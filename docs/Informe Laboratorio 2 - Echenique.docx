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B281C" w14:textId="77777777" w:rsidR="00AB70BF" w:rsidRDefault="00AB70BF" w:rsidP="00AB70BF">
      <w:pPr>
        <w:spacing w:before="1080"/>
        <w:jc w:val="center"/>
        <w:rPr>
          <w:sz w:val="26"/>
        </w:rPr>
      </w:pPr>
      <w:r>
        <w:rPr>
          <w:noProof/>
          <w:sz w:val="24"/>
          <w:szCs w:val="20"/>
          <w:lang w:eastAsia="es-AR"/>
        </w:rPr>
        <w:drawing>
          <wp:inline distT="0" distB="0" distL="0" distR="0" wp14:anchorId="4B8FF156" wp14:editId="6C2A3DB7">
            <wp:extent cx="2124075" cy="2124075"/>
            <wp:effectExtent l="0" t="0" r="0" b="0"/>
            <wp:docPr id="1" name="Imagen 5" descr="I:\MAG\Imagen y Diseño\UNSJ\uni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 descr="I:\MAG\Imagen y Diseño\UNSJ\uni_NE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124075" cy="2124075"/>
                    </a:xfrm>
                    <a:prstGeom prst="rect">
                      <a:avLst/>
                    </a:prstGeom>
                    <a:noFill/>
                    <a:ln>
                      <a:noFill/>
                    </a:ln>
                  </pic:spPr>
                </pic:pic>
              </a:graphicData>
            </a:graphic>
          </wp:inline>
        </w:drawing>
      </w:r>
    </w:p>
    <w:p w14:paraId="1BAE796A" w14:textId="77777777" w:rsidR="00AB70BF" w:rsidRDefault="00AB70BF" w:rsidP="00AB70BF">
      <w:pPr>
        <w:spacing w:before="720"/>
        <w:jc w:val="center"/>
        <w:rPr>
          <w:rFonts w:cs="Arial"/>
          <w:b/>
          <w:sz w:val="28"/>
        </w:rPr>
      </w:pPr>
      <w:r>
        <w:rPr>
          <w:rFonts w:cs="Arial"/>
          <w:b/>
          <w:sz w:val="28"/>
        </w:rPr>
        <w:t>DEPARTAMENTO DE ELECTRÓNICA Y AUTOMÁTICA</w:t>
      </w:r>
    </w:p>
    <w:p w14:paraId="0F7496AD" w14:textId="77777777" w:rsidR="00AB70BF" w:rsidRDefault="00AB70BF" w:rsidP="00AB70BF">
      <w:pPr>
        <w:jc w:val="center"/>
        <w:rPr>
          <w:rFonts w:cs="Arial"/>
          <w:b/>
          <w:szCs w:val="20"/>
        </w:rPr>
      </w:pPr>
      <w:r>
        <w:rPr>
          <w:rFonts w:cs="Arial"/>
          <w:b/>
          <w:szCs w:val="20"/>
        </w:rPr>
        <w:t>FACULTAD DE INGENIERÍA – UNIVERSIDAD NACIONAL DE SAN JUAN</w:t>
      </w:r>
    </w:p>
    <w:p w14:paraId="06C5230C" w14:textId="77777777" w:rsidR="00AB70BF" w:rsidRDefault="00AB70BF" w:rsidP="00AB70BF">
      <w:pPr>
        <w:spacing w:before="720"/>
        <w:jc w:val="center"/>
        <w:rPr>
          <w:rFonts w:cs="Arial"/>
          <w:sz w:val="24"/>
        </w:rPr>
      </w:pPr>
      <w:r>
        <w:rPr>
          <w:rFonts w:cs="Arial"/>
          <w:sz w:val="24"/>
        </w:rPr>
        <w:t xml:space="preserve">Informe de Laboratorio Nº 2 </w:t>
      </w:r>
    </w:p>
    <w:p w14:paraId="53DE3FAD" w14:textId="77777777" w:rsidR="00AB70BF" w:rsidRDefault="00AB70BF" w:rsidP="00AB70BF">
      <w:pPr>
        <w:jc w:val="center"/>
        <w:rPr>
          <w:rFonts w:cs="Arial"/>
          <w:sz w:val="24"/>
        </w:rPr>
      </w:pPr>
      <w:r>
        <w:rPr>
          <w:rFonts w:cs="Arial"/>
          <w:sz w:val="24"/>
        </w:rPr>
        <w:t>Descripción de Hardware con Instrucciones Concurrentes</w:t>
      </w:r>
    </w:p>
    <w:p w14:paraId="103DB228" w14:textId="297BD781" w:rsidR="00AB70BF" w:rsidRPr="00743822" w:rsidRDefault="00AB70BF" w:rsidP="00AB70BF">
      <w:pPr>
        <w:jc w:val="center"/>
        <w:rPr>
          <w:rFonts w:cs="Arial"/>
          <w:b/>
          <w:bCs/>
          <w:i/>
          <w:iCs/>
          <w:sz w:val="24"/>
        </w:rPr>
      </w:pPr>
      <w:r w:rsidRPr="00743822">
        <w:rPr>
          <w:rFonts w:cs="Arial"/>
          <w:b/>
          <w:bCs/>
          <w:i/>
          <w:iCs/>
          <w:sz w:val="24"/>
        </w:rPr>
        <w:t xml:space="preserve">[Fecha de Presentación: </w:t>
      </w:r>
      <w:r w:rsidR="00910492">
        <w:rPr>
          <w:rFonts w:cs="Arial"/>
          <w:b/>
          <w:bCs/>
          <w:i/>
          <w:iCs/>
          <w:sz w:val="24"/>
        </w:rPr>
        <w:t>21</w:t>
      </w:r>
      <w:r w:rsidRPr="00743822">
        <w:rPr>
          <w:rFonts w:cs="Arial"/>
          <w:b/>
          <w:bCs/>
          <w:i/>
          <w:iCs/>
          <w:sz w:val="24"/>
        </w:rPr>
        <w:t xml:space="preserve"> de abril del 2021]</w:t>
      </w:r>
    </w:p>
    <w:p w14:paraId="29E867FF" w14:textId="77777777" w:rsidR="00AB70BF" w:rsidRPr="00E950A4" w:rsidRDefault="00AB70BF" w:rsidP="00AB70BF">
      <w:pPr>
        <w:spacing w:before="960"/>
        <w:jc w:val="center"/>
        <w:rPr>
          <w:rFonts w:cs="Arial"/>
          <w:sz w:val="26"/>
        </w:rPr>
      </w:pPr>
      <w:r w:rsidRPr="00E950A4">
        <w:rPr>
          <w:rFonts w:cs="Arial"/>
          <w:b/>
          <w:sz w:val="26"/>
        </w:rPr>
        <w:t>Asignatura:</w:t>
      </w:r>
      <w:r w:rsidRPr="00E950A4">
        <w:rPr>
          <w:rFonts w:cs="Arial"/>
          <w:sz w:val="26"/>
        </w:rPr>
        <w:t xml:space="preserve"> Temas Específicos de Electrónica Digital I</w:t>
      </w:r>
    </w:p>
    <w:p w14:paraId="53EA75B5" w14:textId="77777777" w:rsidR="00AB70BF" w:rsidRDefault="00AB70BF" w:rsidP="00AB70BF">
      <w:pPr>
        <w:jc w:val="center"/>
        <w:rPr>
          <w:rFonts w:cs="Arial"/>
          <w:b/>
          <w:sz w:val="26"/>
        </w:rPr>
      </w:pPr>
      <w:r>
        <w:rPr>
          <w:rFonts w:cs="Arial"/>
          <w:b/>
          <w:sz w:val="26"/>
        </w:rPr>
        <w:t>Ingeniería Electrónica</w:t>
      </w:r>
    </w:p>
    <w:p w14:paraId="64B272F3" w14:textId="77777777" w:rsidR="00AB70BF" w:rsidRDefault="00AB70BF" w:rsidP="00AB70BF">
      <w:pPr>
        <w:spacing w:before="720"/>
        <w:jc w:val="center"/>
        <w:rPr>
          <w:rFonts w:cs="Arial"/>
          <w:b/>
          <w:i/>
          <w:iCs/>
          <w:sz w:val="24"/>
        </w:rPr>
      </w:pPr>
      <w:r>
        <w:rPr>
          <w:rFonts w:cs="Arial"/>
          <w:b/>
          <w:i/>
          <w:iCs/>
          <w:sz w:val="24"/>
        </w:rPr>
        <w:t>Autor:</w:t>
      </w:r>
    </w:p>
    <w:p w14:paraId="2CF0B815" w14:textId="77777777" w:rsidR="00AB70BF" w:rsidRDefault="00AB70BF" w:rsidP="00AB70BF">
      <w:pPr>
        <w:jc w:val="center"/>
        <w:rPr>
          <w:rFonts w:cs="Arial"/>
          <w:i/>
          <w:iCs/>
          <w:sz w:val="24"/>
        </w:rPr>
      </w:pPr>
      <w:r>
        <w:rPr>
          <w:rFonts w:cs="Arial"/>
          <w:i/>
          <w:iCs/>
          <w:sz w:val="24"/>
        </w:rPr>
        <w:t>Echenique, Leonardo – Registro 28351</w:t>
      </w:r>
    </w:p>
    <w:p w14:paraId="18506BE4" w14:textId="77777777" w:rsidR="00AB70BF" w:rsidRPr="00E950A4" w:rsidRDefault="00AB70BF" w:rsidP="00AB70BF">
      <w:pPr>
        <w:jc w:val="center"/>
        <w:rPr>
          <w:rFonts w:cs="Arial"/>
          <w:i/>
          <w:iCs/>
          <w:sz w:val="24"/>
        </w:rPr>
      </w:pPr>
    </w:p>
    <w:p w14:paraId="6047BD27" w14:textId="77777777" w:rsidR="00AB70BF" w:rsidRDefault="00AB70BF" w:rsidP="00AB70BF">
      <w:pPr>
        <w:spacing w:before="480"/>
        <w:jc w:val="center"/>
        <w:rPr>
          <w:rFonts w:cs="Arial"/>
          <w:b/>
          <w:sz w:val="24"/>
          <w:szCs w:val="24"/>
        </w:rPr>
      </w:pPr>
      <w:r>
        <w:rPr>
          <w:rFonts w:cs="Arial"/>
          <w:b/>
          <w:sz w:val="24"/>
          <w:szCs w:val="24"/>
        </w:rPr>
        <w:t>1º Semestre</w:t>
      </w:r>
    </w:p>
    <w:p w14:paraId="3B306B44" w14:textId="77777777" w:rsidR="00AB70BF" w:rsidRDefault="00AB70BF" w:rsidP="00AB70BF">
      <w:pPr>
        <w:jc w:val="center"/>
        <w:rPr>
          <w:rFonts w:cs="Arial"/>
          <w:b/>
          <w:sz w:val="24"/>
          <w:szCs w:val="24"/>
        </w:rPr>
        <w:sectPr w:rsidR="00AB70BF">
          <w:headerReference w:type="even" r:id="rId9"/>
          <w:headerReference w:type="default" r:id="rId10"/>
          <w:headerReference w:type="first" r:id="rId11"/>
          <w:footerReference w:type="first" r:id="rId12"/>
          <w:pgSz w:w="11907" w:h="16840"/>
          <w:pgMar w:top="1418" w:right="1418" w:bottom="1418" w:left="1418" w:header="709" w:footer="709" w:gutter="0"/>
          <w:cols w:space="720"/>
          <w:docGrid w:linePitch="360"/>
        </w:sectPr>
      </w:pPr>
      <w:r>
        <w:rPr>
          <w:rFonts w:cs="Arial"/>
          <w:b/>
          <w:sz w:val="24"/>
          <w:szCs w:val="24"/>
        </w:rPr>
        <w:t>Año 2021</w:t>
      </w:r>
    </w:p>
    <w:sdt>
      <w:sdtPr>
        <w:rPr>
          <w:rFonts w:asciiTheme="minorHAnsi" w:eastAsiaTheme="minorHAnsi" w:hAnsiTheme="minorHAnsi" w:cstheme="minorBidi"/>
          <w:color w:val="auto"/>
          <w:sz w:val="22"/>
          <w:szCs w:val="22"/>
          <w:lang w:val="es-ES" w:eastAsia="en-US"/>
        </w:rPr>
        <w:id w:val="-59629495"/>
        <w:docPartObj>
          <w:docPartGallery w:val="Table of Contents"/>
          <w:docPartUnique/>
        </w:docPartObj>
      </w:sdtPr>
      <w:sdtEndPr>
        <w:rPr>
          <w:b/>
          <w:bCs/>
        </w:rPr>
      </w:sdtEndPr>
      <w:sdtContent>
        <w:p w14:paraId="67E2E1CA" w14:textId="0F4FE15E" w:rsidR="00BA0DD2" w:rsidRPr="00EA17D9" w:rsidRDefault="00482077">
          <w:pPr>
            <w:pStyle w:val="TtuloTDC"/>
            <w:rPr>
              <w:rFonts w:ascii="Arial" w:hAnsi="Arial" w:cs="Arial"/>
              <w:b/>
              <w:bCs/>
              <w:color w:val="auto"/>
              <w:sz w:val="30"/>
              <w:szCs w:val="30"/>
            </w:rPr>
          </w:pPr>
          <w:r>
            <w:rPr>
              <w:rFonts w:ascii="Arial" w:hAnsi="Arial" w:cs="Arial"/>
              <w:b/>
              <w:bCs/>
              <w:color w:val="auto"/>
              <w:sz w:val="30"/>
              <w:szCs w:val="30"/>
              <w:lang w:val="es-ES"/>
            </w:rPr>
            <w:t>Índice</w:t>
          </w:r>
          <w:r w:rsidR="00BA0DD2" w:rsidRPr="00EA17D9">
            <w:rPr>
              <w:rFonts w:ascii="Arial" w:hAnsi="Arial" w:cs="Arial"/>
              <w:b/>
              <w:bCs/>
              <w:color w:val="auto"/>
              <w:sz w:val="30"/>
              <w:szCs w:val="30"/>
              <w:lang w:val="es-ES"/>
            </w:rPr>
            <w:t xml:space="preserve"> de </w:t>
          </w:r>
          <w:r w:rsidR="00AD251E">
            <w:rPr>
              <w:rFonts w:ascii="Arial" w:hAnsi="Arial" w:cs="Arial"/>
              <w:b/>
              <w:bCs/>
              <w:color w:val="auto"/>
              <w:sz w:val="30"/>
              <w:szCs w:val="30"/>
              <w:lang w:val="es-ES"/>
            </w:rPr>
            <w:t>C</w:t>
          </w:r>
          <w:r w:rsidR="00BA0DD2" w:rsidRPr="00EA17D9">
            <w:rPr>
              <w:rFonts w:ascii="Arial" w:hAnsi="Arial" w:cs="Arial"/>
              <w:b/>
              <w:bCs/>
              <w:color w:val="auto"/>
              <w:sz w:val="30"/>
              <w:szCs w:val="30"/>
              <w:lang w:val="es-ES"/>
            </w:rPr>
            <w:t>ontenido</w:t>
          </w:r>
        </w:p>
        <w:p w14:paraId="4C521BC3" w14:textId="06E18035" w:rsidR="005E40AA" w:rsidRPr="005E40AA" w:rsidRDefault="00BA0DD2">
          <w:pPr>
            <w:pStyle w:val="TDC1"/>
            <w:tabs>
              <w:tab w:val="left" w:pos="440"/>
              <w:tab w:val="right" w:leader="dot" w:pos="8494"/>
            </w:tabs>
            <w:rPr>
              <w:rFonts w:ascii="Arial" w:eastAsiaTheme="minorEastAsia" w:hAnsi="Arial" w:cs="Arial"/>
              <w:noProof/>
              <w:lang w:eastAsia="es-AR"/>
            </w:rPr>
          </w:pPr>
          <w:r>
            <w:fldChar w:fldCharType="begin"/>
          </w:r>
          <w:r>
            <w:instrText xml:space="preserve"> TOC \o "1-3" \h \z \u </w:instrText>
          </w:r>
          <w:r>
            <w:fldChar w:fldCharType="separate"/>
          </w:r>
          <w:hyperlink w:anchor="_Toc69479534" w:history="1">
            <w:r w:rsidR="005E40AA" w:rsidRPr="005E40AA">
              <w:rPr>
                <w:rStyle w:val="Hipervnculo"/>
                <w:rFonts w:ascii="Arial" w:hAnsi="Arial" w:cs="Arial"/>
                <w:noProof/>
              </w:rPr>
              <w:t>1.</w:t>
            </w:r>
            <w:r w:rsidR="005E40AA" w:rsidRPr="005E40AA">
              <w:rPr>
                <w:rFonts w:ascii="Arial" w:eastAsiaTheme="minorEastAsia" w:hAnsi="Arial" w:cs="Arial"/>
                <w:noProof/>
                <w:lang w:eastAsia="es-AR"/>
              </w:rPr>
              <w:tab/>
            </w:r>
            <w:r w:rsidR="005E40AA" w:rsidRPr="005E40AA">
              <w:rPr>
                <w:rStyle w:val="Hipervnculo"/>
                <w:rFonts w:ascii="Arial" w:hAnsi="Arial" w:cs="Arial"/>
                <w:noProof/>
              </w:rPr>
              <w:t>Objetivos</w:t>
            </w:r>
            <w:r w:rsidR="005E40AA" w:rsidRPr="005E40AA">
              <w:rPr>
                <w:rFonts w:ascii="Arial" w:hAnsi="Arial" w:cs="Arial"/>
                <w:noProof/>
                <w:webHidden/>
              </w:rPr>
              <w:tab/>
            </w:r>
            <w:r w:rsidR="005E40AA" w:rsidRPr="005E40AA">
              <w:rPr>
                <w:rFonts w:ascii="Arial" w:hAnsi="Arial" w:cs="Arial"/>
                <w:noProof/>
                <w:webHidden/>
              </w:rPr>
              <w:fldChar w:fldCharType="begin"/>
            </w:r>
            <w:r w:rsidR="005E40AA" w:rsidRPr="005E40AA">
              <w:rPr>
                <w:rFonts w:ascii="Arial" w:hAnsi="Arial" w:cs="Arial"/>
                <w:noProof/>
                <w:webHidden/>
              </w:rPr>
              <w:instrText xml:space="preserve"> PAGEREF _Toc69479534 \h </w:instrText>
            </w:r>
            <w:r w:rsidR="005E40AA" w:rsidRPr="005E40AA">
              <w:rPr>
                <w:rFonts w:ascii="Arial" w:hAnsi="Arial" w:cs="Arial"/>
                <w:noProof/>
                <w:webHidden/>
              </w:rPr>
            </w:r>
            <w:r w:rsidR="005E40AA" w:rsidRPr="005E40AA">
              <w:rPr>
                <w:rFonts w:ascii="Arial" w:hAnsi="Arial" w:cs="Arial"/>
                <w:noProof/>
                <w:webHidden/>
              </w:rPr>
              <w:fldChar w:fldCharType="separate"/>
            </w:r>
            <w:r w:rsidR="005E40AA" w:rsidRPr="005E40AA">
              <w:rPr>
                <w:rFonts w:ascii="Arial" w:hAnsi="Arial" w:cs="Arial"/>
                <w:noProof/>
                <w:webHidden/>
              </w:rPr>
              <w:t>3</w:t>
            </w:r>
            <w:r w:rsidR="005E40AA" w:rsidRPr="005E40AA">
              <w:rPr>
                <w:rFonts w:ascii="Arial" w:hAnsi="Arial" w:cs="Arial"/>
                <w:noProof/>
                <w:webHidden/>
              </w:rPr>
              <w:fldChar w:fldCharType="end"/>
            </w:r>
          </w:hyperlink>
        </w:p>
        <w:p w14:paraId="04FFDAB7" w14:textId="58547C27" w:rsidR="005E40AA" w:rsidRPr="005E40AA" w:rsidRDefault="000C5A62">
          <w:pPr>
            <w:pStyle w:val="TDC1"/>
            <w:tabs>
              <w:tab w:val="left" w:pos="440"/>
              <w:tab w:val="right" w:leader="dot" w:pos="8494"/>
            </w:tabs>
            <w:rPr>
              <w:rFonts w:ascii="Arial" w:eastAsiaTheme="minorEastAsia" w:hAnsi="Arial" w:cs="Arial"/>
              <w:noProof/>
              <w:lang w:eastAsia="es-AR"/>
            </w:rPr>
          </w:pPr>
          <w:hyperlink w:anchor="_Toc69479535" w:history="1">
            <w:r w:rsidR="005E40AA" w:rsidRPr="005E40AA">
              <w:rPr>
                <w:rStyle w:val="Hipervnculo"/>
                <w:rFonts w:ascii="Arial" w:hAnsi="Arial" w:cs="Arial"/>
                <w:noProof/>
              </w:rPr>
              <w:t>2.</w:t>
            </w:r>
            <w:r w:rsidR="005E40AA" w:rsidRPr="005E40AA">
              <w:rPr>
                <w:rFonts w:ascii="Arial" w:eastAsiaTheme="minorEastAsia" w:hAnsi="Arial" w:cs="Arial"/>
                <w:noProof/>
                <w:lang w:eastAsia="es-AR"/>
              </w:rPr>
              <w:tab/>
            </w:r>
            <w:r w:rsidR="005E40AA" w:rsidRPr="005E40AA">
              <w:rPr>
                <w:rStyle w:val="Hipervnculo"/>
                <w:rFonts w:ascii="Arial" w:hAnsi="Arial" w:cs="Arial"/>
                <w:noProof/>
              </w:rPr>
              <w:t>Desarrollo</w:t>
            </w:r>
            <w:r w:rsidR="005E40AA" w:rsidRPr="005E40AA">
              <w:rPr>
                <w:rFonts w:ascii="Arial" w:hAnsi="Arial" w:cs="Arial"/>
                <w:noProof/>
                <w:webHidden/>
              </w:rPr>
              <w:tab/>
            </w:r>
            <w:r w:rsidR="005E40AA" w:rsidRPr="005E40AA">
              <w:rPr>
                <w:rFonts w:ascii="Arial" w:hAnsi="Arial" w:cs="Arial"/>
                <w:noProof/>
                <w:webHidden/>
              </w:rPr>
              <w:fldChar w:fldCharType="begin"/>
            </w:r>
            <w:r w:rsidR="005E40AA" w:rsidRPr="005E40AA">
              <w:rPr>
                <w:rFonts w:ascii="Arial" w:hAnsi="Arial" w:cs="Arial"/>
                <w:noProof/>
                <w:webHidden/>
              </w:rPr>
              <w:instrText xml:space="preserve"> PAGEREF _Toc69479535 \h </w:instrText>
            </w:r>
            <w:r w:rsidR="005E40AA" w:rsidRPr="005E40AA">
              <w:rPr>
                <w:rFonts w:ascii="Arial" w:hAnsi="Arial" w:cs="Arial"/>
                <w:noProof/>
                <w:webHidden/>
              </w:rPr>
            </w:r>
            <w:r w:rsidR="005E40AA" w:rsidRPr="005E40AA">
              <w:rPr>
                <w:rFonts w:ascii="Arial" w:hAnsi="Arial" w:cs="Arial"/>
                <w:noProof/>
                <w:webHidden/>
              </w:rPr>
              <w:fldChar w:fldCharType="separate"/>
            </w:r>
            <w:r w:rsidR="005E40AA" w:rsidRPr="005E40AA">
              <w:rPr>
                <w:rFonts w:ascii="Arial" w:hAnsi="Arial" w:cs="Arial"/>
                <w:noProof/>
                <w:webHidden/>
              </w:rPr>
              <w:t>3</w:t>
            </w:r>
            <w:r w:rsidR="005E40AA" w:rsidRPr="005E40AA">
              <w:rPr>
                <w:rFonts w:ascii="Arial" w:hAnsi="Arial" w:cs="Arial"/>
                <w:noProof/>
                <w:webHidden/>
              </w:rPr>
              <w:fldChar w:fldCharType="end"/>
            </w:r>
          </w:hyperlink>
        </w:p>
        <w:p w14:paraId="66764DE8" w14:textId="742740DF" w:rsidR="005E40AA" w:rsidRPr="005E40AA" w:rsidRDefault="000C5A62">
          <w:pPr>
            <w:pStyle w:val="TDC2"/>
            <w:tabs>
              <w:tab w:val="left" w:pos="880"/>
              <w:tab w:val="right" w:leader="dot" w:pos="8494"/>
            </w:tabs>
            <w:rPr>
              <w:rFonts w:ascii="Arial" w:eastAsiaTheme="minorEastAsia" w:hAnsi="Arial" w:cs="Arial"/>
              <w:noProof/>
              <w:lang w:eastAsia="es-AR"/>
            </w:rPr>
          </w:pPr>
          <w:hyperlink w:anchor="_Toc69479538" w:history="1">
            <w:r w:rsidR="005E40AA" w:rsidRPr="005E40AA">
              <w:rPr>
                <w:rStyle w:val="Hipervnculo"/>
                <w:rFonts w:ascii="Arial" w:hAnsi="Arial" w:cs="Arial"/>
                <w:noProof/>
              </w:rPr>
              <w:t>2.1.</w:t>
            </w:r>
            <w:r w:rsidR="005E40AA" w:rsidRPr="005E40AA">
              <w:rPr>
                <w:rFonts w:ascii="Arial" w:eastAsiaTheme="minorEastAsia" w:hAnsi="Arial" w:cs="Arial"/>
                <w:noProof/>
                <w:lang w:eastAsia="es-AR"/>
              </w:rPr>
              <w:tab/>
            </w:r>
            <w:r w:rsidR="005E40AA" w:rsidRPr="005E40AA">
              <w:rPr>
                <w:rStyle w:val="Hipervnculo"/>
                <w:rFonts w:ascii="Arial" w:hAnsi="Arial" w:cs="Arial"/>
                <w:noProof/>
              </w:rPr>
              <w:t>Decodificador 3 a 8</w:t>
            </w:r>
            <w:r w:rsidR="005E40AA" w:rsidRPr="005E40AA">
              <w:rPr>
                <w:rFonts w:ascii="Arial" w:hAnsi="Arial" w:cs="Arial"/>
                <w:noProof/>
                <w:webHidden/>
              </w:rPr>
              <w:tab/>
            </w:r>
            <w:r w:rsidR="005E40AA" w:rsidRPr="005E40AA">
              <w:rPr>
                <w:rFonts w:ascii="Arial" w:hAnsi="Arial" w:cs="Arial"/>
                <w:noProof/>
                <w:webHidden/>
              </w:rPr>
              <w:fldChar w:fldCharType="begin"/>
            </w:r>
            <w:r w:rsidR="005E40AA" w:rsidRPr="005E40AA">
              <w:rPr>
                <w:rFonts w:ascii="Arial" w:hAnsi="Arial" w:cs="Arial"/>
                <w:noProof/>
                <w:webHidden/>
              </w:rPr>
              <w:instrText xml:space="preserve"> PAGEREF _Toc69479538 \h </w:instrText>
            </w:r>
            <w:r w:rsidR="005E40AA" w:rsidRPr="005E40AA">
              <w:rPr>
                <w:rFonts w:ascii="Arial" w:hAnsi="Arial" w:cs="Arial"/>
                <w:noProof/>
                <w:webHidden/>
              </w:rPr>
            </w:r>
            <w:r w:rsidR="005E40AA" w:rsidRPr="005E40AA">
              <w:rPr>
                <w:rFonts w:ascii="Arial" w:hAnsi="Arial" w:cs="Arial"/>
                <w:noProof/>
                <w:webHidden/>
              </w:rPr>
              <w:fldChar w:fldCharType="separate"/>
            </w:r>
            <w:r w:rsidR="005E40AA" w:rsidRPr="005E40AA">
              <w:rPr>
                <w:rFonts w:ascii="Arial" w:hAnsi="Arial" w:cs="Arial"/>
                <w:noProof/>
                <w:webHidden/>
              </w:rPr>
              <w:t>2</w:t>
            </w:r>
            <w:r w:rsidR="005E40AA" w:rsidRPr="005E40AA">
              <w:rPr>
                <w:rFonts w:ascii="Arial" w:hAnsi="Arial" w:cs="Arial"/>
                <w:noProof/>
                <w:webHidden/>
              </w:rPr>
              <w:fldChar w:fldCharType="end"/>
            </w:r>
          </w:hyperlink>
        </w:p>
        <w:p w14:paraId="6397BCA8" w14:textId="3AA31526" w:rsidR="005E40AA" w:rsidRPr="005E40AA" w:rsidRDefault="000C5A62">
          <w:pPr>
            <w:pStyle w:val="TDC2"/>
            <w:tabs>
              <w:tab w:val="left" w:pos="880"/>
              <w:tab w:val="right" w:leader="dot" w:pos="8494"/>
            </w:tabs>
            <w:rPr>
              <w:rFonts w:ascii="Arial" w:eastAsiaTheme="minorEastAsia" w:hAnsi="Arial" w:cs="Arial"/>
              <w:noProof/>
              <w:lang w:eastAsia="es-AR"/>
            </w:rPr>
          </w:pPr>
          <w:hyperlink w:anchor="_Toc69479542" w:history="1">
            <w:r w:rsidR="005E40AA" w:rsidRPr="005E40AA">
              <w:rPr>
                <w:rStyle w:val="Hipervnculo"/>
                <w:rFonts w:ascii="Arial" w:hAnsi="Arial" w:cs="Arial"/>
                <w:noProof/>
                <w:lang w:val="pt-BR"/>
              </w:rPr>
              <w:t>2.2.</w:t>
            </w:r>
            <w:r w:rsidR="005E40AA" w:rsidRPr="005E40AA">
              <w:rPr>
                <w:rFonts w:ascii="Arial" w:eastAsiaTheme="minorEastAsia" w:hAnsi="Arial" w:cs="Arial"/>
                <w:noProof/>
                <w:lang w:eastAsia="es-AR"/>
              </w:rPr>
              <w:tab/>
            </w:r>
            <w:r w:rsidR="005E40AA" w:rsidRPr="005E40AA">
              <w:rPr>
                <w:rStyle w:val="Hipervnculo"/>
                <w:rFonts w:ascii="Arial" w:hAnsi="Arial" w:cs="Arial"/>
                <w:noProof/>
                <w:lang w:val="pt-BR"/>
              </w:rPr>
              <w:t>Decodificador de BCD a 7segmentos</w:t>
            </w:r>
            <w:r w:rsidR="005E40AA" w:rsidRPr="005E40AA">
              <w:rPr>
                <w:rFonts w:ascii="Arial" w:hAnsi="Arial" w:cs="Arial"/>
                <w:noProof/>
                <w:webHidden/>
              </w:rPr>
              <w:tab/>
            </w:r>
            <w:r w:rsidR="005E40AA" w:rsidRPr="005E40AA">
              <w:rPr>
                <w:rFonts w:ascii="Arial" w:hAnsi="Arial" w:cs="Arial"/>
                <w:noProof/>
                <w:webHidden/>
              </w:rPr>
              <w:fldChar w:fldCharType="begin"/>
            </w:r>
            <w:r w:rsidR="005E40AA" w:rsidRPr="005E40AA">
              <w:rPr>
                <w:rFonts w:ascii="Arial" w:hAnsi="Arial" w:cs="Arial"/>
                <w:noProof/>
                <w:webHidden/>
              </w:rPr>
              <w:instrText xml:space="preserve"> PAGEREF _Toc69479542 \h </w:instrText>
            </w:r>
            <w:r w:rsidR="005E40AA" w:rsidRPr="005E40AA">
              <w:rPr>
                <w:rFonts w:ascii="Arial" w:hAnsi="Arial" w:cs="Arial"/>
                <w:noProof/>
                <w:webHidden/>
              </w:rPr>
            </w:r>
            <w:r w:rsidR="005E40AA" w:rsidRPr="005E40AA">
              <w:rPr>
                <w:rFonts w:ascii="Arial" w:hAnsi="Arial" w:cs="Arial"/>
                <w:noProof/>
                <w:webHidden/>
              </w:rPr>
              <w:fldChar w:fldCharType="separate"/>
            </w:r>
            <w:r w:rsidR="005E40AA" w:rsidRPr="005E40AA">
              <w:rPr>
                <w:rFonts w:ascii="Arial" w:hAnsi="Arial" w:cs="Arial"/>
                <w:noProof/>
                <w:webHidden/>
              </w:rPr>
              <w:t>4</w:t>
            </w:r>
            <w:r w:rsidR="005E40AA" w:rsidRPr="005E40AA">
              <w:rPr>
                <w:rFonts w:ascii="Arial" w:hAnsi="Arial" w:cs="Arial"/>
                <w:noProof/>
                <w:webHidden/>
              </w:rPr>
              <w:fldChar w:fldCharType="end"/>
            </w:r>
          </w:hyperlink>
        </w:p>
        <w:p w14:paraId="4F2D7124" w14:textId="64F191D6" w:rsidR="005E40AA" w:rsidRPr="005E40AA" w:rsidRDefault="000C5A62">
          <w:pPr>
            <w:pStyle w:val="TDC2"/>
            <w:tabs>
              <w:tab w:val="left" w:pos="880"/>
              <w:tab w:val="right" w:leader="dot" w:pos="8494"/>
            </w:tabs>
            <w:rPr>
              <w:rFonts w:ascii="Arial" w:eastAsiaTheme="minorEastAsia" w:hAnsi="Arial" w:cs="Arial"/>
              <w:noProof/>
              <w:lang w:eastAsia="es-AR"/>
            </w:rPr>
          </w:pPr>
          <w:hyperlink w:anchor="_Toc69479547" w:history="1">
            <w:r w:rsidR="005E40AA" w:rsidRPr="005E40AA">
              <w:rPr>
                <w:rStyle w:val="Hipervnculo"/>
                <w:rFonts w:ascii="Arial" w:hAnsi="Arial" w:cs="Arial"/>
                <w:noProof/>
                <w:lang w:val="pt-BR"/>
              </w:rPr>
              <w:t>2.3.</w:t>
            </w:r>
            <w:r w:rsidR="005E40AA" w:rsidRPr="005E40AA">
              <w:rPr>
                <w:rFonts w:ascii="Arial" w:eastAsiaTheme="minorEastAsia" w:hAnsi="Arial" w:cs="Arial"/>
                <w:noProof/>
                <w:lang w:eastAsia="es-AR"/>
              </w:rPr>
              <w:tab/>
            </w:r>
            <w:r w:rsidR="005E40AA" w:rsidRPr="005E40AA">
              <w:rPr>
                <w:rStyle w:val="Hipervnculo"/>
                <w:rFonts w:ascii="Arial" w:hAnsi="Arial" w:cs="Arial"/>
                <w:noProof/>
                <w:lang w:val="pt-BR"/>
              </w:rPr>
              <w:t>Decodificador de Hexadecimal a 7segmentos</w:t>
            </w:r>
            <w:r w:rsidR="005E40AA" w:rsidRPr="005E40AA">
              <w:rPr>
                <w:rFonts w:ascii="Arial" w:hAnsi="Arial" w:cs="Arial"/>
                <w:noProof/>
                <w:webHidden/>
              </w:rPr>
              <w:tab/>
            </w:r>
            <w:r w:rsidR="005E40AA" w:rsidRPr="005E40AA">
              <w:rPr>
                <w:rFonts w:ascii="Arial" w:hAnsi="Arial" w:cs="Arial"/>
                <w:noProof/>
                <w:webHidden/>
              </w:rPr>
              <w:fldChar w:fldCharType="begin"/>
            </w:r>
            <w:r w:rsidR="005E40AA" w:rsidRPr="005E40AA">
              <w:rPr>
                <w:rFonts w:ascii="Arial" w:hAnsi="Arial" w:cs="Arial"/>
                <w:noProof/>
                <w:webHidden/>
              </w:rPr>
              <w:instrText xml:space="preserve"> PAGEREF _Toc69479547 \h </w:instrText>
            </w:r>
            <w:r w:rsidR="005E40AA" w:rsidRPr="005E40AA">
              <w:rPr>
                <w:rFonts w:ascii="Arial" w:hAnsi="Arial" w:cs="Arial"/>
                <w:noProof/>
                <w:webHidden/>
              </w:rPr>
            </w:r>
            <w:r w:rsidR="005E40AA" w:rsidRPr="005E40AA">
              <w:rPr>
                <w:rFonts w:ascii="Arial" w:hAnsi="Arial" w:cs="Arial"/>
                <w:noProof/>
                <w:webHidden/>
              </w:rPr>
              <w:fldChar w:fldCharType="separate"/>
            </w:r>
            <w:r w:rsidR="005E40AA" w:rsidRPr="005E40AA">
              <w:rPr>
                <w:rFonts w:ascii="Arial" w:hAnsi="Arial" w:cs="Arial"/>
                <w:noProof/>
                <w:webHidden/>
              </w:rPr>
              <w:t>6</w:t>
            </w:r>
            <w:r w:rsidR="005E40AA" w:rsidRPr="005E40AA">
              <w:rPr>
                <w:rFonts w:ascii="Arial" w:hAnsi="Arial" w:cs="Arial"/>
                <w:noProof/>
                <w:webHidden/>
              </w:rPr>
              <w:fldChar w:fldCharType="end"/>
            </w:r>
          </w:hyperlink>
        </w:p>
        <w:p w14:paraId="1D5A5270" w14:textId="1DEE9704" w:rsidR="005E40AA" w:rsidRPr="005E40AA" w:rsidRDefault="000C5A62">
          <w:pPr>
            <w:pStyle w:val="TDC2"/>
            <w:tabs>
              <w:tab w:val="left" w:pos="880"/>
              <w:tab w:val="right" w:leader="dot" w:pos="8494"/>
            </w:tabs>
            <w:rPr>
              <w:rFonts w:ascii="Arial" w:eastAsiaTheme="minorEastAsia" w:hAnsi="Arial" w:cs="Arial"/>
              <w:noProof/>
              <w:lang w:eastAsia="es-AR"/>
            </w:rPr>
          </w:pPr>
          <w:hyperlink w:anchor="_Toc69479553" w:history="1">
            <w:r w:rsidR="005E40AA" w:rsidRPr="005E40AA">
              <w:rPr>
                <w:rStyle w:val="Hipervnculo"/>
                <w:rFonts w:ascii="Arial" w:hAnsi="Arial" w:cs="Arial"/>
                <w:noProof/>
              </w:rPr>
              <w:t>2.4.</w:t>
            </w:r>
            <w:r w:rsidR="005E40AA" w:rsidRPr="005E40AA">
              <w:rPr>
                <w:rFonts w:ascii="Arial" w:eastAsiaTheme="minorEastAsia" w:hAnsi="Arial" w:cs="Arial"/>
                <w:noProof/>
                <w:lang w:eastAsia="es-AR"/>
              </w:rPr>
              <w:tab/>
            </w:r>
            <w:r w:rsidR="005E40AA" w:rsidRPr="005E40AA">
              <w:rPr>
                <w:rStyle w:val="Hipervnculo"/>
                <w:rFonts w:ascii="Arial" w:hAnsi="Arial" w:cs="Arial"/>
                <w:noProof/>
              </w:rPr>
              <w:t>Sistema BCD-7segmento y Multiplexers 4 a 2</w:t>
            </w:r>
            <w:r w:rsidR="005E40AA" w:rsidRPr="005E40AA">
              <w:rPr>
                <w:rFonts w:ascii="Arial" w:hAnsi="Arial" w:cs="Arial"/>
                <w:noProof/>
                <w:webHidden/>
              </w:rPr>
              <w:tab/>
            </w:r>
            <w:r w:rsidR="005E40AA" w:rsidRPr="005E40AA">
              <w:rPr>
                <w:rFonts w:ascii="Arial" w:hAnsi="Arial" w:cs="Arial"/>
                <w:noProof/>
                <w:webHidden/>
              </w:rPr>
              <w:fldChar w:fldCharType="begin"/>
            </w:r>
            <w:r w:rsidR="005E40AA" w:rsidRPr="005E40AA">
              <w:rPr>
                <w:rFonts w:ascii="Arial" w:hAnsi="Arial" w:cs="Arial"/>
                <w:noProof/>
                <w:webHidden/>
              </w:rPr>
              <w:instrText xml:space="preserve"> PAGEREF _Toc69479553 \h </w:instrText>
            </w:r>
            <w:r w:rsidR="005E40AA" w:rsidRPr="005E40AA">
              <w:rPr>
                <w:rFonts w:ascii="Arial" w:hAnsi="Arial" w:cs="Arial"/>
                <w:noProof/>
                <w:webHidden/>
              </w:rPr>
            </w:r>
            <w:r w:rsidR="005E40AA" w:rsidRPr="005E40AA">
              <w:rPr>
                <w:rFonts w:ascii="Arial" w:hAnsi="Arial" w:cs="Arial"/>
                <w:noProof/>
                <w:webHidden/>
              </w:rPr>
              <w:fldChar w:fldCharType="separate"/>
            </w:r>
            <w:r w:rsidR="005E40AA" w:rsidRPr="005E40AA">
              <w:rPr>
                <w:rFonts w:ascii="Arial" w:hAnsi="Arial" w:cs="Arial"/>
                <w:noProof/>
                <w:webHidden/>
              </w:rPr>
              <w:t>8</w:t>
            </w:r>
            <w:r w:rsidR="005E40AA" w:rsidRPr="005E40AA">
              <w:rPr>
                <w:rFonts w:ascii="Arial" w:hAnsi="Arial" w:cs="Arial"/>
                <w:noProof/>
                <w:webHidden/>
              </w:rPr>
              <w:fldChar w:fldCharType="end"/>
            </w:r>
          </w:hyperlink>
        </w:p>
        <w:p w14:paraId="2D195CCB" w14:textId="2C504D2C" w:rsidR="005E40AA" w:rsidRPr="005E40AA" w:rsidRDefault="000C5A62">
          <w:pPr>
            <w:pStyle w:val="TDC1"/>
            <w:tabs>
              <w:tab w:val="left" w:pos="440"/>
              <w:tab w:val="right" w:leader="dot" w:pos="8494"/>
            </w:tabs>
            <w:rPr>
              <w:rFonts w:ascii="Arial" w:eastAsiaTheme="minorEastAsia" w:hAnsi="Arial" w:cs="Arial"/>
              <w:noProof/>
              <w:lang w:eastAsia="es-AR"/>
            </w:rPr>
          </w:pPr>
          <w:hyperlink w:anchor="_Toc69479554" w:history="1">
            <w:r w:rsidR="005E40AA" w:rsidRPr="005E40AA">
              <w:rPr>
                <w:rStyle w:val="Hipervnculo"/>
                <w:rFonts w:ascii="Arial" w:hAnsi="Arial" w:cs="Arial"/>
                <w:noProof/>
              </w:rPr>
              <w:t>3.</w:t>
            </w:r>
            <w:r w:rsidR="005E40AA" w:rsidRPr="005E40AA">
              <w:rPr>
                <w:rFonts w:ascii="Arial" w:eastAsiaTheme="minorEastAsia" w:hAnsi="Arial" w:cs="Arial"/>
                <w:noProof/>
                <w:lang w:eastAsia="es-AR"/>
              </w:rPr>
              <w:tab/>
            </w:r>
            <w:r w:rsidR="005E40AA" w:rsidRPr="005E40AA">
              <w:rPr>
                <w:rStyle w:val="Hipervnculo"/>
                <w:rFonts w:ascii="Arial" w:hAnsi="Arial" w:cs="Arial"/>
                <w:noProof/>
              </w:rPr>
              <w:t>Conclusiones</w:t>
            </w:r>
            <w:r w:rsidR="005E40AA" w:rsidRPr="005E40AA">
              <w:rPr>
                <w:rFonts w:ascii="Arial" w:hAnsi="Arial" w:cs="Arial"/>
                <w:noProof/>
                <w:webHidden/>
              </w:rPr>
              <w:tab/>
            </w:r>
            <w:r w:rsidR="005E40AA" w:rsidRPr="005E40AA">
              <w:rPr>
                <w:rFonts w:ascii="Arial" w:hAnsi="Arial" w:cs="Arial"/>
                <w:noProof/>
                <w:webHidden/>
              </w:rPr>
              <w:fldChar w:fldCharType="begin"/>
            </w:r>
            <w:r w:rsidR="005E40AA" w:rsidRPr="005E40AA">
              <w:rPr>
                <w:rFonts w:ascii="Arial" w:hAnsi="Arial" w:cs="Arial"/>
                <w:noProof/>
                <w:webHidden/>
              </w:rPr>
              <w:instrText xml:space="preserve"> PAGEREF _Toc69479554 \h </w:instrText>
            </w:r>
            <w:r w:rsidR="005E40AA" w:rsidRPr="005E40AA">
              <w:rPr>
                <w:rFonts w:ascii="Arial" w:hAnsi="Arial" w:cs="Arial"/>
                <w:noProof/>
                <w:webHidden/>
              </w:rPr>
            </w:r>
            <w:r w:rsidR="005E40AA" w:rsidRPr="005E40AA">
              <w:rPr>
                <w:rFonts w:ascii="Arial" w:hAnsi="Arial" w:cs="Arial"/>
                <w:noProof/>
                <w:webHidden/>
              </w:rPr>
              <w:fldChar w:fldCharType="separate"/>
            </w:r>
            <w:r w:rsidR="005E40AA" w:rsidRPr="005E40AA">
              <w:rPr>
                <w:rFonts w:ascii="Arial" w:hAnsi="Arial" w:cs="Arial"/>
                <w:noProof/>
                <w:webHidden/>
              </w:rPr>
              <w:t>10</w:t>
            </w:r>
            <w:r w:rsidR="005E40AA" w:rsidRPr="005E40AA">
              <w:rPr>
                <w:rFonts w:ascii="Arial" w:hAnsi="Arial" w:cs="Arial"/>
                <w:noProof/>
                <w:webHidden/>
              </w:rPr>
              <w:fldChar w:fldCharType="end"/>
            </w:r>
          </w:hyperlink>
        </w:p>
        <w:p w14:paraId="4109A3E0" w14:textId="57C11BB3" w:rsidR="005E40AA" w:rsidRPr="005E40AA" w:rsidRDefault="000C5A62">
          <w:pPr>
            <w:pStyle w:val="TDC1"/>
            <w:tabs>
              <w:tab w:val="left" w:pos="440"/>
              <w:tab w:val="right" w:leader="dot" w:pos="8494"/>
            </w:tabs>
            <w:rPr>
              <w:rFonts w:ascii="Arial" w:eastAsiaTheme="minorEastAsia" w:hAnsi="Arial" w:cs="Arial"/>
              <w:noProof/>
              <w:lang w:eastAsia="es-AR"/>
            </w:rPr>
          </w:pPr>
          <w:hyperlink w:anchor="_Toc69479555" w:history="1">
            <w:r w:rsidR="005E40AA" w:rsidRPr="005E40AA">
              <w:rPr>
                <w:rStyle w:val="Hipervnculo"/>
                <w:rFonts w:ascii="Arial" w:hAnsi="Arial" w:cs="Arial"/>
                <w:noProof/>
              </w:rPr>
              <w:t>4.</w:t>
            </w:r>
            <w:r w:rsidR="005E40AA" w:rsidRPr="005E40AA">
              <w:rPr>
                <w:rFonts w:ascii="Arial" w:eastAsiaTheme="minorEastAsia" w:hAnsi="Arial" w:cs="Arial"/>
                <w:noProof/>
                <w:lang w:eastAsia="es-AR"/>
              </w:rPr>
              <w:tab/>
            </w:r>
            <w:r w:rsidR="005E40AA" w:rsidRPr="005E40AA">
              <w:rPr>
                <w:rStyle w:val="Hipervnculo"/>
                <w:rFonts w:ascii="Arial" w:hAnsi="Arial" w:cs="Arial"/>
                <w:noProof/>
              </w:rPr>
              <w:t>Apéndice</w:t>
            </w:r>
            <w:r w:rsidR="005E40AA" w:rsidRPr="005E40AA">
              <w:rPr>
                <w:rFonts w:ascii="Arial" w:hAnsi="Arial" w:cs="Arial"/>
                <w:noProof/>
                <w:webHidden/>
              </w:rPr>
              <w:tab/>
            </w:r>
            <w:r w:rsidR="005E40AA" w:rsidRPr="005E40AA">
              <w:rPr>
                <w:rFonts w:ascii="Arial" w:hAnsi="Arial" w:cs="Arial"/>
                <w:noProof/>
                <w:webHidden/>
              </w:rPr>
              <w:fldChar w:fldCharType="begin"/>
            </w:r>
            <w:r w:rsidR="005E40AA" w:rsidRPr="005E40AA">
              <w:rPr>
                <w:rFonts w:ascii="Arial" w:hAnsi="Arial" w:cs="Arial"/>
                <w:noProof/>
                <w:webHidden/>
              </w:rPr>
              <w:instrText xml:space="preserve"> PAGEREF _Toc69479555 \h </w:instrText>
            </w:r>
            <w:r w:rsidR="005E40AA" w:rsidRPr="005E40AA">
              <w:rPr>
                <w:rFonts w:ascii="Arial" w:hAnsi="Arial" w:cs="Arial"/>
                <w:noProof/>
                <w:webHidden/>
              </w:rPr>
            </w:r>
            <w:r w:rsidR="005E40AA" w:rsidRPr="005E40AA">
              <w:rPr>
                <w:rFonts w:ascii="Arial" w:hAnsi="Arial" w:cs="Arial"/>
                <w:noProof/>
                <w:webHidden/>
              </w:rPr>
              <w:fldChar w:fldCharType="separate"/>
            </w:r>
            <w:r w:rsidR="005E40AA" w:rsidRPr="005E40AA">
              <w:rPr>
                <w:rFonts w:ascii="Arial" w:hAnsi="Arial" w:cs="Arial"/>
                <w:noProof/>
                <w:webHidden/>
              </w:rPr>
              <w:t>12</w:t>
            </w:r>
            <w:r w:rsidR="005E40AA" w:rsidRPr="005E40AA">
              <w:rPr>
                <w:rFonts w:ascii="Arial" w:hAnsi="Arial" w:cs="Arial"/>
                <w:noProof/>
                <w:webHidden/>
              </w:rPr>
              <w:fldChar w:fldCharType="end"/>
            </w:r>
          </w:hyperlink>
        </w:p>
        <w:p w14:paraId="29E090D5" w14:textId="1F96C9B1" w:rsidR="005E40AA" w:rsidRPr="005E40AA" w:rsidRDefault="000C5A62">
          <w:pPr>
            <w:pStyle w:val="TDC2"/>
            <w:tabs>
              <w:tab w:val="left" w:pos="880"/>
              <w:tab w:val="right" w:leader="dot" w:pos="8494"/>
            </w:tabs>
            <w:rPr>
              <w:rFonts w:ascii="Arial" w:eastAsiaTheme="minorEastAsia" w:hAnsi="Arial" w:cs="Arial"/>
              <w:noProof/>
              <w:lang w:eastAsia="es-AR"/>
            </w:rPr>
          </w:pPr>
          <w:hyperlink w:anchor="_Toc69479560" w:history="1">
            <w:r w:rsidR="005E40AA" w:rsidRPr="005E40AA">
              <w:rPr>
                <w:rStyle w:val="Hipervnculo"/>
                <w:rFonts w:ascii="Arial" w:hAnsi="Arial" w:cs="Arial"/>
                <w:noProof/>
              </w:rPr>
              <w:t>4.1.</w:t>
            </w:r>
            <w:r w:rsidR="005E40AA" w:rsidRPr="005E40AA">
              <w:rPr>
                <w:rFonts w:ascii="Arial" w:eastAsiaTheme="minorEastAsia" w:hAnsi="Arial" w:cs="Arial"/>
                <w:noProof/>
                <w:lang w:eastAsia="es-AR"/>
              </w:rPr>
              <w:tab/>
            </w:r>
            <w:r w:rsidR="005E40AA" w:rsidRPr="005E40AA">
              <w:rPr>
                <w:rStyle w:val="Hipervnculo"/>
                <w:rFonts w:ascii="Arial" w:hAnsi="Arial" w:cs="Arial"/>
                <w:noProof/>
              </w:rPr>
              <w:t>Descripciones VHDL</w:t>
            </w:r>
            <w:r w:rsidR="005E40AA" w:rsidRPr="005E40AA">
              <w:rPr>
                <w:rFonts w:ascii="Arial" w:hAnsi="Arial" w:cs="Arial"/>
                <w:noProof/>
                <w:webHidden/>
              </w:rPr>
              <w:tab/>
            </w:r>
            <w:r w:rsidR="005E40AA" w:rsidRPr="005E40AA">
              <w:rPr>
                <w:rFonts w:ascii="Arial" w:hAnsi="Arial" w:cs="Arial"/>
                <w:noProof/>
                <w:webHidden/>
              </w:rPr>
              <w:fldChar w:fldCharType="begin"/>
            </w:r>
            <w:r w:rsidR="005E40AA" w:rsidRPr="005E40AA">
              <w:rPr>
                <w:rFonts w:ascii="Arial" w:hAnsi="Arial" w:cs="Arial"/>
                <w:noProof/>
                <w:webHidden/>
              </w:rPr>
              <w:instrText xml:space="preserve"> PAGEREF _Toc69479560 \h </w:instrText>
            </w:r>
            <w:r w:rsidR="005E40AA" w:rsidRPr="005E40AA">
              <w:rPr>
                <w:rFonts w:ascii="Arial" w:hAnsi="Arial" w:cs="Arial"/>
                <w:noProof/>
                <w:webHidden/>
              </w:rPr>
            </w:r>
            <w:r w:rsidR="005E40AA" w:rsidRPr="005E40AA">
              <w:rPr>
                <w:rFonts w:ascii="Arial" w:hAnsi="Arial" w:cs="Arial"/>
                <w:noProof/>
                <w:webHidden/>
              </w:rPr>
              <w:fldChar w:fldCharType="separate"/>
            </w:r>
            <w:r w:rsidR="005E40AA" w:rsidRPr="005E40AA">
              <w:rPr>
                <w:rFonts w:ascii="Arial" w:hAnsi="Arial" w:cs="Arial"/>
                <w:noProof/>
                <w:webHidden/>
              </w:rPr>
              <w:t>12</w:t>
            </w:r>
            <w:r w:rsidR="005E40AA" w:rsidRPr="005E40AA">
              <w:rPr>
                <w:rFonts w:ascii="Arial" w:hAnsi="Arial" w:cs="Arial"/>
                <w:noProof/>
                <w:webHidden/>
              </w:rPr>
              <w:fldChar w:fldCharType="end"/>
            </w:r>
          </w:hyperlink>
        </w:p>
        <w:p w14:paraId="272107A8" w14:textId="7E50E5B3" w:rsidR="005E40AA" w:rsidRPr="005E40AA" w:rsidRDefault="000C5A62">
          <w:pPr>
            <w:pStyle w:val="TDC3"/>
            <w:tabs>
              <w:tab w:val="left" w:pos="1320"/>
              <w:tab w:val="right" w:leader="dot" w:pos="8494"/>
            </w:tabs>
            <w:rPr>
              <w:rFonts w:ascii="Arial" w:hAnsi="Arial" w:cs="Arial"/>
              <w:noProof/>
            </w:rPr>
          </w:pPr>
          <w:hyperlink w:anchor="_Toc69479561" w:history="1">
            <w:r w:rsidR="005E40AA" w:rsidRPr="005E40AA">
              <w:rPr>
                <w:rStyle w:val="Hipervnculo"/>
                <w:rFonts w:ascii="Arial" w:hAnsi="Arial" w:cs="Arial"/>
                <w:noProof/>
              </w:rPr>
              <w:t>4.1.1.</w:t>
            </w:r>
            <w:r w:rsidR="005E40AA" w:rsidRPr="005E40AA">
              <w:rPr>
                <w:rFonts w:ascii="Arial" w:hAnsi="Arial" w:cs="Arial"/>
                <w:noProof/>
              </w:rPr>
              <w:tab/>
            </w:r>
            <w:r w:rsidR="005E40AA" w:rsidRPr="005E40AA">
              <w:rPr>
                <w:rStyle w:val="Hipervnculo"/>
                <w:rFonts w:ascii="Arial" w:hAnsi="Arial" w:cs="Arial"/>
                <w:noProof/>
              </w:rPr>
              <w:t>Decodificador 3 a 8</w:t>
            </w:r>
            <w:r w:rsidR="005E40AA" w:rsidRPr="005E40AA">
              <w:rPr>
                <w:rFonts w:ascii="Arial" w:hAnsi="Arial" w:cs="Arial"/>
                <w:noProof/>
                <w:webHidden/>
              </w:rPr>
              <w:tab/>
            </w:r>
            <w:r w:rsidR="005E40AA" w:rsidRPr="005E40AA">
              <w:rPr>
                <w:rFonts w:ascii="Arial" w:hAnsi="Arial" w:cs="Arial"/>
                <w:noProof/>
                <w:webHidden/>
              </w:rPr>
              <w:fldChar w:fldCharType="begin"/>
            </w:r>
            <w:r w:rsidR="005E40AA" w:rsidRPr="005E40AA">
              <w:rPr>
                <w:rFonts w:ascii="Arial" w:hAnsi="Arial" w:cs="Arial"/>
                <w:noProof/>
                <w:webHidden/>
              </w:rPr>
              <w:instrText xml:space="preserve"> PAGEREF _Toc69479561 \h </w:instrText>
            </w:r>
            <w:r w:rsidR="005E40AA" w:rsidRPr="005E40AA">
              <w:rPr>
                <w:rFonts w:ascii="Arial" w:hAnsi="Arial" w:cs="Arial"/>
                <w:noProof/>
                <w:webHidden/>
              </w:rPr>
            </w:r>
            <w:r w:rsidR="005E40AA" w:rsidRPr="005E40AA">
              <w:rPr>
                <w:rFonts w:ascii="Arial" w:hAnsi="Arial" w:cs="Arial"/>
                <w:noProof/>
                <w:webHidden/>
              </w:rPr>
              <w:fldChar w:fldCharType="separate"/>
            </w:r>
            <w:r w:rsidR="005E40AA" w:rsidRPr="005E40AA">
              <w:rPr>
                <w:rFonts w:ascii="Arial" w:hAnsi="Arial" w:cs="Arial"/>
                <w:noProof/>
                <w:webHidden/>
              </w:rPr>
              <w:t>12</w:t>
            </w:r>
            <w:r w:rsidR="005E40AA" w:rsidRPr="005E40AA">
              <w:rPr>
                <w:rFonts w:ascii="Arial" w:hAnsi="Arial" w:cs="Arial"/>
                <w:noProof/>
                <w:webHidden/>
              </w:rPr>
              <w:fldChar w:fldCharType="end"/>
            </w:r>
          </w:hyperlink>
        </w:p>
        <w:p w14:paraId="392F8E6D" w14:textId="510DA018" w:rsidR="005E40AA" w:rsidRPr="005E40AA" w:rsidRDefault="000C5A62">
          <w:pPr>
            <w:pStyle w:val="TDC3"/>
            <w:tabs>
              <w:tab w:val="left" w:pos="1320"/>
              <w:tab w:val="right" w:leader="dot" w:pos="8494"/>
            </w:tabs>
            <w:rPr>
              <w:rFonts w:ascii="Arial" w:hAnsi="Arial" w:cs="Arial"/>
              <w:noProof/>
            </w:rPr>
          </w:pPr>
          <w:hyperlink w:anchor="_Toc69479562" w:history="1">
            <w:r w:rsidR="005E40AA" w:rsidRPr="005E40AA">
              <w:rPr>
                <w:rStyle w:val="Hipervnculo"/>
                <w:rFonts w:ascii="Arial" w:hAnsi="Arial" w:cs="Arial"/>
                <w:noProof/>
              </w:rPr>
              <w:t>4.1.2.</w:t>
            </w:r>
            <w:r w:rsidR="005E40AA" w:rsidRPr="005E40AA">
              <w:rPr>
                <w:rFonts w:ascii="Arial" w:hAnsi="Arial" w:cs="Arial"/>
                <w:noProof/>
              </w:rPr>
              <w:tab/>
            </w:r>
            <w:r w:rsidR="005E40AA" w:rsidRPr="005E40AA">
              <w:rPr>
                <w:rStyle w:val="Hipervnculo"/>
                <w:rFonts w:ascii="Arial" w:hAnsi="Arial" w:cs="Arial"/>
                <w:noProof/>
              </w:rPr>
              <w:t>Decodificador BCD a 7segmento</w:t>
            </w:r>
            <w:r w:rsidR="005E40AA" w:rsidRPr="005E40AA">
              <w:rPr>
                <w:rFonts w:ascii="Arial" w:hAnsi="Arial" w:cs="Arial"/>
                <w:noProof/>
                <w:webHidden/>
              </w:rPr>
              <w:tab/>
            </w:r>
            <w:r w:rsidR="005E40AA" w:rsidRPr="005E40AA">
              <w:rPr>
                <w:rFonts w:ascii="Arial" w:hAnsi="Arial" w:cs="Arial"/>
                <w:noProof/>
                <w:webHidden/>
              </w:rPr>
              <w:fldChar w:fldCharType="begin"/>
            </w:r>
            <w:r w:rsidR="005E40AA" w:rsidRPr="005E40AA">
              <w:rPr>
                <w:rFonts w:ascii="Arial" w:hAnsi="Arial" w:cs="Arial"/>
                <w:noProof/>
                <w:webHidden/>
              </w:rPr>
              <w:instrText xml:space="preserve"> PAGEREF _Toc69479562 \h </w:instrText>
            </w:r>
            <w:r w:rsidR="005E40AA" w:rsidRPr="005E40AA">
              <w:rPr>
                <w:rFonts w:ascii="Arial" w:hAnsi="Arial" w:cs="Arial"/>
                <w:noProof/>
                <w:webHidden/>
              </w:rPr>
            </w:r>
            <w:r w:rsidR="005E40AA" w:rsidRPr="005E40AA">
              <w:rPr>
                <w:rFonts w:ascii="Arial" w:hAnsi="Arial" w:cs="Arial"/>
                <w:noProof/>
                <w:webHidden/>
              </w:rPr>
              <w:fldChar w:fldCharType="separate"/>
            </w:r>
            <w:r w:rsidR="005E40AA" w:rsidRPr="005E40AA">
              <w:rPr>
                <w:rFonts w:ascii="Arial" w:hAnsi="Arial" w:cs="Arial"/>
                <w:noProof/>
                <w:webHidden/>
              </w:rPr>
              <w:t>12</w:t>
            </w:r>
            <w:r w:rsidR="005E40AA" w:rsidRPr="005E40AA">
              <w:rPr>
                <w:rFonts w:ascii="Arial" w:hAnsi="Arial" w:cs="Arial"/>
                <w:noProof/>
                <w:webHidden/>
              </w:rPr>
              <w:fldChar w:fldCharType="end"/>
            </w:r>
          </w:hyperlink>
        </w:p>
        <w:p w14:paraId="7077AFA1" w14:textId="27089AE5" w:rsidR="005E40AA" w:rsidRPr="005E40AA" w:rsidRDefault="000C5A62">
          <w:pPr>
            <w:pStyle w:val="TDC3"/>
            <w:tabs>
              <w:tab w:val="left" w:pos="1320"/>
              <w:tab w:val="right" w:leader="dot" w:pos="8494"/>
            </w:tabs>
            <w:rPr>
              <w:rFonts w:ascii="Arial" w:hAnsi="Arial" w:cs="Arial"/>
              <w:noProof/>
            </w:rPr>
          </w:pPr>
          <w:hyperlink w:anchor="_Toc69479563" w:history="1">
            <w:r w:rsidR="005E40AA" w:rsidRPr="005E40AA">
              <w:rPr>
                <w:rStyle w:val="Hipervnculo"/>
                <w:rFonts w:ascii="Arial" w:hAnsi="Arial" w:cs="Arial"/>
                <w:noProof/>
              </w:rPr>
              <w:t>4.1.3.</w:t>
            </w:r>
            <w:r w:rsidR="005E40AA" w:rsidRPr="005E40AA">
              <w:rPr>
                <w:rFonts w:ascii="Arial" w:hAnsi="Arial" w:cs="Arial"/>
                <w:noProof/>
              </w:rPr>
              <w:tab/>
            </w:r>
            <w:r w:rsidR="005E40AA" w:rsidRPr="005E40AA">
              <w:rPr>
                <w:rStyle w:val="Hipervnculo"/>
                <w:rFonts w:ascii="Arial" w:hAnsi="Arial" w:cs="Arial"/>
                <w:noProof/>
              </w:rPr>
              <w:t>Decodificador Hexadecimal a 7segmento</w:t>
            </w:r>
            <w:r w:rsidR="005E40AA" w:rsidRPr="005E40AA">
              <w:rPr>
                <w:rFonts w:ascii="Arial" w:hAnsi="Arial" w:cs="Arial"/>
                <w:noProof/>
                <w:webHidden/>
              </w:rPr>
              <w:tab/>
            </w:r>
            <w:r w:rsidR="005E40AA" w:rsidRPr="005E40AA">
              <w:rPr>
                <w:rFonts w:ascii="Arial" w:hAnsi="Arial" w:cs="Arial"/>
                <w:noProof/>
                <w:webHidden/>
              </w:rPr>
              <w:fldChar w:fldCharType="begin"/>
            </w:r>
            <w:r w:rsidR="005E40AA" w:rsidRPr="005E40AA">
              <w:rPr>
                <w:rFonts w:ascii="Arial" w:hAnsi="Arial" w:cs="Arial"/>
                <w:noProof/>
                <w:webHidden/>
              </w:rPr>
              <w:instrText xml:space="preserve"> PAGEREF _Toc69479563 \h </w:instrText>
            </w:r>
            <w:r w:rsidR="005E40AA" w:rsidRPr="005E40AA">
              <w:rPr>
                <w:rFonts w:ascii="Arial" w:hAnsi="Arial" w:cs="Arial"/>
                <w:noProof/>
                <w:webHidden/>
              </w:rPr>
            </w:r>
            <w:r w:rsidR="005E40AA" w:rsidRPr="005E40AA">
              <w:rPr>
                <w:rFonts w:ascii="Arial" w:hAnsi="Arial" w:cs="Arial"/>
                <w:noProof/>
                <w:webHidden/>
              </w:rPr>
              <w:fldChar w:fldCharType="separate"/>
            </w:r>
            <w:r w:rsidR="005E40AA" w:rsidRPr="005E40AA">
              <w:rPr>
                <w:rFonts w:ascii="Arial" w:hAnsi="Arial" w:cs="Arial"/>
                <w:noProof/>
                <w:webHidden/>
              </w:rPr>
              <w:t>12</w:t>
            </w:r>
            <w:r w:rsidR="005E40AA" w:rsidRPr="005E40AA">
              <w:rPr>
                <w:rFonts w:ascii="Arial" w:hAnsi="Arial" w:cs="Arial"/>
                <w:noProof/>
                <w:webHidden/>
              </w:rPr>
              <w:fldChar w:fldCharType="end"/>
            </w:r>
          </w:hyperlink>
        </w:p>
        <w:p w14:paraId="3A99B0FE" w14:textId="0DAEDF05" w:rsidR="005E40AA" w:rsidRPr="005E40AA" w:rsidRDefault="000C5A62">
          <w:pPr>
            <w:pStyle w:val="TDC3"/>
            <w:tabs>
              <w:tab w:val="left" w:pos="1320"/>
              <w:tab w:val="right" w:leader="dot" w:pos="8494"/>
            </w:tabs>
            <w:rPr>
              <w:rFonts w:ascii="Arial" w:hAnsi="Arial" w:cs="Arial"/>
              <w:noProof/>
            </w:rPr>
          </w:pPr>
          <w:hyperlink w:anchor="_Toc69479564" w:history="1">
            <w:r w:rsidR="005E40AA" w:rsidRPr="005E40AA">
              <w:rPr>
                <w:rStyle w:val="Hipervnculo"/>
                <w:rFonts w:ascii="Arial" w:hAnsi="Arial" w:cs="Arial"/>
                <w:noProof/>
              </w:rPr>
              <w:t>4.1.4.</w:t>
            </w:r>
            <w:r w:rsidR="005E40AA" w:rsidRPr="005E40AA">
              <w:rPr>
                <w:rFonts w:ascii="Arial" w:hAnsi="Arial" w:cs="Arial"/>
                <w:noProof/>
              </w:rPr>
              <w:tab/>
            </w:r>
            <w:r w:rsidR="005E40AA" w:rsidRPr="005E40AA">
              <w:rPr>
                <w:rStyle w:val="Hipervnculo"/>
                <w:rFonts w:ascii="Arial" w:hAnsi="Arial" w:cs="Arial"/>
                <w:noProof/>
              </w:rPr>
              <w:t>Multiplexer</w:t>
            </w:r>
            <w:r w:rsidR="005E40AA" w:rsidRPr="005E40AA">
              <w:rPr>
                <w:rFonts w:ascii="Arial" w:hAnsi="Arial" w:cs="Arial"/>
                <w:noProof/>
                <w:webHidden/>
              </w:rPr>
              <w:tab/>
            </w:r>
            <w:r w:rsidR="005E40AA" w:rsidRPr="005E40AA">
              <w:rPr>
                <w:rFonts w:ascii="Arial" w:hAnsi="Arial" w:cs="Arial"/>
                <w:noProof/>
                <w:webHidden/>
              </w:rPr>
              <w:fldChar w:fldCharType="begin"/>
            </w:r>
            <w:r w:rsidR="005E40AA" w:rsidRPr="005E40AA">
              <w:rPr>
                <w:rFonts w:ascii="Arial" w:hAnsi="Arial" w:cs="Arial"/>
                <w:noProof/>
                <w:webHidden/>
              </w:rPr>
              <w:instrText xml:space="preserve"> PAGEREF _Toc69479564 \h </w:instrText>
            </w:r>
            <w:r w:rsidR="005E40AA" w:rsidRPr="005E40AA">
              <w:rPr>
                <w:rFonts w:ascii="Arial" w:hAnsi="Arial" w:cs="Arial"/>
                <w:noProof/>
                <w:webHidden/>
              </w:rPr>
            </w:r>
            <w:r w:rsidR="005E40AA" w:rsidRPr="005E40AA">
              <w:rPr>
                <w:rFonts w:ascii="Arial" w:hAnsi="Arial" w:cs="Arial"/>
                <w:noProof/>
                <w:webHidden/>
              </w:rPr>
              <w:fldChar w:fldCharType="separate"/>
            </w:r>
            <w:r w:rsidR="005E40AA" w:rsidRPr="005E40AA">
              <w:rPr>
                <w:rFonts w:ascii="Arial" w:hAnsi="Arial" w:cs="Arial"/>
                <w:noProof/>
                <w:webHidden/>
              </w:rPr>
              <w:t>12</w:t>
            </w:r>
            <w:r w:rsidR="005E40AA" w:rsidRPr="005E40AA">
              <w:rPr>
                <w:rFonts w:ascii="Arial" w:hAnsi="Arial" w:cs="Arial"/>
                <w:noProof/>
                <w:webHidden/>
              </w:rPr>
              <w:fldChar w:fldCharType="end"/>
            </w:r>
          </w:hyperlink>
        </w:p>
        <w:p w14:paraId="3527E3B4" w14:textId="7B5DA4FD" w:rsidR="005E40AA" w:rsidRPr="005E40AA" w:rsidRDefault="000C5A62">
          <w:pPr>
            <w:pStyle w:val="TDC3"/>
            <w:tabs>
              <w:tab w:val="left" w:pos="1320"/>
              <w:tab w:val="right" w:leader="dot" w:pos="8494"/>
            </w:tabs>
            <w:rPr>
              <w:rFonts w:ascii="Arial" w:hAnsi="Arial" w:cs="Arial"/>
              <w:noProof/>
            </w:rPr>
          </w:pPr>
          <w:hyperlink w:anchor="_Toc69479565" w:history="1">
            <w:r w:rsidR="005E40AA" w:rsidRPr="005E40AA">
              <w:rPr>
                <w:rStyle w:val="Hipervnculo"/>
                <w:rFonts w:ascii="Arial" w:hAnsi="Arial" w:cs="Arial"/>
                <w:noProof/>
              </w:rPr>
              <w:t>4.1.5.</w:t>
            </w:r>
            <w:r w:rsidR="005E40AA" w:rsidRPr="005E40AA">
              <w:rPr>
                <w:rFonts w:ascii="Arial" w:hAnsi="Arial" w:cs="Arial"/>
                <w:noProof/>
              </w:rPr>
              <w:tab/>
            </w:r>
            <w:r w:rsidR="005E40AA" w:rsidRPr="005E40AA">
              <w:rPr>
                <w:rStyle w:val="Hipervnculo"/>
                <w:rFonts w:ascii="Arial" w:hAnsi="Arial" w:cs="Arial"/>
                <w:noProof/>
              </w:rPr>
              <w:t>Sistema</w:t>
            </w:r>
            <w:r w:rsidR="005E40AA" w:rsidRPr="005E40AA">
              <w:rPr>
                <w:rFonts w:ascii="Arial" w:hAnsi="Arial" w:cs="Arial"/>
                <w:noProof/>
                <w:webHidden/>
              </w:rPr>
              <w:tab/>
            </w:r>
            <w:r w:rsidR="005E40AA" w:rsidRPr="005E40AA">
              <w:rPr>
                <w:rFonts w:ascii="Arial" w:hAnsi="Arial" w:cs="Arial"/>
                <w:noProof/>
                <w:webHidden/>
              </w:rPr>
              <w:fldChar w:fldCharType="begin"/>
            </w:r>
            <w:r w:rsidR="005E40AA" w:rsidRPr="005E40AA">
              <w:rPr>
                <w:rFonts w:ascii="Arial" w:hAnsi="Arial" w:cs="Arial"/>
                <w:noProof/>
                <w:webHidden/>
              </w:rPr>
              <w:instrText xml:space="preserve"> PAGEREF _Toc69479565 \h </w:instrText>
            </w:r>
            <w:r w:rsidR="005E40AA" w:rsidRPr="005E40AA">
              <w:rPr>
                <w:rFonts w:ascii="Arial" w:hAnsi="Arial" w:cs="Arial"/>
                <w:noProof/>
                <w:webHidden/>
              </w:rPr>
            </w:r>
            <w:r w:rsidR="005E40AA" w:rsidRPr="005E40AA">
              <w:rPr>
                <w:rFonts w:ascii="Arial" w:hAnsi="Arial" w:cs="Arial"/>
                <w:noProof/>
                <w:webHidden/>
              </w:rPr>
              <w:fldChar w:fldCharType="separate"/>
            </w:r>
            <w:r w:rsidR="005E40AA" w:rsidRPr="005E40AA">
              <w:rPr>
                <w:rFonts w:ascii="Arial" w:hAnsi="Arial" w:cs="Arial"/>
                <w:noProof/>
                <w:webHidden/>
              </w:rPr>
              <w:t>12</w:t>
            </w:r>
            <w:r w:rsidR="005E40AA" w:rsidRPr="005E40AA">
              <w:rPr>
                <w:rFonts w:ascii="Arial" w:hAnsi="Arial" w:cs="Arial"/>
                <w:noProof/>
                <w:webHidden/>
              </w:rPr>
              <w:fldChar w:fldCharType="end"/>
            </w:r>
          </w:hyperlink>
        </w:p>
        <w:p w14:paraId="56574BA7" w14:textId="4BA2A0CB" w:rsidR="005E40AA" w:rsidRPr="005E40AA" w:rsidRDefault="000C5A62">
          <w:pPr>
            <w:pStyle w:val="TDC2"/>
            <w:tabs>
              <w:tab w:val="left" w:pos="880"/>
              <w:tab w:val="right" w:leader="dot" w:pos="8494"/>
            </w:tabs>
            <w:rPr>
              <w:rFonts w:ascii="Arial" w:eastAsiaTheme="minorEastAsia" w:hAnsi="Arial" w:cs="Arial"/>
              <w:noProof/>
              <w:lang w:eastAsia="es-AR"/>
            </w:rPr>
          </w:pPr>
          <w:hyperlink w:anchor="_Toc69479566" w:history="1">
            <w:r w:rsidR="005E40AA" w:rsidRPr="005E40AA">
              <w:rPr>
                <w:rStyle w:val="Hipervnculo"/>
                <w:rFonts w:ascii="Arial" w:hAnsi="Arial" w:cs="Arial"/>
                <w:noProof/>
              </w:rPr>
              <w:t>4.2.</w:t>
            </w:r>
            <w:r w:rsidR="005E40AA" w:rsidRPr="005E40AA">
              <w:rPr>
                <w:rFonts w:ascii="Arial" w:eastAsiaTheme="minorEastAsia" w:hAnsi="Arial" w:cs="Arial"/>
                <w:noProof/>
                <w:lang w:eastAsia="es-AR"/>
              </w:rPr>
              <w:tab/>
            </w:r>
            <w:r w:rsidR="005E40AA" w:rsidRPr="005E40AA">
              <w:rPr>
                <w:rStyle w:val="Hipervnculo"/>
                <w:rFonts w:ascii="Arial" w:hAnsi="Arial" w:cs="Arial"/>
                <w:noProof/>
              </w:rPr>
              <w:t>Descripciones Test Bench</w:t>
            </w:r>
            <w:r w:rsidR="005E40AA" w:rsidRPr="005E40AA">
              <w:rPr>
                <w:rFonts w:ascii="Arial" w:hAnsi="Arial" w:cs="Arial"/>
                <w:noProof/>
                <w:webHidden/>
              </w:rPr>
              <w:tab/>
            </w:r>
            <w:r w:rsidR="005E40AA" w:rsidRPr="005E40AA">
              <w:rPr>
                <w:rFonts w:ascii="Arial" w:hAnsi="Arial" w:cs="Arial"/>
                <w:noProof/>
                <w:webHidden/>
              </w:rPr>
              <w:fldChar w:fldCharType="begin"/>
            </w:r>
            <w:r w:rsidR="005E40AA" w:rsidRPr="005E40AA">
              <w:rPr>
                <w:rFonts w:ascii="Arial" w:hAnsi="Arial" w:cs="Arial"/>
                <w:noProof/>
                <w:webHidden/>
              </w:rPr>
              <w:instrText xml:space="preserve"> PAGEREF _Toc69479566 \h </w:instrText>
            </w:r>
            <w:r w:rsidR="005E40AA" w:rsidRPr="005E40AA">
              <w:rPr>
                <w:rFonts w:ascii="Arial" w:hAnsi="Arial" w:cs="Arial"/>
                <w:noProof/>
                <w:webHidden/>
              </w:rPr>
            </w:r>
            <w:r w:rsidR="005E40AA" w:rsidRPr="005E40AA">
              <w:rPr>
                <w:rFonts w:ascii="Arial" w:hAnsi="Arial" w:cs="Arial"/>
                <w:noProof/>
                <w:webHidden/>
              </w:rPr>
              <w:fldChar w:fldCharType="separate"/>
            </w:r>
            <w:r w:rsidR="005E40AA" w:rsidRPr="005E40AA">
              <w:rPr>
                <w:rFonts w:ascii="Arial" w:hAnsi="Arial" w:cs="Arial"/>
                <w:noProof/>
                <w:webHidden/>
              </w:rPr>
              <w:t>12</w:t>
            </w:r>
            <w:r w:rsidR="005E40AA" w:rsidRPr="005E40AA">
              <w:rPr>
                <w:rFonts w:ascii="Arial" w:hAnsi="Arial" w:cs="Arial"/>
                <w:noProof/>
                <w:webHidden/>
              </w:rPr>
              <w:fldChar w:fldCharType="end"/>
            </w:r>
          </w:hyperlink>
        </w:p>
        <w:p w14:paraId="6DFE28A5" w14:textId="5273B98D" w:rsidR="005E40AA" w:rsidRPr="005E40AA" w:rsidRDefault="000C5A62">
          <w:pPr>
            <w:pStyle w:val="TDC3"/>
            <w:tabs>
              <w:tab w:val="left" w:pos="1320"/>
              <w:tab w:val="right" w:leader="dot" w:pos="8494"/>
            </w:tabs>
            <w:rPr>
              <w:rFonts w:ascii="Arial" w:hAnsi="Arial" w:cs="Arial"/>
              <w:noProof/>
            </w:rPr>
          </w:pPr>
          <w:hyperlink w:anchor="_Toc69479567" w:history="1">
            <w:r w:rsidR="005E40AA" w:rsidRPr="005E40AA">
              <w:rPr>
                <w:rStyle w:val="Hipervnculo"/>
                <w:rFonts w:ascii="Arial" w:hAnsi="Arial" w:cs="Arial"/>
                <w:noProof/>
                <w:lang w:val="pt-BR"/>
              </w:rPr>
              <w:t>4.2.1.</w:t>
            </w:r>
            <w:r w:rsidR="005E40AA" w:rsidRPr="005E40AA">
              <w:rPr>
                <w:rFonts w:ascii="Arial" w:hAnsi="Arial" w:cs="Arial"/>
                <w:noProof/>
              </w:rPr>
              <w:tab/>
            </w:r>
            <w:r w:rsidR="005E40AA" w:rsidRPr="005E40AA">
              <w:rPr>
                <w:rStyle w:val="Hipervnculo"/>
                <w:rFonts w:ascii="Arial" w:hAnsi="Arial" w:cs="Arial"/>
                <w:noProof/>
                <w:lang w:val="pt-BR"/>
              </w:rPr>
              <w:t>Decodificador 3 a 8</w:t>
            </w:r>
            <w:r w:rsidR="005E40AA" w:rsidRPr="005E40AA">
              <w:rPr>
                <w:rFonts w:ascii="Arial" w:hAnsi="Arial" w:cs="Arial"/>
                <w:noProof/>
                <w:webHidden/>
              </w:rPr>
              <w:tab/>
            </w:r>
            <w:r w:rsidR="005E40AA" w:rsidRPr="005E40AA">
              <w:rPr>
                <w:rFonts w:ascii="Arial" w:hAnsi="Arial" w:cs="Arial"/>
                <w:noProof/>
                <w:webHidden/>
              </w:rPr>
              <w:fldChar w:fldCharType="begin"/>
            </w:r>
            <w:r w:rsidR="005E40AA" w:rsidRPr="005E40AA">
              <w:rPr>
                <w:rFonts w:ascii="Arial" w:hAnsi="Arial" w:cs="Arial"/>
                <w:noProof/>
                <w:webHidden/>
              </w:rPr>
              <w:instrText xml:space="preserve"> PAGEREF _Toc69479567 \h </w:instrText>
            </w:r>
            <w:r w:rsidR="005E40AA" w:rsidRPr="005E40AA">
              <w:rPr>
                <w:rFonts w:ascii="Arial" w:hAnsi="Arial" w:cs="Arial"/>
                <w:noProof/>
                <w:webHidden/>
              </w:rPr>
            </w:r>
            <w:r w:rsidR="005E40AA" w:rsidRPr="005E40AA">
              <w:rPr>
                <w:rFonts w:ascii="Arial" w:hAnsi="Arial" w:cs="Arial"/>
                <w:noProof/>
                <w:webHidden/>
              </w:rPr>
              <w:fldChar w:fldCharType="separate"/>
            </w:r>
            <w:r w:rsidR="005E40AA" w:rsidRPr="005E40AA">
              <w:rPr>
                <w:rFonts w:ascii="Arial" w:hAnsi="Arial" w:cs="Arial"/>
                <w:noProof/>
                <w:webHidden/>
              </w:rPr>
              <w:t>12</w:t>
            </w:r>
            <w:r w:rsidR="005E40AA" w:rsidRPr="005E40AA">
              <w:rPr>
                <w:rFonts w:ascii="Arial" w:hAnsi="Arial" w:cs="Arial"/>
                <w:noProof/>
                <w:webHidden/>
              </w:rPr>
              <w:fldChar w:fldCharType="end"/>
            </w:r>
          </w:hyperlink>
        </w:p>
        <w:p w14:paraId="4A6A401F" w14:textId="43208270" w:rsidR="005E40AA" w:rsidRPr="005E40AA" w:rsidRDefault="000C5A62">
          <w:pPr>
            <w:pStyle w:val="TDC3"/>
            <w:tabs>
              <w:tab w:val="left" w:pos="1320"/>
              <w:tab w:val="right" w:leader="dot" w:pos="8494"/>
            </w:tabs>
            <w:rPr>
              <w:rFonts w:ascii="Arial" w:hAnsi="Arial" w:cs="Arial"/>
              <w:noProof/>
            </w:rPr>
          </w:pPr>
          <w:hyperlink w:anchor="_Toc69479568" w:history="1">
            <w:r w:rsidR="005E40AA" w:rsidRPr="005E40AA">
              <w:rPr>
                <w:rStyle w:val="Hipervnculo"/>
                <w:rFonts w:ascii="Arial" w:hAnsi="Arial" w:cs="Arial"/>
                <w:noProof/>
                <w:lang w:val="pt-BR"/>
              </w:rPr>
              <w:t>4.2.2.</w:t>
            </w:r>
            <w:r w:rsidR="005E40AA" w:rsidRPr="005E40AA">
              <w:rPr>
                <w:rFonts w:ascii="Arial" w:hAnsi="Arial" w:cs="Arial"/>
                <w:noProof/>
              </w:rPr>
              <w:tab/>
            </w:r>
            <w:r w:rsidR="005E40AA" w:rsidRPr="005E40AA">
              <w:rPr>
                <w:rStyle w:val="Hipervnculo"/>
                <w:rFonts w:ascii="Arial" w:hAnsi="Arial" w:cs="Arial"/>
                <w:noProof/>
                <w:lang w:val="pt-BR"/>
              </w:rPr>
              <w:t>Decodificador BCD a 7segmento</w:t>
            </w:r>
            <w:r w:rsidR="005E40AA" w:rsidRPr="005E40AA">
              <w:rPr>
                <w:rFonts w:ascii="Arial" w:hAnsi="Arial" w:cs="Arial"/>
                <w:noProof/>
                <w:webHidden/>
              </w:rPr>
              <w:tab/>
            </w:r>
            <w:r w:rsidR="005E40AA" w:rsidRPr="005E40AA">
              <w:rPr>
                <w:rFonts w:ascii="Arial" w:hAnsi="Arial" w:cs="Arial"/>
                <w:noProof/>
                <w:webHidden/>
              </w:rPr>
              <w:fldChar w:fldCharType="begin"/>
            </w:r>
            <w:r w:rsidR="005E40AA" w:rsidRPr="005E40AA">
              <w:rPr>
                <w:rFonts w:ascii="Arial" w:hAnsi="Arial" w:cs="Arial"/>
                <w:noProof/>
                <w:webHidden/>
              </w:rPr>
              <w:instrText xml:space="preserve"> PAGEREF _Toc69479568 \h </w:instrText>
            </w:r>
            <w:r w:rsidR="005E40AA" w:rsidRPr="005E40AA">
              <w:rPr>
                <w:rFonts w:ascii="Arial" w:hAnsi="Arial" w:cs="Arial"/>
                <w:noProof/>
                <w:webHidden/>
              </w:rPr>
            </w:r>
            <w:r w:rsidR="005E40AA" w:rsidRPr="005E40AA">
              <w:rPr>
                <w:rFonts w:ascii="Arial" w:hAnsi="Arial" w:cs="Arial"/>
                <w:noProof/>
                <w:webHidden/>
              </w:rPr>
              <w:fldChar w:fldCharType="separate"/>
            </w:r>
            <w:r w:rsidR="005E40AA" w:rsidRPr="005E40AA">
              <w:rPr>
                <w:rFonts w:ascii="Arial" w:hAnsi="Arial" w:cs="Arial"/>
                <w:noProof/>
                <w:webHidden/>
              </w:rPr>
              <w:t>12</w:t>
            </w:r>
            <w:r w:rsidR="005E40AA" w:rsidRPr="005E40AA">
              <w:rPr>
                <w:rFonts w:ascii="Arial" w:hAnsi="Arial" w:cs="Arial"/>
                <w:noProof/>
                <w:webHidden/>
              </w:rPr>
              <w:fldChar w:fldCharType="end"/>
            </w:r>
          </w:hyperlink>
        </w:p>
        <w:p w14:paraId="692ABA9A" w14:textId="1CB198BA" w:rsidR="005E40AA" w:rsidRPr="005E40AA" w:rsidRDefault="000C5A62">
          <w:pPr>
            <w:pStyle w:val="TDC3"/>
            <w:tabs>
              <w:tab w:val="left" w:pos="1320"/>
              <w:tab w:val="right" w:leader="dot" w:pos="8494"/>
            </w:tabs>
            <w:rPr>
              <w:rFonts w:ascii="Arial" w:hAnsi="Arial" w:cs="Arial"/>
              <w:noProof/>
            </w:rPr>
          </w:pPr>
          <w:hyperlink w:anchor="_Toc69479569" w:history="1">
            <w:r w:rsidR="005E40AA" w:rsidRPr="005E40AA">
              <w:rPr>
                <w:rStyle w:val="Hipervnculo"/>
                <w:rFonts w:ascii="Arial" w:hAnsi="Arial" w:cs="Arial"/>
                <w:noProof/>
                <w:lang w:val="pt-BR"/>
              </w:rPr>
              <w:t>4.2.3.</w:t>
            </w:r>
            <w:r w:rsidR="005E40AA" w:rsidRPr="005E40AA">
              <w:rPr>
                <w:rFonts w:ascii="Arial" w:hAnsi="Arial" w:cs="Arial"/>
                <w:noProof/>
              </w:rPr>
              <w:tab/>
            </w:r>
            <w:r w:rsidR="005E40AA" w:rsidRPr="005E40AA">
              <w:rPr>
                <w:rStyle w:val="Hipervnculo"/>
                <w:rFonts w:ascii="Arial" w:hAnsi="Arial" w:cs="Arial"/>
                <w:noProof/>
                <w:lang w:val="pt-BR"/>
              </w:rPr>
              <w:t>Decodificador Hexadecimal a 7segmento</w:t>
            </w:r>
            <w:r w:rsidR="005E40AA" w:rsidRPr="005E40AA">
              <w:rPr>
                <w:rFonts w:ascii="Arial" w:hAnsi="Arial" w:cs="Arial"/>
                <w:noProof/>
                <w:webHidden/>
              </w:rPr>
              <w:tab/>
            </w:r>
            <w:r w:rsidR="005E40AA" w:rsidRPr="005E40AA">
              <w:rPr>
                <w:rFonts w:ascii="Arial" w:hAnsi="Arial" w:cs="Arial"/>
                <w:noProof/>
                <w:webHidden/>
              </w:rPr>
              <w:fldChar w:fldCharType="begin"/>
            </w:r>
            <w:r w:rsidR="005E40AA" w:rsidRPr="005E40AA">
              <w:rPr>
                <w:rFonts w:ascii="Arial" w:hAnsi="Arial" w:cs="Arial"/>
                <w:noProof/>
                <w:webHidden/>
              </w:rPr>
              <w:instrText xml:space="preserve"> PAGEREF _Toc69479569 \h </w:instrText>
            </w:r>
            <w:r w:rsidR="005E40AA" w:rsidRPr="005E40AA">
              <w:rPr>
                <w:rFonts w:ascii="Arial" w:hAnsi="Arial" w:cs="Arial"/>
                <w:noProof/>
                <w:webHidden/>
              </w:rPr>
            </w:r>
            <w:r w:rsidR="005E40AA" w:rsidRPr="005E40AA">
              <w:rPr>
                <w:rFonts w:ascii="Arial" w:hAnsi="Arial" w:cs="Arial"/>
                <w:noProof/>
                <w:webHidden/>
              </w:rPr>
              <w:fldChar w:fldCharType="separate"/>
            </w:r>
            <w:r w:rsidR="005E40AA" w:rsidRPr="005E40AA">
              <w:rPr>
                <w:rFonts w:ascii="Arial" w:hAnsi="Arial" w:cs="Arial"/>
                <w:noProof/>
                <w:webHidden/>
              </w:rPr>
              <w:t>12</w:t>
            </w:r>
            <w:r w:rsidR="005E40AA" w:rsidRPr="005E40AA">
              <w:rPr>
                <w:rFonts w:ascii="Arial" w:hAnsi="Arial" w:cs="Arial"/>
                <w:noProof/>
                <w:webHidden/>
              </w:rPr>
              <w:fldChar w:fldCharType="end"/>
            </w:r>
          </w:hyperlink>
        </w:p>
        <w:p w14:paraId="2745A1E1" w14:textId="0DAB44F9" w:rsidR="005E40AA" w:rsidRPr="005E40AA" w:rsidRDefault="000C5A62">
          <w:pPr>
            <w:pStyle w:val="TDC3"/>
            <w:tabs>
              <w:tab w:val="left" w:pos="1320"/>
              <w:tab w:val="right" w:leader="dot" w:pos="8494"/>
            </w:tabs>
            <w:rPr>
              <w:rFonts w:ascii="Arial" w:hAnsi="Arial" w:cs="Arial"/>
              <w:noProof/>
            </w:rPr>
          </w:pPr>
          <w:hyperlink w:anchor="_Toc69479570" w:history="1">
            <w:r w:rsidR="005E40AA" w:rsidRPr="005E40AA">
              <w:rPr>
                <w:rStyle w:val="Hipervnculo"/>
                <w:rFonts w:ascii="Arial" w:hAnsi="Arial" w:cs="Arial"/>
                <w:noProof/>
                <w:lang w:val="pt-BR"/>
              </w:rPr>
              <w:t>4.2.4.</w:t>
            </w:r>
            <w:r w:rsidR="005E40AA" w:rsidRPr="005E40AA">
              <w:rPr>
                <w:rFonts w:ascii="Arial" w:hAnsi="Arial" w:cs="Arial"/>
                <w:noProof/>
              </w:rPr>
              <w:tab/>
            </w:r>
            <w:r w:rsidR="005E40AA" w:rsidRPr="005E40AA">
              <w:rPr>
                <w:rStyle w:val="Hipervnculo"/>
                <w:rFonts w:ascii="Arial" w:hAnsi="Arial" w:cs="Arial"/>
                <w:noProof/>
                <w:lang w:val="pt-BR"/>
              </w:rPr>
              <w:t>Multiplexer</w:t>
            </w:r>
            <w:r w:rsidR="005E40AA" w:rsidRPr="005E40AA">
              <w:rPr>
                <w:rFonts w:ascii="Arial" w:hAnsi="Arial" w:cs="Arial"/>
                <w:noProof/>
                <w:webHidden/>
              </w:rPr>
              <w:tab/>
            </w:r>
            <w:r w:rsidR="005E40AA" w:rsidRPr="005E40AA">
              <w:rPr>
                <w:rFonts w:ascii="Arial" w:hAnsi="Arial" w:cs="Arial"/>
                <w:noProof/>
                <w:webHidden/>
              </w:rPr>
              <w:fldChar w:fldCharType="begin"/>
            </w:r>
            <w:r w:rsidR="005E40AA" w:rsidRPr="005E40AA">
              <w:rPr>
                <w:rFonts w:ascii="Arial" w:hAnsi="Arial" w:cs="Arial"/>
                <w:noProof/>
                <w:webHidden/>
              </w:rPr>
              <w:instrText xml:space="preserve"> PAGEREF _Toc69479570 \h </w:instrText>
            </w:r>
            <w:r w:rsidR="005E40AA" w:rsidRPr="005E40AA">
              <w:rPr>
                <w:rFonts w:ascii="Arial" w:hAnsi="Arial" w:cs="Arial"/>
                <w:noProof/>
                <w:webHidden/>
              </w:rPr>
            </w:r>
            <w:r w:rsidR="005E40AA" w:rsidRPr="005E40AA">
              <w:rPr>
                <w:rFonts w:ascii="Arial" w:hAnsi="Arial" w:cs="Arial"/>
                <w:noProof/>
                <w:webHidden/>
              </w:rPr>
              <w:fldChar w:fldCharType="separate"/>
            </w:r>
            <w:r w:rsidR="005E40AA" w:rsidRPr="005E40AA">
              <w:rPr>
                <w:rFonts w:ascii="Arial" w:hAnsi="Arial" w:cs="Arial"/>
                <w:noProof/>
                <w:webHidden/>
              </w:rPr>
              <w:t>12</w:t>
            </w:r>
            <w:r w:rsidR="005E40AA" w:rsidRPr="005E40AA">
              <w:rPr>
                <w:rFonts w:ascii="Arial" w:hAnsi="Arial" w:cs="Arial"/>
                <w:noProof/>
                <w:webHidden/>
              </w:rPr>
              <w:fldChar w:fldCharType="end"/>
            </w:r>
          </w:hyperlink>
        </w:p>
        <w:p w14:paraId="355FF8D9" w14:textId="64963553" w:rsidR="005E40AA" w:rsidRPr="005E40AA" w:rsidRDefault="000C5A62">
          <w:pPr>
            <w:pStyle w:val="TDC3"/>
            <w:tabs>
              <w:tab w:val="left" w:pos="1320"/>
              <w:tab w:val="right" w:leader="dot" w:pos="8494"/>
            </w:tabs>
            <w:rPr>
              <w:rFonts w:ascii="Arial" w:hAnsi="Arial" w:cs="Arial"/>
              <w:noProof/>
            </w:rPr>
          </w:pPr>
          <w:hyperlink w:anchor="_Toc69479571" w:history="1">
            <w:r w:rsidR="005E40AA" w:rsidRPr="005E40AA">
              <w:rPr>
                <w:rStyle w:val="Hipervnculo"/>
                <w:rFonts w:ascii="Arial" w:hAnsi="Arial" w:cs="Arial"/>
                <w:noProof/>
              </w:rPr>
              <w:t>4.2.5.</w:t>
            </w:r>
            <w:r w:rsidR="005E40AA" w:rsidRPr="005E40AA">
              <w:rPr>
                <w:rFonts w:ascii="Arial" w:hAnsi="Arial" w:cs="Arial"/>
                <w:noProof/>
              </w:rPr>
              <w:tab/>
            </w:r>
            <w:r w:rsidR="005E40AA" w:rsidRPr="005E40AA">
              <w:rPr>
                <w:rStyle w:val="Hipervnculo"/>
                <w:rFonts w:ascii="Arial" w:hAnsi="Arial" w:cs="Arial"/>
                <w:noProof/>
              </w:rPr>
              <w:t>Sistema</w:t>
            </w:r>
            <w:r w:rsidR="005E40AA" w:rsidRPr="005E40AA">
              <w:rPr>
                <w:rFonts w:ascii="Arial" w:hAnsi="Arial" w:cs="Arial"/>
                <w:noProof/>
                <w:webHidden/>
              </w:rPr>
              <w:tab/>
            </w:r>
            <w:r w:rsidR="005E40AA" w:rsidRPr="005E40AA">
              <w:rPr>
                <w:rFonts w:ascii="Arial" w:hAnsi="Arial" w:cs="Arial"/>
                <w:noProof/>
                <w:webHidden/>
              </w:rPr>
              <w:fldChar w:fldCharType="begin"/>
            </w:r>
            <w:r w:rsidR="005E40AA" w:rsidRPr="005E40AA">
              <w:rPr>
                <w:rFonts w:ascii="Arial" w:hAnsi="Arial" w:cs="Arial"/>
                <w:noProof/>
                <w:webHidden/>
              </w:rPr>
              <w:instrText xml:space="preserve"> PAGEREF _Toc69479571 \h </w:instrText>
            </w:r>
            <w:r w:rsidR="005E40AA" w:rsidRPr="005E40AA">
              <w:rPr>
                <w:rFonts w:ascii="Arial" w:hAnsi="Arial" w:cs="Arial"/>
                <w:noProof/>
                <w:webHidden/>
              </w:rPr>
            </w:r>
            <w:r w:rsidR="005E40AA" w:rsidRPr="005E40AA">
              <w:rPr>
                <w:rFonts w:ascii="Arial" w:hAnsi="Arial" w:cs="Arial"/>
                <w:noProof/>
                <w:webHidden/>
              </w:rPr>
              <w:fldChar w:fldCharType="separate"/>
            </w:r>
            <w:r w:rsidR="005E40AA" w:rsidRPr="005E40AA">
              <w:rPr>
                <w:rFonts w:ascii="Arial" w:hAnsi="Arial" w:cs="Arial"/>
                <w:noProof/>
                <w:webHidden/>
              </w:rPr>
              <w:t>12</w:t>
            </w:r>
            <w:r w:rsidR="005E40AA" w:rsidRPr="005E40AA">
              <w:rPr>
                <w:rFonts w:ascii="Arial" w:hAnsi="Arial" w:cs="Arial"/>
                <w:noProof/>
                <w:webHidden/>
              </w:rPr>
              <w:fldChar w:fldCharType="end"/>
            </w:r>
          </w:hyperlink>
        </w:p>
        <w:p w14:paraId="02FD2D55" w14:textId="3DDA7AF1" w:rsidR="00482077" w:rsidRDefault="00BA0DD2">
          <w:pPr>
            <w:rPr>
              <w:b/>
              <w:bCs/>
              <w:lang w:val="es-ES"/>
            </w:rPr>
          </w:pPr>
          <w:r>
            <w:rPr>
              <w:b/>
              <w:bCs/>
              <w:lang w:val="es-ES"/>
            </w:rPr>
            <w:fldChar w:fldCharType="end"/>
          </w:r>
        </w:p>
      </w:sdtContent>
    </w:sdt>
    <w:p w14:paraId="5FC5F55F" w14:textId="3720DE4E" w:rsidR="008A1EAE" w:rsidRPr="00482077" w:rsidRDefault="000B1E72">
      <w:pPr>
        <w:rPr>
          <w:b/>
          <w:bCs/>
          <w:lang w:val="es-ES"/>
        </w:rPr>
      </w:pPr>
      <w:r>
        <w:rPr>
          <w:rFonts w:ascii="Arial" w:hAnsi="Arial" w:cs="Arial"/>
          <w:b/>
          <w:bCs/>
          <w:sz w:val="30"/>
          <w:szCs w:val="30"/>
          <w:lang w:val="es-ES"/>
        </w:rPr>
        <w:t>Índice</w:t>
      </w:r>
      <w:r w:rsidR="008A1EAE">
        <w:rPr>
          <w:rFonts w:ascii="Arial" w:hAnsi="Arial" w:cs="Arial"/>
          <w:b/>
          <w:bCs/>
          <w:sz w:val="30"/>
          <w:szCs w:val="30"/>
          <w:lang w:val="es-ES"/>
        </w:rPr>
        <w:t xml:space="preserve"> de Figuras</w:t>
      </w:r>
    </w:p>
    <w:p w14:paraId="48E81E9D" w14:textId="34C90921" w:rsidR="007A3BD4" w:rsidRPr="007A3BD4" w:rsidRDefault="008A1EAE">
      <w:pPr>
        <w:pStyle w:val="Tabladeilustraciones"/>
        <w:tabs>
          <w:tab w:val="right" w:leader="dot" w:pos="8494"/>
        </w:tabs>
        <w:rPr>
          <w:rFonts w:ascii="Arial" w:eastAsiaTheme="minorEastAsia" w:hAnsi="Arial" w:cs="Arial"/>
          <w:noProof/>
          <w:lang w:eastAsia="es-AR"/>
        </w:rPr>
      </w:pPr>
      <w:r w:rsidRPr="007A3BD4">
        <w:rPr>
          <w:rFonts w:ascii="Arial" w:hAnsi="Arial" w:cs="Arial"/>
        </w:rPr>
        <w:fldChar w:fldCharType="begin"/>
      </w:r>
      <w:r w:rsidRPr="007A3BD4">
        <w:rPr>
          <w:rFonts w:ascii="Arial" w:hAnsi="Arial" w:cs="Arial"/>
        </w:rPr>
        <w:instrText xml:space="preserve"> TOC \h \z \c "Figura 2. 1." </w:instrText>
      </w:r>
      <w:r w:rsidRPr="007A3BD4">
        <w:rPr>
          <w:rFonts w:ascii="Arial" w:hAnsi="Arial" w:cs="Arial"/>
        </w:rPr>
        <w:fldChar w:fldCharType="separate"/>
      </w:r>
      <w:hyperlink r:id="rId13" w:anchor="_Toc69730054" w:history="1">
        <w:r w:rsidR="007A3BD4" w:rsidRPr="007A3BD4">
          <w:rPr>
            <w:rStyle w:val="Hipervnculo"/>
            <w:rFonts w:ascii="Arial" w:hAnsi="Arial" w:cs="Arial"/>
            <w:noProof/>
          </w:rPr>
          <w:t>Figura 2. 1. 1 - Esquemático de Decodificador 3 a 8</w:t>
        </w:r>
        <w:r w:rsidR="007A3BD4" w:rsidRPr="007A3BD4">
          <w:rPr>
            <w:rFonts w:ascii="Arial" w:hAnsi="Arial" w:cs="Arial"/>
            <w:noProof/>
            <w:webHidden/>
          </w:rPr>
          <w:tab/>
        </w:r>
        <w:r w:rsidR="007A3BD4" w:rsidRPr="007A3BD4">
          <w:rPr>
            <w:rFonts w:ascii="Arial" w:hAnsi="Arial" w:cs="Arial"/>
            <w:noProof/>
            <w:webHidden/>
          </w:rPr>
          <w:fldChar w:fldCharType="begin"/>
        </w:r>
        <w:r w:rsidR="007A3BD4" w:rsidRPr="007A3BD4">
          <w:rPr>
            <w:rFonts w:ascii="Arial" w:hAnsi="Arial" w:cs="Arial"/>
            <w:noProof/>
            <w:webHidden/>
          </w:rPr>
          <w:instrText xml:space="preserve"> PAGEREF _Toc69730054 \h </w:instrText>
        </w:r>
        <w:r w:rsidR="007A3BD4" w:rsidRPr="007A3BD4">
          <w:rPr>
            <w:rFonts w:ascii="Arial" w:hAnsi="Arial" w:cs="Arial"/>
            <w:noProof/>
            <w:webHidden/>
          </w:rPr>
        </w:r>
        <w:r w:rsidR="007A3BD4" w:rsidRPr="007A3BD4">
          <w:rPr>
            <w:rFonts w:ascii="Arial" w:hAnsi="Arial" w:cs="Arial"/>
            <w:noProof/>
            <w:webHidden/>
          </w:rPr>
          <w:fldChar w:fldCharType="separate"/>
        </w:r>
        <w:r w:rsidR="007A3BD4" w:rsidRPr="007A3BD4">
          <w:rPr>
            <w:rFonts w:ascii="Arial" w:hAnsi="Arial" w:cs="Arial"/>
            <w:noProof/>
            <w:webHidden/>
          </w:rPr>
          <w:t>2</w:t>
        </w:r>
        <w:r w:rsidR="007A3BD4" w:rsidRPr="007A3BD4">
          <w:rPr>
            <w:rFonts w:ascii="Arial" w:hAnsi="Arial" w:cs="Arial"/>
            <w:noProof/>
            <w:webHidden/>
          </w:rPr>
          <w:fldChar w:fldCharType="end"/>
        </w:r>
      </w:hyperlink>
    </w:p>
    <w:p w14:paraId="0BEB5111" w14:textId="57C5E4E0" w:rsidR="007A3BD4" w:rsidRPr="007A3BD4" w:rsidRDefault="000C5A62">
      <w:pPr>
        <w:pStyle w:val="Tabladeilustraciones"/>
        <w:tabs>
          <w:tab w:val="right" w:leader="dot" w:pos="8494"/>
        </w:tabs>
        <w:rPr>
          <w:rFonts w:ascii="Arial" w:eastAsiaTheme="minorEastAsia" w:hAnsi="Arial" w:cs="Arial"/>
          <w:noProof/>
          <w:lang w:eastAsia="es-AR"/>
        </w:rPr>
      </w:pPr>
      <w:hyperlink r:id="rId14" w:anchor="_Toc69730055" w:history="1">
        <w:r w:rsidR="007A3BD4" w:rsidRPr="007A3BD4">
          <w:rPr>
            <w:rStyle w:val="Hipervnculo"/>
            <w:rFonts w:ascii="Arial" w:hAnsi="Arial" w:cs="Arial"/>
            <w:noProof/>
          </w:rPr>
          <w:t>Figura 2. 1. 2 – Simulación de Decodificador 3 a 8</w:t>
        </w:r>
        <w:r w:rsidR="007A3BD4" w:rsidRPr="007A3BD4">
          <w:rPr>
            <w:rFonts w:ascii="Arial" w:hAnsi="Arial" w:cs="Arial"/>
            <w:noProof/>
            <w:webHidden/>
          </w:rPr>
          <w:tab/>
        </w:r>
        <w:r w:rsidR="007A3BD4" w:rsidRPr="007A3BD4">
          <w:rPr>
            <w:rFonts w:ascii="Arial" w:hAnsi="Arial" w:cs="Arial"/>
            <w:noProof/>
            <w:webHidden/>
          </w:rPr>
          <w:fldChar w:fldCharType="begin"/>
        </w:r>
        <w:r w:rsidR="007A3BD4" w:rsidRPr="007A3BD4">
          <w:rPr>
            <w:rFonts w:ascii="Arial" w:hAnsi="Arial" w:cs="Arial"/>
            <w:noProof/>
            <w:webHidden/>
          </w:rPr>
          <w:instrText xml:space="preserve"> PAGEREF _Toc69730055 \h </w:instrText>
        </w:r>
        <w:r w:rsidR="007A3BD4" w:rsidRPr="007A3BD4">
          <w:rPr>
            <w:rFonts w:ascii="Arial" w:hAnsi="Arial" w:cs="Arial"/>
            <w:noProof/>
            <w:webHidden/>
          </w:rPr>
        </w:r>
        <w:r w:rsidR="007A3BD4" w:rsidRPr="007A3BD4">
          <w:rPr>
            <w:rFonts w:ascii="Arial" w:hAnsi="Arial" w:cs="Arial"/>
            <w:noProof/>
            <w:webHidden/>
          </w:rPr>
          <w:fldChar w:fldCharType="separate"/>
        </w:r>
        <w:r w:rsidR="007A3BD4" w:rsidRPr="007A3BD4">
          <w:rPr>
            <w:rFonts w:ascii="Arial" w:hAnsi="Arial" w:cs="Arial"/>
            <w:noProof/>
            <w:webHidden/>
          </w:rPr>
          <w:t>2</w:t>
        </w:r>
        <w:r w:rsidR="007A3BD4" w:rsidRPr="007A3BD4">
          <w:rPr>
            <w:rFonts w:ascii="Arial" w:hAnsi="Arial" w:cs="Arial"/>
            <w:noProof/>
            <w:webHidden/>
          </w:rPr>
          <w:fldChar w:fldCharType="end"/>
        </w:r>
      </w:hyperlink>
    </w:p>
    <w:p w14:paraId="6C8F05A0" w14:textId="5D91BF75" w:rsidR="007A3BD4" w:rsidRPr="007A3BD4" w:rsidRDefault="008A1EAE" w:rsidP="007A3BD4">
      <w:pPr>
        <w:spacing w:after="0" w:line="240" w:lineRule="auto"/>
        <w:rPr>
          <w:rFonts w:ascii="Arial" w:hAnsi="Arial" w:cs="Arial"/>
          <w:noProof/>
        </w:rPr>
      </w:pPr>
      <w:r w:rsidRPr="007A3BD4">
        <w:rPr>
          <w:rFonts w:ascii="Arial" w:hAnsi="Arial" w:cs="Arial"/>
        </w:rPr>
        <w:fldChar w:fldCharType="end"/>
      </w:r>
      <w:r w:rsidR="00BE34B5" w:rsidRPr="007A3BD4">
        <w:rPr>
          <w:rFonts w:ascii="Arial" w:hAnsi="Arial" w:cs="Arial"/>
        </w:rPr>
        <w:fldChar w:fldCharType="begin"/>
      </w:r>
      <w:r w:rsidR="00BE34B5" w:rsidRPr="007A3BD4">
        <w:rPr>
          <w:rFonts w:ascii="Arial" w:hAnsi="Arial" w:cs="Arial"/>
        </w:rPr>
        <w:instrText xml:space="preserve"> TOC \h \z \c "Figura 2. 2." </w:instrText>
      </w:r>
      <w:r w:rsidR="00BE34B5" w:rsidRPr="007A3BD4">
        <w:rPr>
          <w:rFonts w:ascii="Arial" w:hAnsi="Arial" w:cs="Arial"/>
        </w:rPr>
        <w:fldChar w:fldCharType="separate"/>
      </w:r>
    </w:p>
    <w:p w14:paraId="45D7C3FC" w14:textId="2F6CC55F" w:rsidR="007A3BD4" w:rsidRPr="007A3BD4" w:rsidRDefault="000C5A62">
      <w:pPr>
        <w:pStyle w:val="Tabladeilustraciones"/>
        <w:tabs>
          <w:tab w:val="right" w:leader="dot" w:pos="8494"/>
        </w:tabs>
        <w:rPr>
          <w:rFonts w:ascii="Arial" w:eastAsiaTheme="minorEastAsia" w:hAnsi="Arial" w:cs="Arial"/>
          <w:noProof/>
          <w:lang w:eastAsia="es-AR"/>
        </w:rPr>
      </w:pPr>
      <w:hyperlink r:id="rId15" w:anchor="_Toc69730048" w:history="1">
        <w:r w:rsidR="007A3BD4" w:rsidRPr="007A3BD4">
          <w:rPr>
            <w:rStyle w:val="Hipervnculo"/>
            <w:rFonts w:ascii="Arial" w:hAnsi="Arial" w:cs="Arial"/>
            <w:noProof/>
            <w:lang w:val="pt-BR"/>
          </w:rPr>
          <w:t>Figura 2. 2. 1 – Esquematico de Decodificador BCD a 7segmentos</w:t>
        </w:r>
        <w:r w:rsidR="007A3BD4" w:rsidRPr="007A3BD4">
          <w:rPr>
            <w:rFonts w:ascii="Arial" w:hAnsi="Arial" w:cs="Arial"/>
            <w:noProof/>
            <w:webHidden/>
          </w:rPr>
          <w:tab/>
        </w:r>
        <w:r w:rsidR="007A3BD4" w:rsidRPr="007A3BD4">
          <w:rPr>
            <w:rFonts w:ascii="Arial" w:hAnsi="Arial" w:cs="Arial"/>
            <w:noProof/>
            <w:webHidden/>
          </w:rPr>
          <w:fldChar w:fldCharType="begin"/>
        </w:r>
        <w:r w:rsidR="007A3BD4" w:rsidRPr="007A3BD4">
          <w:rPr>
            <w:rFonts w:ascii="Arial" w:hAnsi="Arial" w:cs="Arial"/>
            <w:noProof/>
            <w:webHidden/>
          </w:rPr>
          <w:instrText xml:space="preserve"> PAGEREF _Toc69730048 \h </w:instrText>
        </w:r>
        <w:r w:rsidR="007A3BD4" w:rsidRPr="007A3BD4">
          <w:rPr>
            <w:rFonts w:ascii="Arial" w:hAnsi="Arial" w:cs="Arial"/>
            <w:noProof/>
            <w:webHidden/>
          </w:rPr>
        </w:r>
        <w:r w:rsidR="007A3BD4" w:rsidRPr="007A3BD4">
          <w:rPr>
            <w:rFonts w:ascii="Arial" w:hAnsi="Arial" w:cs="Arial"/>
            <w:noProof/>
            <w:webHidden/>
          </w:rPr>
          <w:fldChar w:fldCharType="separate"/>
        </w:r>
        <w:r w:rsidR="007A3BD4" w:rsidRPr="007A3BD4">
          <w:rPr>
            <w:rFonts w:ascii="Arial" w:hAnsi="Arial" w:cs="Arial"/>
            <w:noProof/>
            <w:webHidden/>
          </w:rPr>
          <w:t>5</w:t>
        </w:r>
        <w:r w:rsidR="007A3BD4" w:rsidRPr="007A3BD4">
          <w:rPr>
            <w:rFonts w:ascii="Arial" w:hAnsi="Arial" w:cs="Arial"/>
            <w:noProof/>
            <w:webHidden/>
          </w:rPr>
          <w:fldChar w:fldCharType="end"/>
        </w:r>
      </w:hyperlink>
    </w:p>
    <w:p w14:paraId="018673F1" w14:textId="6DD72DD4" w:rsidR="007A3BD4" w:rsidRPr="007A3BD4" w:rsidRDefault="000C5A62">
      <w:pPr>
        <w:pStyle w:val="Tabladeilustraciones"/>
        <w:tabs>
          <w:tab w:val="right" w:leader="dot" w:pos="8494"/>
        </w:tabs>
        <w:rPr>
          <w:rFonts w:ascii="Arial" w:eastAsiaTheme="minorEastAsia" w:hAnsi="Arial" w:cs="Arial"/>
          <w:noProof/>
          <w:lang w:eastAsia="es-AR"/>
        </w:rPr>
      </w:pPr>
      <w:hyperlink r:id="rId16" w:anchor="_Toc69730049" w:history="1">
        <w:r w:rsidR="007A3BD4" w:rsidRPr="007A3BD4">
          <w:rPr>
            <w:rStyle w:val="Hipervnculo"/>
            <w:rFonts w:ascii="Arial" w:hAnsi="Arial" w:cs="Arial"/>
            <w:noProof/>
          </w:rPr>
          <w:t>Figura 2. 2. 2 - Simulación de Decodificador BCD a 7segmentos</w:t>
        </w:r>
        <w:r w:rsidR="007A3BD4" w:rsidRPr="007A3BD4">
          <w:rPr>
            <w:rFonts w:ascii="Arial" w:hAnsi="Arial" w:cs="Arial"/>
            <w:noProof/>
            <w:webHidden/>
          </w:rPr>
          <w:tab/>
        </w:r>
        <w:r w:rsidR="007A3BD4" w:rsidRPr="007A3BD4">
          <w:rPr>
            <w:rFonts w:ascii="Arial" w:hAnsi="Arial" w:cs="Arial"/>
            <w:noProof/>
            <w:webHidden/>
          </w:rPr>
          <w:fldChar w:fldCharType="begin"/>
        </w:r>
        <w:r w:rsidR="007A3BD4" w:rsidRPr="007A3BD4">
          <w:rPr>
            <w:rFonts w:ascii="Arial" w:hAnsi="Arial" w:cs="Arial"/>
            <w:noProof/>
            <w:webHidden/>
          </w:rPr>
          <w:instrText xml:space="preserve"> PAGEREF _Toc69730049 \h </w:instrText>
        </w:r>
        <w:r w:rsidR="007A3BD4" w:rsidRPr="007A3BD4">
          <w:rPr>
            <w:rFonts w:ascii="Arial" w:hAnsi="Arial" w:cs="Arial"/>
            <w:noProof/>
            <w:webHidden/>
          </w:rPr>
        </w:r>
        <w:r w:rsidR="007A3BD4" w:rsidRPr="007A3BD4">
          <w:rPr>
            <w:rFonts w:ascii="Arial" w:hAnsi="Arial" w:cs="Arial"/>
            <w:noProof/>
            <w:webHidden/>
          </w:rPr>
          <w:fldChar w:fldCharType="separate"/>
        </w:r>
        <w:r w:rsidR="007A3BD4" w:rsidRPr="007A3BD4">
          <w:rPr>
            <w:rFonts w:ascii="Arial" w:hAnsi="Arial" w:cs="Arial"/>
            <w:noProof/>
            <w:webHidden/>
          </w:rPr>
          <w:t>5</w:t>
        </w:r>
        <w:r w:rsidR="007A3BD4" w:rsidRPr="007A3BD4">
          <w:rPr>
            <w:rFonts w:ascii="Arial" w:hAnsi="Arial" w:cs="Arial"/>
            <w:noProof/>
            <w:webHidden/>
          </w:rPr>
          <w:fldChar w:fldCharType="end"/>
        </w:r>
      </w:hyperlink>
    </w:p>
    <w:p w14:paraId="7A98281D" w14:textId="77777777" w:rsidR="005855E2" w:rsidRPr="007A3BD4" w:rsidRDefault="00BE34B5" w:rsidP="007A3BD4">
      <w:pPr>
        <w:spacing w:after="0" w:line="240" w:lineRule="auto"/>
        <w:rPr>
          <w:rFonts w:ascii="Arial" w:hAnsi="Arial" w:cs="Arial"/>
          <w:noProof/>
        </w:rPr>
      </w:pPr>
      <w:r w:rsidRPr="007A3BD4">
        <w:rPr>
          <w:rFonts w:ascii="Arial" w:hAnsi="Arial" w:cs="Arial"/>
        </w:rPr>
        <w:fldChar w:fldCharType="end"/>
      </w:r>
      <w:r w:rsidR="00045AB8" w:rsidRPr="007A3BD4">
        <w:rPr>
          <w:rFonts w:ascii="Arial" w:hAnsi="Arial" w:cs="Arial"/>
        </w:rPr>
        <w:fldChar w:fldCharType="begin"/>
      </w:r>
      <w:r w:rsidR="00045AB8" w:rsidRPr="007A3BD4">
        <w:rPr>
          <w:rFonts w:ascii="Arial" w:hAnsi="Arial" w:cs="Arial"/>
        </w:rPr>
        <w:instrText xml:space="preserve"> TOC \h \z \c "Figura 2. 3." </w:instrText>
      </w:r>
      <w:r w:rsidR="00045AB8" w:rsidRPr="007A3BD4">
        <w:rPr>
          <w:rFonts w:ascii="Arial" w:hAnsi="Arial" w:cs="Arial"/>
        </w:rPr>
        <w:fldChar w:fldCharType="separate"/>
      </w:r>
    </w:p>
    <w:p w14:paraId="3A47E7A2" w14:textId="2C167C3A" w:rsidR="005855E2" w:rsidRPr="007A3BD4" w:rsidRDefault="000C5A62">
      <w:pPr>
        <w:pStyle w:val="Tabladeilustraciones"/>
        <w:tabs>
          <w:tab w:val="right" w:leader="dot" w:pos="8494"/>
        </w:tabs>
        <w:rPr>
          <w:rFonts w:ascii="Arial" w:eastAsiaTheme="minorEastAsia" w:hAnsi="Arial" w:cs="Arial"/>
          <w:noProof/>
          <w:lang w:eastAsia="es-AR"/>
        </w:rPr>
      </w:pPr>
      <w:hyperlink r:id="rId17" w:anchor="_Toc69729983" w:history="1">
        <w:r w:rsidR="005855E2" w:rsidRPr="007A3BD4">
          <w:rPr>
            <w:rStyle w:val="Hipervnculo"/>
            <w:rFonts w:ascii="Arial" w:hAnsi="Arial" w:cs="Arial"/>
            <w:noProof/>
          </w:rPr>
          <w:t>Figura 2. 3. 1 - Esquemático de Decodificador Hexadecimal a 7segmentos</w:t>
        </w:r>
        <w:r w:rsidR="005855E2" w:rsidRPr="007A3BD4">
          <w:rPr>
            <w:rFonts w:ascii="Arial" w:hAnsi="Arial" w:cs="Arial"/>
            <w:noProof/>
            <w:webHidden/>
          </w:rPr>
          <w:tab/>
        </w:r>
        <w:r w:rsidR="005855E2" w:rsidRPr="007A3BD4">
          <w:rPr>
            <w:rFonts w:ascii="Arial" w:hAnsi="Arial" w:cs="Arial"/>
            <w:noProof/>
            <w:webHidden/>
          </w:rPr>
          <w:fldChar w:fldCharType="begin"/>
        </w:r>
        <w:r w:rsidR="005855E2" w:rsidRPr="007A3BD4">
          <w:rPr>
            <w:rFonts w:ascii="Arial" w:hAnsi="Arial" w:cs="Arial"/>
            <w:noProof/>
            <w:webHidden/>
          </w:rPr>
          <w:instrText xml:space="preserve"> PAGEREF _Toc69729983 \h </w:instrText>
        </w:r>
        <w:r w:rsidR="005855E2" w:rsidRPr="007A3BD4">
          <w:rPr>
            <w:rFonts w:ascii="Arial" w:hAnsi="Arial" w:cs="Arial"/>
            <w:noProof/>
            <w:webHidden/>
          </w:rPr>
        </w:r>
        <w:r w:rsidR="005855E2" w:rsidRPr="007A3BD4">
          <w:rPr>
            <w:rFonts w:ascii="Arial" w:hAnsi="Arial" w:cs="Arial"/>
            <w:noProof/>
            <w:webHidden/>
          </w:rPr>
          <w:fldChar w:fldCharType="separate"/>
        </w:r>
        <w:r w:rsidR="005855E2" w:rsidRPr="007A3BD4">
          <w:rPr>
            <w:rFonts w:ascii="Arial" w:hAnsi="Arial" w:cs="Arial"/>
            <w:noProof/>
            <w:webHidden/>
          </w:rPr>
          <w:t>6</w:t>
        </w:r>
        <w:r w:rsidR="005855E2" w:rsidRPr="007A3BD4">
          <w:rPr>
            <w:rFonts w:ascii="Arial" w:hAnsi="Arial" w:cs="Arial"/>
            <w:noProof/>
            <w:webHidden/>
          </w:rPr>
          <w:fldChar w:fldCharType="end"/>
        </w:r>
      </w:hyperlink>
    </w:p>
    <w:p w14:paraId="738DF882" w14:textId="6904B73D" w:rsidR="005855E2" w:rsidRPr="007A3BD4" w:rsidRDefault="000C5A62">
      <w:pPr>
        <w:pStyle w:val="Tabladeilustraciones"/>
        <w:tabs>
          <w:tab w:val="right" w:leader="dot" w:pos="8494"/>
        </w:tabs>
        <w:rPr>
          <w:rFonts w:ascii="Arial" w:eastAsiaTheme="minorEastAsia" w:hAnsi="Arial" w:cs="Arial"/>
          <w:noProof/>
          <w:lang w:eastAsia="es-AR"/>
        </w:rPr>
      </w:pPr>
      <w:hyperlink r:id="rId18" w:anchor="_Toc69729984" w:history="1">
        <w:r w:rsidR="005855E2" w:rsidRPr="007A3BD4">
          <w:rPr>
            <w:rStyle w:val="Hipervnculo"/>
            <w:rFonts w:ascii="Arial" w:hAnsi="Arial" w:cs="Arial"/>
            <w:noProof/>
          </w:rPr>
          <w:t>Figura 2. 3. 2 - Simulación de Decodificador Hexadecimal a 7segmentos</w:t>
        </w:r>
        <w:r w:rsidR="005855E2" w:rsidRPr="007A3BD4">
          <w:rPr>
            <w:rFonts w:ascii="Arial" w:hAnsi="Arial" w:cs="Arial"/>
            <w:noProof/>
            <w:webHidden/>
          </w:rPr>
          <w:tab/>
        </w:r>
        <w:r w:rsidR="005855E2" w:rsidRPr="007A3BD4">
          <w:rPr>
            <w:rFonts w:ascii="Arial" w:hAnsi="Arial" w:cs="Arial"/>
            <w:noProof/>
            <w:webHidden/>
          </w:rPr>
          <w:fldChar w:fldCharType="begin"/>
        </w:r>
        <w:r w:rsidR="005855E2" w:rsidRPr="007A3BD4">
          <w:rPr>
            <w:rFonts w:ascii="Arial" w:hAnsi="Arial" w:cs="Arial"/>
            <w:noProof/>
            <w:webHidden/>
          </w:rPr>
          <w:instrText xml:space="preserve"> PAGEREF _Toc69729984 \h </w:instrText>
        </w:r>
        <w:r w:rsidR="005855E2" w:rsidRPr="007A3BD4">
          <w:rPr>
            <w:rFonts w:ascii="Arial" w:hAnsi="Arial" w:cs="Arial"/>
            <w:noProof/>
            <w:webHidden/>
          </w:rPr>
        </w:r>
        <w:r w:rsidR="005855E2" w:rsidRPr="007A3BD4">
          <w:rPr>
            <w:rFonts w:ascii="Arial" w:hAnsi="Arial" w:cs="Arial"/>
            <w:noProof/>
            <w:webHidden/>
          </w:rPr>
          <w:fldChar w:fldCharType="separate"/>
        </w:r>
        <w:r w:rsidR="005855E2" w:rsidRPr="007A3BD4">
          <w:rPr>
            <w:rFonts w:ascii="Arial" w:hAnsi="Arial" w:cs="Arial"/>
            <w:noProof/>
            <w:webHidden/>
          </w:rPr>
          <w:t>6</w:t>
        </w:r>
        <w:r w:rsidR="005855E2" w:rsidRPr="007A3BD4">
          <w:rPr>
            <w:rFonts w:ascii="Arial" w:hAnsi="Arial" w:cs="Arial"/>
            <w:noProof/>
            <w:webHidden/>
          </w:rPr>
          <w:fldChar w:fldCharType="end"/>
        </w:r>
      </w:hyperlink>
    </w:p>
    <w:p w14:paraId="2EDFF243" w14:textId="77777777" w:rsidR="007A3BD4" w:rsidRPr="007A3BD4" w:rsidRDefault="00045AB8" w:rsidP="007A3BD4">
      <w:pPr>
        <w:spacing w:after="0" w:line="240" w:lineRule="auto"/>
        <w:rPr>
          <w:rFonts w:ascii="Arial" w:hAnsi="Arial" w:cs="Arial"/>
          <w:noProof/>
        </w:rPr>
      </w:pPr>
      <w:r w:rsidRPr="007A3BD4">
        <w:rPr>
          <w:rFonts w:ascii="Arial" w:hAnsi="Arial" w:cs="Arial"/>
        </w:rPr>
        <w:fldChar w:fldCharType="end"/>
      </w:r>
      <w:r w:rsidRPr="007A3BD4">
        <w:rPr>
          <w:rFonts w:ascii="Arial" w:hAnsi="Arial" w:cs="Arial"/>
        </w:rPr>
        <w:fldChar w:fldCharType="begin"/>
      </w:r>
      <w:r w:rsidRPr="007A3BD4">
        <w:rPr>
          <w:rFonts w:ascii="Arial" w:hAnsi="Arial" w:cs="Arial"/>
        </w:rPr>
        <w:instrText xml:space="preserve"> TOC \h \z \c "Figura 2. 4." </w:instrText>
      </w:r>
      <w:r w:rsidRPr="007A3BD4">
        <w:rPr>
          <w:rFonts w:ascii="Arial" w:hAnsi="Arial" w:cs="Arial"/>
        </w:rPr>
        <w:fldChar w:fldCharType="separate"/>
      </w:r>
    </w:p>
    <w:p w14:paraId="605DC137" w14:textId="6742209A" w:rsidR="007A3BD4" w:rsidRPr="007A3BD4" w:rsidRDefault="000C5A62">
      <w:pPr>
        <w:pStyle w:val="Tabladeilustraciones"/>
        <w:tabs>
          <w:tab w:val="right" w:leader="dot" w:pos="8494"/>
        </w:tabs>
        <w:rPr>
          <w:rFonts w:ascii="Arial" w:eastAsiaTheme="minorEastAsia" w:hAnsi="Arial" w:cs="Arial"/>
          <w:noProof/>
          <w:lang w:eastAsia="es-AR"/>
        </w:rPr>
      </w:pPr>
      <w:hyperlink r:id="rId19" w:anchor="_Toc69730021" w:history="1">
        <w:r w:rsidR="007A3BD4" w:rsidRPr="007A3BD4">
          <w:rPr>
            <w:rStyle w:val="Hipervnculo"/>
            <w:rFonts w:ascii="Arial" w:hAnsi="Arial" w:cs="Arial"/>
            <w:noProof/>
          </w:rPr>
          <w:t>Figura 2. 4. 1 - Esquemático de Multiplexer</w:t>
        </w:r>
        <w:r w:rsidR="007A3BD4" w:rsidRPr="007A3BD4">
          <w:rPr>
            <w:rFonts w:ascii="Arial" w:hAnsi="Arial" w:cs="Arial"/>
            <w:noProof/>
            <w:webHidden/>
          </w:rPr>
          <w:tab/>
        </w:r>
        <w:r w:rsidR="007A3BD4" w:rsidRPr="007A3BD4">
          <w:rPr>
            <w:rFonts w:ascii="Arial" w:hAnsi="Arial" w:cs="Arial"/>
            <w:noProof/>
            <w:webHidden/>
          </w:rPr>
          <w:fldChar w:fldCharType="begin"/>
        </w:r>
        <w:r w:rsidR="007A3BD4" w:rsidRPr="007A3BD4">
          <w:rPr>
            <w:rFonts w:ascii="Arial" w:hAnsi="Arial" w:cs="Arial"/>
            <w:noProof/>
            <w:webHidden/>
          </w:rPr>
          <w:instrText xml:space="preserve"> PAGEREF _Toc69730021 \h </w:instrText>
        </w:r>
        <w:r w:rsidR="007A3BD4" w:rsidRPr="007A3BD4">
          <w:rPr>
            <w:rFonts w:ascii="Arial" w:hAnsi="Arial" w:cs="Arial"/>
            <w:noProof/>
            <w:webHidden/>
          </w:rPr>
        </w:r>
        <w:r w:rsidR="007A3BD4" w:rsidRPr="007A3BD4">
          <w:rPr>
            <w:rFonts w:ascii="Arial" w:hAnsi="Arial" w:cs="Arial"/>
            <w:noProof/>
            <w:webHidden/>
          </w:rPr>
          <w:fldChar w:fldCharType="separate"/>
        </w:r>
        <w:r w:rsidR="007A3BD4" w:rsidRPr="007A3BD4">
          <w:rPr>
            <w:rFonts w:ascii="Arial" w:hAnsi="Arial" w:cs="Arial"/>
            <w:noProof/>
            <w:webHidden/>
          </w:rPr>
          <w:t>9</w:t>
        </w:r>
        <w:r w:rsidR="007A3BD4" w:rsidRPr="007A3BD4">
          <w:rPr>
            <w:rFonts w:ascii="Arial" w:hAnsi="Arial" w:cs="Arial"/>
            <w:noProof/>
            <w:webHidden/>
          </w:rPr>
          <w:fldChar w:fldCharType="end"/>
        </w:r>
      </w:hyperlink>
    </w:p>
    <w:p w14:paraId="07CA42C3" w14:textId="1C3C3208" w:rsidR="007A3BD4" w:rsidRPr="007A3BD4" w:rsidRDefault="000C5A62">
      <w:pPr>
        <w:pStyle w:val="Tabladeilustraciones"/>
        <w:tabs>
          <w:tab w:val="right" w:leader="dot" w:pos="8494"/>
        </w:tabs>
        <w:rPr>
          <w:rFonts w:ascii="Arial" w:eastAsiaTheme="minorEastAsia" w:hAnsi="Arial" w:cs="Arial"/>
          <w:noProof/>
          <w:lang w:eastAsia="es-AR"/>
        </w:rPr>
      </w:pPr>
      <w:hyperlink r:id="rId20" w:anchor="_Toc69730022" w:history="1">
        <w:r w:rsidR="007A3BD4" w:rsidRPr="007A3BD4">
          <w:rPr>
            <w:rStyle w:val="Hipervnculo"/>
            <w:rFonts w:ascii="Arial" w:hAnsi="Arial" w:cs="Arial"/>
            <w:noProof/>
          </w:rPr>
          <w:t>Figura 2. 4. 2 - Simulación de Multiplexer</w:t>
        </w:r>
        <w:r w:rsidR="007A3BD4" w:rsidRPr="007A3BD4">
          <w:rPr>
            <w:rFonts w:ascii="Arial" w:hAnsi="Arial" w:cs="Arial"/>
            <w:noProof/>
            <w:webHidden/>
          </w:rPr>
          <w:tab/>
        </w:r>
        <w:r w:rsidR="007A3BD4" w:rsidRPr="007A3BD4">
          <w:rPr>
            <w:rFonts w:ascii="Arial" w:hAnsi="Arial" w:cs="Arial"/>
            <w:noProof/>
            <w:webHidden/>
          </w:rPr>
          <w:fldChar w:fldCharType="begin"/>
        </w:r>
        <w:r w:rsidR="007A3BD4" w:rsidRPr="007A3BD4">
          <w:rPr>
            <w:rFonts w:ascii="Arial" w:hAnsi="Arial" w:cs="Arial"/>
            <w:noProof/>
            <w:webHidden/>
          </w:rPr>
          <w:instrText xml:space="preserve"> PAGEREF _Toc69730022 \h </w:instrText>
        </w:r>
        <w:r w:rsidR="007A3BD4" w:rsidRPr="007A3BD4">
          <w:rPr>
            <w:rFonts w:ascii="Arial" w:hAnsi="Arial" w:cs="Arial"/>
            <w:noProof/>
            <w:webHidden/>
          </w:rPr>
        </w:r>
        <w:r w:rsidR="007A3BD4" w:rsidRPr="007A3BD4">
          <w:rPr>
            <w:rFonts w:ascii="Arial" w:hAnsi="Arial" w:cs="Arial"/>
            <w:noProof/>
            <w:webHidden/>
          </w:rPr>
          <w:fldChar w:fldCharType="separate"/>
        </w:r>
        <w:r w:rsidR="007A3BD4" w:rsidRPr="007A3BD4">
          <w:rPr>
            <w:rFonts w:ascii="Arial" w:hAnsi="Arial" w:cs="Arial"/>
            <w:noProof/>
            <w:webHidden/>
          </w:rPr>
          <w:t>9</w:t>
        </w:r>
        <w:r w:rsidR="007A3BD4" w:rsidRPr="007A3BD4">
          <w:rPr>
            <w:rFonts w:ascii="Arial" w:hAnsi="Arial" w:cs="Arial"/>
            <w:noProof/>
            <w:webHidden/>
          </w:rPr>
          <w:fldChar w:fldCharType="end"/>
        </w:r>
      </w:hyperlink>
    </w:p>
    <w:p w14:paraId="756FD5E7" w14:textId="3966B0A5" w:rsidR="007A3BD4" w:rsidRPr="007A3BD4" w:rsidRDefault="000C5A62">
      <w:pPr>
        <w:pStyle w:val="Tabladeilustraciones"/>
        <w:tabs>
          <w:tab w:val="right" w:leader="dot" w:pos="8494"/>
        </w:tabs>
        <w:rPr>
          <w:rFonts w:ascii="Arial" w:eastAsiaTheme="minorEastAsia" w:hAnsi="Arial" w:cs="Arial"/>
          <w:noProof/>
          <w:lang w:eastAsia="es-AR"/>
        </w:rPr>
      </w:pPr>
      <w:hyperlink r:id="rId21" w:anchor="_Toc69730023" w:history="1">
        <w:r w:rsidR="007A3BD4" w:rsidRPr="007A3BD4">
          <w:rPr>
            <w:rStyle w:val="Hipervnculo"/>
            <w:rFonts w:ascii="Arial" w:hAnsi="Arial" w:cs="Arial"/>
            <w:noProof/>
          </w:rPr>
          <w:t>Figura 2. 4. 3 - Esquemático de Sistema</w:t>
        </w:r>
        <w:r w:rsidR="007A3BD4" w:rsidRPr="007A3BD4">
          <w:rPr>
            <w:rFonts w:ascii="Arial" w:hAnsi="Arial" w:cs="Arial"/>
            <w:noProof/>
            <w:webHidden/>
          </w:rPr>
          <w:tab/>
        </w:r>
        <w:r w:rsidR="007A3BD4" w:rsidRPr="007A3BD4">
          <w:rPr>
            <w:rFonts w:ascii="Arial" w:hAnsi="Arial" w:cs="Arial"/>
            <w:noProof/>
            <w:webHidden/>
          </w:rPr>
          <w:fldChar w:fldCharType="begin"/>
        </w:r>
        <w:r w:rsidR="007A3BD4" w:rsidRPr="007A3BD4">
          <w:rPr>
            <w:rFonts w:ascii="Arial" w:hAnsi="Arial" w:cs="Arial"/>
            <w:noProof/>
            <w:webHidden/>
          </w:rPr>
          <w:instrText xml:space="preserve"> PAGEREF _Toc69730023 \h </w:instrText>
        </w:r>
        <w:r w:rsidR="007A3BD4" w:rsidRPr="007A3BD4">
          <w:rPr>
            <w:rFonts w:ascii="Arial" w:hAnsi="Arial" w:cs="Arial"/>
            <w:noProof/>
            <w:webHidden/>
          </w:rPr>
        </w:r>
        <w:r w:rsidR="007A3BD4" w:rsidRPr="007A3BD4">
          <w:rPr>
            <w:rFonts w:ascii="Arial" w:hAnsi="Arial" w:cs="Arial"/>
            <w:noProof/>
            <w:webHidden/>
          </w:rPr>
          <w:fldChar w:fldCharType="separate"/>
        </w:r>
        <w:r w:rsidR="007A3BD4" w:rsidRPr="007A3BD4">
          <w:rPr>
            <w:rFonts w:ascii="Arial" w:hAnsi="Arial" w:cs="Arial"/>
            <w:noProof/>
            <w:webHidden/>
          </w:rPr>
          <w:t>10</w:t>
        </w:r>
        <w:r w:rsidR="007A3BD4" w:rsidRPr="007A3BD4">
          <w:rPr>
            <w:rFonts w:ascii="Arial" w:hAnsi="Arial" w:cs="Arial"/>
            <w:noProof/>
            <w:webHidden/>
          </w:rPr>
          <w:fldChar w:fldCharType="end"/>
        </w:r>
      </w:hyperlink>
    </w:p>
    <w:p w14:paraId="5E6DFF6B" w14:textId="1A310E7A" w:rsidR="007A3BD4" w:rsidRPr="007A3BD4" w:rsidRDefault="000C5A62">
      <w:pPr>
        <w:pStyle w:val="Tabladeilustraciones"/>
        <w:tabs>
          <w:tab w:val="right" w:leader="dot" w:pos="8494"/>
        </w:tabs>
        <w:rPr>
          <w:rFonts w:ascii="Arial" w:eastAsiaTheme="minorEastAsia" w:hAnsi="Arial" w:cs="Arial"/>
          <w:noProof/>
          <w:lang w:eastAsia="es-AR"/>
        </w:rPr>
      </w:pPr>
      <w:hyperlink r:id="rId22" w:anchor="_Toc69730024" w:history="1">
        <w:r w:rsidR="007A3BD4" w:rsidRPr="007A3BD4">
          <w:rPr>
            <w:rStyle w:val="Hipervnculo"/>
            <w:rFonts w:ascii="Arial" w:hAnsi="Arial" w:cs="Arial"/>
            <w:noProof/>
          </w:rPr>
          <w:t>Figura 2. 4. 4 - Simulación de Sistema</w:t>
        </w:r>
        <w:r w:rsidR="007A3BD4" w:rsidRPr="007A3BD4">
          <w:rPr>
            <w:rFonts w:ascii="Arial" w:hAnsi="Arial" w:cs="Arial"/>
            <w:noProof/>
            <w:webHidden/>
          </w:rPr>
          <w:tab/>
        </w:r>
        <w:r w:rsidR="007A3BD4" w:rsidRPr="007A3BD4">
          <w:rPr>
            <w:rFonts w:ascii="Arial" w:hAnsi="Arial" w:cs="Arial"/>
            <w:noProof/>
            <w:webHidden/>
          </w:rPr>
          <w:fldChar w:fldCharType="begin"/>
        </w:r>
        <w:r w:rsidR="007A3BD4" w:rsidRPr="007A3BD4">
          <w:rPr>
            <w:rFonts w:ascii="Arial" w:hAnsi="Arial" w:cs="Arial"/>
            <w:noProof/>
            <w:webHidden/>
          </w:rPr>
          <w:instrText xml:space="preserve"> PAGEREF _Toc69730024 \h </w:instrText>
        </w:r>
        <w:r w:rsidR="007A3BD4" w:rsidRPr="007A3BD4">
          <w:rPr>
            <w:rFonts w:ascii="Arial" w:hAnsi="Arial" w:cs="Arial"/>
            <w:noProof/>
            <w:webHidden/>
          </w:rPr>
        </w:r>
        <w:r w:rsidR="007A3BD4" w:rsidRPr="007A3BD4">
          <w:rPr>
            <w:rFonts w:ascii="Arial" w:hAnsi="Arial" w:cs="Arial"/>
            <w:noProof/>
            <w:webHidden/>
          </w:rPr>
          <w:fldChar w:fldCharType="separate"/>
        </w:r>
        <w:r w:rsidR="007A3BD4" w:rsidRPr="007A3BD4">
          <w:rPr>
            <w:rFonts w:ascii="Arial" w:hAnsi="Arial" w:cs="Arial"/>
            <w:noProof/>
            <w:webHidden/>
          </w:rPr>
          <w:t>10</w:t>
        </w:r>
        <w:r w:rsidR="007A3BD4" w:rsidRPr="007A3BD4">
          <w:rPr>
            <w:rFonts w:ascii="Arial" w:hAnsi="Arial" w:cs="Arial"/>
            <w:noProof/>
            <w:webHidden/>
          </w:rPr>
          <w:fldChar w:fldCharType="end"/>
        </w:r>
      </w:hyperlink>
    </w:p>
    <w:p w14:paraId="3CEC997E" w14:textId="79EF3F7E" w:rsidR="007A3BD4" w:rsidRPr="007A3BD4" w:rsidRDefault="000C5A62">
      <w:pPr>
        <w:pStyle w:val="Tabladeilustraciones"/>
        <w:tabs>
          <w:tab w:val="right" w:leader="dot" w:pos="8494"/>
        </w:tabs>
        <w:rPr>
          <w:rFonts w:ascii="Arial" w:eastAsiaTheme="minorEastAsia" w:hAnsi="Arial" w:cs="Arial"/>
          <w:noProof/>
          <w:lang w:eastAsia="es-AR"/>
        </w:rPr>
      </w:pPr>
      <w:hyperlink r:id="rId23" w:anchor="_Toc69730025" w:history="1">
        <w:r w:rsidR="007A3BD4" w:rsidRPr="007A3BD4">
          <w:rPr>
            <w:rStyle w:val="Hipervnculo"/>
            <w:rFonts w:ascii="Arial" w:hAnsi="Arial" w:cs="Arial"/>
            <w:noProof/>
          </w:rPr>
          <w:t>Figura 2. 4. 5 - Caminos Críticos</w:t>
        </w:r>
        <w:r w:rsidR="007A3BD4" w:rsidRPr="007A3BD4">
          <w:rPr>
            <w:rFonts w:ascii="Arial" w:hAnsi="Arial" w:cs="Arial"/>
            <w:noProof/>
            <w:webHidden/>
          </w:rPr>
          <w:tab/>
        </w:r>
        <w:r w:rsidR="007A3BD4" w:rsidRPr="007A3BD4">
          <w:rPr>
            <w:rFonts w:ascii="Arial" w:hAnsi="Arial" w:cs="Arial"/>
            <w:noProof/>
            <w:webHidden/>
          </w:rPr>
          <w:fldChar w:fldCharType="begin"/>
        </w:r>
        <w:r w:rsidR="007A3BD4" w:rsidRPr="007A3BD4">
          <w:rPr>
            <w:rFonts w:ascii="Arial" w:hAnsi="Arial" w:cs="Arial"/>
            <w:noProof/>
            <w:webHidden/>
          </w:rPr>
          <w:instrText xml:space="preserve"> PAGEREF _Toc69730025 \h </w:instrText>
        </w:r>
        <w:r w:rsidR="007A3BD4" w:rsidRPr="007A3BD4">
          <w:rPr>
            <w:rFonts w:ascii="Arial" w:hAnsi="Arial" w:cs="Arial"/>
            <w:noProof/>
            <w:webHidden/>
          </w:rPr>
        </w:r>
        <w:r w:rsidR="007A3BD4" w:rsidRPr="007A3BD4">
          <w:rPr>
            <w:rFonts w:ascii="Arial" w:hAnsi="Arial" w:cs="Arial"/>
            <w:noProof/>
            <w:webHidden/>
          </w:rPr>
          <w:fldChar w:fldCharType="separate"/>
        </w:r>
        <w:r w:rsidR="007A3BD4" w:rsidRPr="007A3BD4">
          <w:rPr>
            <w:rFonts w:ascii="Arial" w:hAnsi="Arial" w:cs="Arial"/>
            <w:noProof/>
            <w:webHidden/>
          </w:rPr>
          <w:t>11</w:t>
        </w:r>
        <w:r w:rsidR="007A3BD4" w:rsidRPr="007A3BD4">
          <w:rPr>
            <w:rFonts w:ascii="Arial" w:hAnsi="Arial" w:cs="Arial"/>
            <w:noProof/>
            <w:webHidden/>
          </w:rPr>
          <w:fldChar w:fldCharType="end"/>
        </w:r>
      </w:hyperlink>
    </w:p>
    <w:p w14:paraId="5BC946A5" w14:textId="1931AF82" w:rsidR="007A3BD4" w:rsidRPr="007A3BD4" w:rsidRDefault="000C5A62">
      <w:pPr>
        <w:pStyle w:val="Tabladeilustraciones"/>
        <w:tabs>
          <w:tab w:val="right" w:leader="dot" w:pos="8494"/>
        </w:tabs>
        <w:rPr>
          <w:rFonts w:ascii="Arial" w:eastAsiaTheme="minorEastAsia" w:hAnsi="Arial" w:cs="Arial"/>
          <w:noProof/>
          <w:lang w:eastAsia="es-AR"/>
        </w:rPr>
      </w:pPr>
      <w:hyperlink r:id="rId24" w:anchor="_Toc69730026" w:history="1">
        <w:r w:rsidR="007A3BD4" w:rsidRPr="007A3BD4">
          <w:rPr>
            <w:rStyle w:val="Hipervnculo"/>
            <w:rFonts w:ascii="Arial" w:hAnsi="Arial" w:cs="Arial"/>
            <w:noProof/>
          </w:rPr>
          <w:t>Figura 2. 4. 6 – Información del camino crítico con mayor retardo</w:t>
        </w:r>
        <w:r w:rsidR="007A3BD4" w:rsidRPr="007A3BD4">
          <w:rPr>
            <w:rFonts w:ascii="Arial" w:hAnsi="Arial" w:cs="Arial"/>
            <w:noProof/>
            <w:webHidden/>
          </w:rPr>
          <w:tab/>
        </w:r>
        <w:r w:rsidR="007A3BD4" w:rsidRPr="007A3BD4">
          <w:rPr>
            <w:rFonts w:ascii="Arial" w:hAnsi="Arial" w:cs="Arial"/>
            <w:noProof/>
            <w:webHidden/>
          </w:rPr>
          <w:fldChar w:fldCharType="begin"/>
        </w:r>
        <w:r w:rsidR="007A3BD4" w:rsidRPr="007A3BD4">
          <w:rPr>
            <w:rFonts w:ascii="Arial" w:hAnsi="Arial" w:cs="Arial"/>
            <w:noProof/>
            <w:webHidden/>
          </w:rPr>
          <w:instrText xml:space="preserve"> PAGEREF _Toc69730026 \h </w:instrText>
        </w:r>
        <w:r w:rsidR="007A3BD4" w:rsidRPr="007A3BD4">
          <w:rPr>
            <w:rFonts w:ascii="Arial" w:hAnsi="Arial" w:cs="Arial"/>
            <w:noProof/>
            <w:webHidden/>
          </w:rPr>
        </w:r>
        <w:r w:rsidR="007A3BD4" w:rsidRPr="007A3BD4">
          <w:rPr>
            <w:rFonts w:ascii="Arial" w:hAnsi="Arial" w:cs="Arial"/>
            <w:noProof/>
            <w:webHidden/>
          </w:rPr>
          <w:fldChar w:fldCharType="separate"/>
        </w:r>
        <w:r w:rsidR="007A3BD4" w:rsidRPr="007A3BD4">
          <w:rPr>
            <w:rFonts w:ascii="Arial" w:hAnsi="Arial" w:cs="Arial"/>
            <w:noProof/>
            <w:webHidden/>
          </w:rPr>
          <w:t>12</w:t>
        </w:r>
        <w:r w:rsidR="007A3BD4" w:rsidRPr="007A3BD4">
          <w:rPr>
            <w:rFonts w:ascii="Arial" w:hAnsi="Arial" w:cs="Arial"/>
            <w:noProof/>
            <w:webHidden/>
          </w:rPr>
          <w:fldChar w:fldCharType="end"/>
        </w:r>
      </w:hyperlink>
    </w:p>
    <w:p w14:paraId="53A819E8" w14:textId="70554C93" w:rsidR="007A3BD4" w:rsidRPr="007A3BD4" w:rsidRDefault="000C5A62">
      <w:pPr>
        <w:pStyle w:val="Tabladeilustraciones"/>
        <w:tabs>
          <w:tab w:val="right" w:leader="dot" w:pos="8494"/>
        </w:tabs>
        <w:rPr>
          <w:rFonts w:ascii="Arial" w:eastAsiaTheme="minorEastAsia" w:hAnsi="Arial" w:cs="Arial"/>
          <w:noProof/>
          <w:lang w:eastAsia="es-AR"/>
        </w:rPr>
      </w:pPr>
      <w:hyperlink r:id="rId25" w:anchor="_Toc69730027" w:history="1">
        <w:r w:rsidR="007A3BD4" w:rsidRPr="007A3BD4">
          <w:rPr>
            <w:rStyle w:val="Hipervnculo"/>
            <w:rFonts w:ascii="Arial" w:hAnsi="Arial" w:cs="Arial"/>
            <w:noProof/>
          </w:rPr>
          <w:t>Figura 2. 4. 7 - Technology View</w:t>
        </w:r>
        <w:r w:rsidR="007A3BD4" w:rsidRPr="007A3BD4">
          <w:rPr>
            <w:rFonts w:ascii="Arial" w:hAnsi="Arial" w:cs="Arial"/>
            <w:noProof/>
            <w:webHidden/>
          </w:rPr>
          <w:tab/>
        </w:r>
        <w:r w:rsidR="007A3BD4" w:rsidRPr="007A3BD4">
          <w:rPr>
            <w:rFonts w:ascii="Arial" w:hAnsi="Arial" w:cs="Arial"/>
            <w:noProof/>
            <w:webHidden/>
          </w:rPr>
          <w:fldChar w:fldCharType="begin"/>
        </w:r>
        <w:r w:rsidR="007A3BD4" w:rsidRPr="007A3BD4">
          <w:rPr>
            <w:rFonts w:ascii="Arial" w:hAnsi="Arial" w:cs="Arial"/>
            <w:noProof/>
            <w:webHidden/>
          </w:rPr>
          <w:instrText xml:space="preserve"> PAGEREF _Toc69730027 \h </w:instrText>
        </w:r>
        <w:r w:rsidR="007A3BD4" w:rsidRPr="007A3BD4">
          <w:rPr>
            <w:rFonts w:ascii="Arial" w:hAnsi="Arial" w:cs="Arial"/>
            <w:noProof/>
            <w:webHidden/>
          </w:rPr>
        </w:r>
        <w:r w:rsidR="007A3BD4" w:rsidRPr="007A3BD4">
          <w:rPr>
            <w:rFonts w:ascii="Arial" w:hAnsi="Arial" w:cs="Arial"/>
            <w:noProof/>
            <w:webHidden/>
          </w:rPr>
          <w:fldChar w:fldCharType="separate"/>
        </w:r>
        <w:r w:rsidR="007A3BD4" w:rsidRPr="007A3BD4">
          <w:rPr>
            <w:rFonts w:ascii="Arial" w:hAnsi="Arial" w:cs="Arial"/>
            <w:noProof/>
            <w:webHidden/>
          </w:rPr>
          <w:t>12</w:t>
        </w:r>
        <w:r w:rsidR="007A3BD4" w:rsidRPr="007A3BD4">
          <w:rPr>
            <w:rFonts w:ascii="Arial" w:hAnsi="Arial" w:cs="Arial"/>
            <w:noProof/>
            <w:webHidden/>
          </w:rPr>
          <w:fldChar w:fldCharType="end"/>
        </w:r>
      </w:hyperlink>
    </w:p>
    <w:p w14:paraId="72F6BDAF" w14:textId="1C26EB3E" w:rsidR="007A3BD4" w:rsidRPr="007A3BD4" w:rsidRDefault="000C5A62">
      <w:pPr>
        <w:pStyle w:val="Tabladeilustraciones"/>
        <w:tabs>
          <w:tab w:val="right" w:leader="dot" w:pos="8494"/>
        </w:tabs>
        <w:rPr>
          <w:rFonts w:ascii="Arial" w:eastAsiaTheme="minorEastAsia" w:hAnsi="Arial" w:cs="Arial"/>
          <w:noProof/>
          <w:lang w:eastAsia="es-AR"/>
        </w:rPr>
      </w:pPr>
      <w:hyperlink r:id="rId26" w:anchor="_Toc69730028" w:history="1">
        <w:r w:rsidR="007A3BD4" w:rsidRPr="007A3BD4">
          <w:rPr>
            <w:rStyle w:val="Hipervnculo"/>
            <w:rFonts w:ascii="Arial" w:hAnsi="Arial" w:cs="Arial"/>
            <w:noProof/>
          </w:rPr>
          <w:t>Figura 2. 4. 8 - Chip Planner</w:t>
        </w:r>
        <w:r w:rsidR="007A3BD4" w:rsidRPr="007A3BD4">
          <w:rPr>
            <w:rFonts w:ascii="Arial" w:hAnsi="Arial" w:cs="Arial"/>
            <w:noProof/>
            <w:webHidden/>
          </w:rPr>
          <w:tab/>
        </w:r>
        <w:r w:rsidR="007A3BD4" w:rsidRPr="007A3BD4">
          <w:rPr>
            <w:rFonts w:ascii="Arial" w:hAnsi="Arial" w:cs="Arial"/>
            <w:noProof/>
            <w:webHidden/>
          </w:rPr>
          <w:fldChar w:fldCharType="begin"/>
        </w:r>
        <w:r w:rsidR="007A3BD4" w:rsidRPr="007A3BD4">
          <w:rPr>
            <w:rFonts w:ascii="Arial" w:hAnsi="Arial" w:cs="Arial"/>
            <w:noProof/>
            <w:webHidden/>
          </w:rPr>
          <w:instrText xml:space="preserve"> PAGEREF _Toc69730028 \h </w:instrText>
        </w:r>
        <w:r w:rsidR="007A3BD4" w:rsidRPr="007A3BD4">
          <w:rPr>
            <w:rFonts w:ascii="Arial" w:hAnsi="Arial" w:cs="Arial"/>
            <w:noProof/>
            <w:webHidden/>
          </w:rPr>
        </w:r>
        <w:r w:rsidR="007A3BD4" w:rsidRPr="007A3BD4">
          <w:rPr>
            <w:rFonts w:ascii="Arial" w:hAnsi="Arial" w:cs="Arial"/>
            <w:noProof/>
            <w:webHidden/>
          </w:rPr>
          <w:fldChar w:fldCharType="separate"/>
        </w:r>
        <w:r w:rsidR="007A3BD4" w:rsidRPr="007A3BD4">
          <w:rPr>
            <w:rFonts w:ascii="Arial" w:hAnsi="Arial" w:cs="Arial"/>
            <w:noProof/>
            <w:webHidden/>
          </w:rPr>
          <w:t>12</w:t>
        </w:r>
        <w:r w:rsidR="007A3BD4" w:rsidRPr="007A3BD4">
          <w:rPr>
            <w:rFonts w:ascii="Arial" w:hAnsi="Arial" w:cs="Arial"/>
            <w:noProof/>
            <w:webHidden/>
          </w:rPr>
          <w:fldChar w:fldCharType="end"/>
        </w:r>
      </w:hyperlink>
    </w:p>
    <w:p w14:paraId="4AE975BF" w14:textId="280047EF" w:rsidR="005E40AA" w:rsidRPr="007A3BD4" w:rsidRDefault="00045AB8" w:rsidP="00BE34B5">
      <w:pPr>
        <w:spacing w:line="240" w:lineRule="auto"/>
        <w:rPr>
          <w:rFonts w:ascii="Arial" w:hAnsi="Arial" w:cs="Arial"/>
        </w:rPr>
      </w:pPr>
      <w:r w:rsidRPr="007A3BD4">
        <w:rPr>
          <w:rFonts w:ascii="Arial" w:hAnsi="Arial" w:cs="Arial"/>
        </w:rPr>
        <w:fldChar w:fldCharType="end"/>
      </w:r>
    </w:p>
    <w:p w14:paraId="1CC70EC3" w14:textId="44E5E342" w:rsidR="00AB70BF" w:rsidRPr="000B1E72" w:rsidRDefault="000B1E72">
      <w:pPr>
        <w:rPr>
          <w:rFonts w:ascii="Arial" w:hAnsi="Arial" w:cs="Arial"/>
          <w:b/>
          <w:bCs/>
          <w:sz w:val="30"/>
          <w:szCs w:val="30"/>
        </w:rPr>
      </w:pPr>
      <w:r>
        <w:rPr>
          <w:rFonts w:ascii="Arial" w:hAnsi="Arial" w:cs="Arial"/>
          <w:b/>
          <w:bCs/>
          <w:sz w:val="30"/>
          <w:szCs w:val="30"/>
        </w:rPr>
        <w:lastRenderedPageBreak/>
        <w:t>Índice de Tablas</w:t>
      </w:r>
    </w:p>
    <w:p w14:paraId="48D54FDC" w14:textId="12510CA3" w:rsidR="005855E2" w:rsidRPr="007A3BD4" w:rsidRDefault="003A2E54">
      <w:pPr>
        <w:pStyle w:val="Tabladeilustraciones"/>
        <w:tabs>
          <w:tab w:val="right" w:leader="dot" w:pos="8494"/>
        </w:tabs>
        <w:rPr>
          <w:rFonts w:ascii="Arial" w:eastAsiaTheme="minorEastAsia" w:hAnsi="Arial" w:cs="Arial"/>
          <w:noProof/>
          <w:lang w:eastAsia="es-AR"/>
        </w:rPr>
      </w:pPr>
      <w:r w:rsidRPr="007A3BD4">
        <w:rPr>
          <w:rFonts w:ascii="Arial" w:hAnsi="Arial" w:cs="Arial"/>
        </w:rPr>
        <w:fldChar w:fldCharType="begin"/>
      </w:r>
      <w:r w:rsidRPr="007A3BD4">
        <w:rPr>
          <w:rFonts w:ascii="Arial" w:hAnsi="Arial" w:cs="Arial"/>
        </w:rPr>
        <w:instrText xml:space="preserve"> TOC \h \z \c "Tabla 2. 1." </w:instrText>
      </w:r>
      <w:r w:rsidRPr="007A3BD4">
        <w:rPr>
          <w:rFonts w:ascii="Arial" w:hAnsi="Arial" w:cs="Arial"/>
        </w:rPr>
        <w:fldChar w:fldCharType="separate"/>
      </w:r>
      <w:hyperlink w:anchor="_Toc69729948" w:history="1">
        <w:r w:rsidR="005855E2" w:rsidRPr="007A3BD4">
          <w:rPr>
            <w:rStyle w:val="Hipervnculo"/>
            <w:rFonts w:ascii="Arial" w:hAnsi="Arial" w:cs="Arial"/>
            <w:noProof/>
          </w:rPr>
          <w:t>Tabla 2. 1. 1 - Asignación de Pines Decodificador de 3 a 8</w:t>
        </w:r>
        <w:r w:rsidR="005855E2" w:rsidRPr="007A3BD4">
          <w:rPr>
            <w:rFonts w:ascii="Arial" w:hAnsi="Arial" w:cs="Arial"/>
            <w:noProof/>
            <w:webHidden/>
          </w:rPr>
          <w:tab/>
        </w:r>
        <w:r w:rsidR="005855E2" w:rsidRPr="007A3BD4">
          <w:rPr>
            <w:rFonts w:ascii="Arial" w:hAnsi="Arial" w:cs="Arial"/>
            <w:noProof/>
            <w:webHidden/>
          </w:rPr>
          <w:fldChar w:fldCharType="begin"/>
        </w:r>
        <w:r w:rsidR="005855E2" w:rsidRPr="007A3BD4">
          <w:rPr>
            <w:rFonts w:ascii="Arial" w:hAnsi="Arial" w:cs="Arial"/>
            <w:noProof/>
            <w:webHidden/>
          </w:rPr>
          <w:instrText xml:space="preserve"> PAGEREF _Toc69729948 \h </w:instrText>
        </w:r>
        <w:r w:rsidR="005855E2" w:rsidRPr="007A3BD4">
          <w:rPr>
            <w:rFonts w:ascii="Arial" w:hAnsi="Arial" w:cs="Arial"/>
            <w:noProof/>
            <w:webHidden/>
          </w:rPr>
        </w:r>
        <w:r w:rsidR="005855E2" w:rsidRPr="007A3BD4">
          <w:rPr>
            <w:rFonts w:ascii="Arial" w:hAnsi="Arial" w:cs="Arial"/>
            <w:noProof/>
            <w:webHidden/>
          </w:rPr>
          <w:fldChar w:fldCharType="separate"/>
        </w:r>
        <w:r w:rsidR="005855E2" w:rsidRPr="007A3BD4">
          <w:rPr>
            <w:rFonts w:ascii="Arial" w:hAnsi="Arial" w:cs="Arial"/>
            <w:noProof/>
            <w:webHidden/>
          </w:rPr>
          <w:t>3</w:t>
        </w:r>
        <w:r w:rsidR="005855E2" w:rsidRPr="007A3BD4">
          <w:rPr>
            <w:rFonts w:ascii="Arial" w:hAnsi="Arial" w:cs="Arial"/>
            <w:noProof/>
            <w:webHidden/>
          </w:rPr>
          <w:fldChar w:fldCharType="end"/>
        </w:r>
      </w:hyperlink>
    </w:p>
    <w:p w14:paraId="3A6592FF" w14:textId="155DFE30" w:rsidR="005855E2" w:rsidRPr="007A3BD4" w:rsidRDefault="000C5A62">
      <w:pPr>
        <w:pStyle w:val="Tabladeilustraciones"/>
        <w:tabs>
          <w:tab w:val="right" w:leader="dot" w:pos="8494"/>
        </w:tabs>
        <w:rPr>
          <w:rFonts w:ascii="Arial" w:eastAsiaTheme="minorEastAsia" w:hAnsi="Arial" w:cs="Arial"/>
          <w:noProof/>
          <w:lang w:eastAsia="es-AR"/>
        </w:rPr>
      </w:pPr>
      <w:hyperlink w:anchor="_Toc69729949" w:history="1">
        <w:r w:rsidR="005855E2" w:rsidRPr="007A3BD4">
          <w:rPr>
            <w:rStyle w:val="Hipervnculo"/>
            <w:rFonts w:ascii="Arial" w:hAnsi="Arial" w:cs="Arial"/>
            <w:noProof/>
          </w:rPr>
          <w:t>Tabla 2. 1. 2 - Reporte de Área de Decodificador de 3 a 8</w:t>
        </w:r>
        <w:r w:rsidR="005855E2" w:rsidRPr="007A3BD4">
          <w:rPr>
            <w:rFonts w:ascii="Arial" w:hAnsi="Arial" w:cs="Arial"/>
            <w:noProof/>
            <w:webHidden/>
          </w:rPr>
          <w:tab/>
        </w:r>
        <w:r w:rsidR="005855E2" w:rsidRPr="007A3BD4">
          <w:rPr>
            <w:rFonts w:ascii="Arial" w:hAnsi="Arial" w:cs="Arial"/>
            <w:noProof/>
            <w:webHidden/>
          </w:rPr>
          <w:fldChar w:fldCharType="begin"/>
        </w:r>
        <w:r w:rsidR="005855E2" w:rsidRPr="007A3BD4">
          <w:rPr>
            <w:rFonts w:ascii="Arial" w:hAnsi="Arial" w:cs="Arial"/>
            <w:noProof/>
            <w:webHidden/>
          </w:rPr>
          <w:instrText xml:space="preserve"> PAGEREF _Toc69729949 \h </w:instrText>
        </w:r>
        <w:r w:rsidR="005855E2" w:rsidRPr="007A3BD4">
          <w:rPr>
            <w:rFonts w:ascii="Arial" w:hAnsi="Arial" w:cs="Arial"/>
            <w:noProof/>
            <w:webHidden/>
          </w:rPr>
        </w:r>
        <w:r w:rsidR="005855E2" w:rsidRPr="007A3BD4">
          <w:rPr>
            <w:rFonts w:ascii="Arial" w:hAnsi="Arial" w:cs="Arial"/>
            <w:noProof/>
            <w:webHidden/>
          </w:rPr>
          <w:fldChar w:fldCharType="separate"/>
        </w:r>
        <w:r w:rsidR="005855E2" w:rsidRPr="007A3BD4">
          <w:rPr>
            <w:rFonts w:ascii="Arial" w:hAnsi="Arial" w:cs="Arial"/>
            <w:noProof/>
            <w:webHidden/>
          </w:rPr>
          <w:t>3</w:t>
        </w:r>
        <w:r w:rsidR="005855E2" w:rsidRPr="007A3BD4">
          <w:rPr>
            <w:rFonts w:ascii="Arial" w:hAnsi="Arial" w:cs="Arial"/>
            <w:noProof/>
            <w:webHidden/>
          </w:rPr>
          <w:fldChar w:fldCharType="end"/>
        </w:r>
      </w:hyperlink>
    </w:p>
    <w:p w14:paraId="705E54D0" w14:textId="65C525F0" w:rsidR="003A2E54" w:rsidRPr="007A3BD4" w:rsidRDefault="003A2E54" w:rsidP="007A3BD4">
      <w:pPr>
        <w:spacing w:after="0"/>
        <w:rPr>
          <w:rFonts w:ascii="Arial" w:hAnsi="Arial" w:cs="Arial"/>
          <w:noProof/>
        </w:rPr>
      </w:pPr>
      <w:r w:rsidRPr="007A3BD4">
        <w:rPr>
          <w:rFonts w:ascii="Arial" w:hAnsi="Arial" w:cs="Arial"/>
        </w:rPr>
        <w:fldChar w:fldCharType="end"/>
      </w:r>
      <w:r w:rsidRPr="007A3BD4">
        <w:rPr>
          <w:rFonts w:ascii="Arial" w:hAnsi="Arial" w:cs="Arial"/>
        </w:rPr>
        <w:fldChar w:fldCharType="begin"/>
      </w:r>
      <w:r w:rsidRPr="007A3BD4">
        <w:rPr>
          <w:rFonts w:ascii="Arial" w:hAnsi="Arial" w:cs="Arial"/>
        </w:rPr>
        <w:instrText xml:space="preserve"> TOC \h \z \c "Tabla 2. 2." </w:instrText>
      </w:r>
      <w:r w:rsidRPr="007A3BD4">
        <w:rPr>
          <w:rFonts w:ascii="Arial" w:hAnsi="Arial" w:cs="Arial"/>
        </w:rPr>
        <w:fldChar w:fldCharType="separate"/>
      </w:r>
    </w:p>
    <w:p w14:paraId="6DE897B6" w14:textId="30F9B2B9" w:rsidR="003A2E54" w:rsidRPr="007A3BD4" w:rsidRDefault="000C5A62">
      <w:pPr>
        <w:pStyle w:val="Tabladeilustraciones"/>
        <w:tabs>
          <w:tab w:val="right" w:leader="dot" w:pos="8494"/>
        </w:tabs>
        <w:rPr>
          <w:rFonts w:ascii="Arial" w:eastAsiaTheme="minorEastAsia" w:hAnsi="Arial" w:cs="Arial"/>
          <w:noProof/>
          <w:lang w:eastAsia="es-AR"/>
        </w:rPr>
      </w:pPr>
      <w:hyperlink w:anchor="_Toc69427582" w:history="1">
        <w:r w:rsidR="003A2E54" w:rsidRPr="007A3BD4">
          <w:rPr>
            <w:rStyle w:val="Hipervnculo"/>
            <w:rFonts w:ascii="Arial" w:hAnsi="Arial" w:cs="Arial"/>
            <w:noProof/>
          </w:rPr>
          <w:t>Tabla 2. 2. 1 - Tabla de Verdad de Decodificador BCD a 7segmentos</w:t>
        </w:r>
        <w:r w:rsidR="003A2E54" w:rsidRPr="007A3BD4">
          <w:rPr>
            <w:rFonts w:ascii="Arial" w:hAnsi="Arial" w:cs="Arial"/>
            <w:noProof/>
            <w:webHidden/>
          </w:rPr>
          <w:tab/>
        </w:r>
        <w:r w:rsidR="003A2E54" w:rsidRPr="007A3BD4">
          <w:rPr>
            <w:rFonts w:ascii="Arial" w:hAnsi="Arial" w:cs="Arial"/>
            <w:noProof/>
            <w:webHidden/>
          </w:rPr>
          <w:fldChar w:fldCharType="begin"/>
        </w:r>
        <w:r w:rsidR="003A2E54" w:rsidRPr="007A3BD4">
          <w:rPr>
            <w:rFonts w:ascii="Arial" w:hAnsi="Arial" w:cs="Arial"/>
            <w:noProof/>
            <w:webHidden/>
          </w:rPr>
          <w:instrText xml:space="preserve"> PAGEREF _Toc69427582 \h </w:instrText>
        </w:r>
        <w:r w:rsidR="003A2E54" w:rsidRPr="007A3BD4">
          <w:rPr>
            <w:rFonts w:ascii="Arial" w:hAnsi="Arial" w:cs="Arial"/>
            <w:noProof/>
            <w:webHidden/>
          </w:rPr>
        </w:r>
        <w:r w:rsidR="003A2E54" w:rsidRPr="007A3BD4">
          <w:rPr>
            <w:rFonts w:ascii="Arial" w:hAnsi="Arial" w:cs="Arial"/>
            <w:noProof/>
            <w:webHidden/>
          </w:rPr>
          <w:fldChar w:fldCharType="separate"/>
        </w:r>
        <w:r w:rsidR="003A2E54" w:rsidRPr="007A3BD4">
          <w:rPr>
            <w:rFonts w:ascii="Arial" w:hAnsi="Arial" w:cs="Arial"/>
            <w:noProof/>
            <w:webHidden/>
          </w:rPr>
          <w:t>4</w:t>
        </w:r>
        <w:r w:rsidR="003A2E54" w:rsidRPr="007A3BD4">
          <w:rPr>
            <w:rFonts w:ascii="Arial" w:hAnsi="Arial" w:cs="Arial"/>
            <w:noProof/>
            <w:webHidden/>
          </w:rPr>
          <w:fldChar w:fldCharType="end"/>
        </w:r>
      </w:hyperlink>
    </w:p>
    <w:p w14:paraId="0F112478" w14:textId="51967754" w:rsidR="003A2E54" w:rsidRPr="007A3BD4" w:rsidRDefault="000C5A62">
      <w:pPr>
        <w:pStyle w:val="Tabladeilustraciones"/>
        <w:tabs>
          <w:tab w:val="right" w:leader="dot" w:pos="8494"/>
        </w:tabs>
        <w:rPr>
          <w:rFonts w:ascii="Arial" w:eastAsiaTheme="minorEastAsia" w:hAnsi="Arial" w:cs="Arial"/>
          <w:noProof/>
          <w:lang w:eastAsia="es-AR"/>
        </w:rPr>
      </w:pPr>
      <w:hyperlink w:anchor="_Toc69427583" w:history="1">
        <w:r w:rsidR="003A2E54" w:rsidRPr="007A3BD4">
          <w:rPr>
            <w:rStyle w:val="Hipervnculo"/>
            <w:rFonts w:ascii="Arial" w:hAnsi="Arial" w:cs="Arial"/>
            <w:noProof/>
          </w:rPr>
          <w:t>Tabla 2. 2. 2 - Asignación de Pines a Decodificador BCD a 7segmentos</w:t>
        </w:r>
        <w:r w:rsidR="003A2E54" w:rsidRPr="007A3BD4">
          <w:rPr>
            <w:rFonts w:ascii="Arial" w:hAnsi="Arial" w:cs="Arial"/>
            <w:noProof/>
            <w:webHidden/>
          </w:rPr>
          <w:tab/>
        </w:r>
        <w:r w:rsidR="003A2E54" w:rsidRPr="007A3BD4">
          <w:rPr>
            <w:rFonts w:ascii="Arial" w:hAnsi="Arial" w:cs="Arial"/>
            <w:noProof/>
            <w:webHidden/>
          </w:rPr>
          <w:fldChar w:fldCharType="begin"/>
        </w:r>
        <w:r w:rsidR="003A2E54" w:rsidRPr="007A3BD4">
          <w:rPr>
            <w:rFonts w:ascii="Arial" w:hAnsi="Arial" w:cs="Arial"/>
            <w:noProof/>
            <w:webHidden/>
          </w:rPr>
          <w:instrText xml:space="preserve"> PAGEREF _Toc69427583 \h </w:instrText>
        </w:r>
        <w:r w:rsidR="003A2E54" w:rsidRPr="007A3BD4">
          <w:rPr>
            <w:rFonts w:ascii="Arial" w:hAnsi="Arial" w:cs="Arial"/>
            <w:noProof/>
            <w:webHidden/>
          </w:rPr>
        </w:r>
        <w:r w:rsidR="003A2E54" w:rsidRPr="007A3BD4">
          <w:rPr>
            <w:rFonts w:ascii="Arial" w:hAnsi="Arial" w:cs="Arial"/>
            <w:noProof/>
            <w:webHidden/>
          </w:rPr>
          <w:fldChar w:fldCharType="separate"/>
        </w:r>
        <w:r w:rsidR="003A2E54" w:rsidRPr="007A3BD4">
          <w:rPr>
            <w:rFonts w:ascii="Arial" w:hAnsi="Arial" w:cs="Arial"/>
            <w:noProof/>
            <w:webHidden/>
          </w:rPr>
          <w:t>5</w:t>
        </w:r>
        <w:r w:rsidR="003A2E54" w:rsidRPr="007A3BD4">
          <w:rPr>
            <w:rFonts w:ascii="Arial" w:hAnsi="Arial" w:cs="Arial"/>
            <w:noProof/>
            <w:webHidden/>
          </w:rPr>
          <w:fldChar w:fldCharType="end"/>
        </w:r>
      </w:hyperlink>
    </w:p>
    <w:p w14:paraId="1FB0D31B" w14:textId="15A00F4C" w:rsidR="003A2E54" w:rsidRPr="007A3BD4" w:rsidRDefault="000C5A62">
      <w:pPr>
        <w:pStyle w:val="Tabladeilustraciones"/>
        <w:tabs>
          <w:tab w:val="right" w:leader="dot" w:pos="8494"/>
        </w:tabs>
        <w:rPr>
          <w:rFonts w:ascii="Arial" w:eastAsiaTheme="minorEastAsia" w:hAnsi="Arial" w:cs="Arial"/>
          <w:noProof/>
          <w:lang w:eastAsia="es-AR"/>
        </w:rPr>
      </w:pPr>
      <w:hyperlink w:anchor="_Toc69427584" w:history="1">
        <w:r w:rsidR="003A2E54" w:rsidRPr="007A3BD4">
          <w:rPr>
            <w:rStyle w:val="Hipervnculo"/>
            <w:rFonts w:ascii="Arial" w:hAnsi="Arial" w:cs="Arial"/>
            <w:noProof/>
          </w:rPr>
          <w:t>Tabla 2. 2. 3 - Reporte de Área de Decodificador BCD a 7segmentos</w:t>
        </w:r>
        <w:r w:rsidR="003A2E54" w:rsidRPr="007A3BD4">
          <w:rPr>
            <w:rFonts w:ascii="Arial" w:hAnsi="Arial" w:cs="Arial"/>
            <w:noProof/>
            <w:webHidden/>
          </w:rPr>
          <w:tab/>
        </w:r>
        <w:r w:rsidR="003A2E54" w:rsidRPr="007A3BD4">
          <w:rPr>
            <w:rFonts w:ascii="Arial" w:hAnsi="Arial" w:cs="Arial"/>
            <w:noProof/>
            <w:webHidden/>
          </w:rPr>
          <w:fldChar w:fldCharType="begin"/>
        </w:r>
        <w:r w:rsidR="003A2E54" w:rsidRPr="007A3BD4">
          <w:rPr>
            <w:rFonts w:ascii="Arial" w:hAnsi="Arial" w:cs="Arial"/>
            <w:noProof/>
            <w:webHidden/>
          </w:rPr>
          <w:instrText xml:space="preserve"> PAGEREF _Toc69427584 \h </w:instrText>
        </w:r>
        <w:r w:rsidR="003A2E54" w:rsidRPr="007A3BD4">
          <w:rPr>
            <w:rFonts w:ascii="Arial" w:hAnsi="Arial" w:cs="Arial"/>
            <w:noProof/>
            <w:webHidden/>
          </w:rPr>
        </w:r>
        <w:r w:rsidR="003A2E54" w:rsidRPr="007A3BD4">
          <w:rPr>
            <w:rFonts w:ascii="Arial" w:hAnsi="Arial" w:cs="Arial"/>
            <w:noProof/>
            <w:webHidden/>
          </w:rPr>
          <w:fldChar w:fldCharType="separate"/>
        </w:r>
        <w:r w:rsidR="003A2E54" w:rsidRPr="007A3BD4">
          <w:rPr>
            <w:rFonts w:ascii="Arial" w:hAnsi="Arial" w:cs="Arial"/>
            <w:noProof/>
            <w:webHidden/>
          </w:rPr>
          <w:t>5</w:t>
        </w:r>
        <w:r w:rsidR="003A2E54" w:rsidRPr="007A3BD4">
          <w:rPr>
            <w:rFonts w:ascii="Arial" w:hAnsi="Arial" w:cs="Arial"/>
            <w:noProof/>
            <w:webHidden/>
          </w:rPr>
          <w:fldChar w:fldCharType="end"/>
        </w:r>
      </w:hyperlink>
    </w:p>
    <w:p w14:paraId="1897A046" w14:textId="77777777" w:rsidR="007A3BD4" w:rsidRPr="007A3BD4" w:rsidRDefault="003A2E54" w:rsidP="007A3BD4">
      <w:pPr>
        <w:spacing w:after="0"/>
        <w:rPr>
          <w:rFonts w:ascii="Arial" w:hAnsi="Arial" w:cs="Arial"/>
          <w:noProof/>
        </w:rPr>
      </w:pPr>
      <w:r w:rsidRPr="007A3BD4">
        <w:rPr>
          <w:rFonts w:ascii="Arial" w:hAnsi="Arial" w:cs="Arial"/>
        </w:rPr>
        <w:fldChar w:fldCharType="end"/>
      </w:r>
      <w:r w:rsidR="00F048A3" w:rsidRPr="007A3BD4">
        <w:rPr>
          <w:rFonts w:ascii="Arial" w:hAnsi="Arial" w:cs="Arial"/>
        </w:rPr>
        <w:fldChar w:fldCharType="begin"/>
      </w:r>
      <w:r w:rsidR="00F048A3" w:rsidRPr="007A3BD4">
        <w:rPr>
          <w:rFonts w:ascii="Arial" w:hAnsi="Arial" w:cs="Arial"/>
        </w:rPr>
        <w:instrText xml:space="preserve"> TOC \h \z \c "Tabla 2. 3." </w:instrText>
      </w:r>
      <w:r w:rsidR="00F048A3" w:rsidRPr="007A3BD4">
        <w:rPr>
          <w:rFonts w:ascii="Arial" w:hAnsi="Arial" w:cs="Arial"/>
        </w:rPr>
        <w:fldChar w:fldCharType="separate"/>
      </w:r>
    </w:p>
    <w:p w14:paraId="0BEC5627" w14:textId="6393B10D" w:rsidR="007A3BD4" w:rsidRPr="007A3BD4" w:rsidRDefault="000C5A62">
      <w:pPr>
        <w:pStyle w:val="Tabladeilustraciones"/>
        <w:tabs>
          <w:tab w:val="right" w:leader="dot" w:pos="8494"/>
        </w:tabs>
        <w:rPr>
          <w:rFonts w:ascii="Arial" w:eastAsiaTheme="minorEastAsia" w:hAnsi="Arial" w:cs="Arial"/>
          <w:noProof/>
          <w:lang w:eastAsia="es-AR"/>
        </w:rPr>
      </w:pPr>
      <w:hyperlink w:anchor="_Toc69730067" w:history="1">
        <w:r w:rsidR="007A3BD4" w:rsidRPr="007A3BD4">
          <w:rPr>
            <w:rStyle w:val="Hipervnculo"/>
            <w:rFonts w:ascii="Arial" w:hAnsi="Arial" w:cs="Arial"/>
            <w:noProof/>
          </w:rPr>
          <w:t>Tabla 2. 3. 1 - Tabla de Verdad de Decodificador Hexadecimal a 7segmentos</w:t>
        </w:r>
        <w:r w:rsidR="007A3BD4" w:rsidRPr="007A3BD4">
          <w:rPr>
            <w:rFonts w:ascii="Arial" w:hAnsi="Arial" w:cs="Arial"/>
            <w:noProof/>
            <w:webHidden/>
          </w:rPr>
          <w:tab/>
        </w:r>
        <w:r w:rsidR="007A3BD4" w:rsidRPr="007A3BD4">
          <w:rPr>
            <w:rFonts w:ascii="Arial" w:hAnsi="Arial" w:cs="Arial"/>
            <w:noProof/>
            <w:webHidden/>
          </w:rPr>
          <w:fldChar w:fldCharType="begin"/>
        </w:r>
        <w:r w:rsidR="007A3BD4" w:rsidRPr="007A3BD4">
          <w:rPr>
            <w:rFonts w:ascii="Arial" w:hAnsi="Arial" w:cs="Arial"/>
            <w:noProof/>
            <w:webHidden/>
          </w:rPr>
          <w:instrText xml:space="preserve"> PAGEREF _Toc69730067 \h </w:instrText>
        </w:r>
        <w:r w:rsidR="007A3BD4" w:rsidRPr="007A3BD4">
          <w:rPr>
            <w:rFonts w:ascii="Arial" w:hAnsi="Arial" w:cs="Arial"/>
            <w:noProof/>
            <w:webHidden/>
          </w:rPr>
        </w:r>
        <w:r w:rsidR="007A3BD4" w:rsidRPr="007A3BD4">
          <w:rPr>
            <w:rFonts w:ascii="Arial" w:hAnsi="Arial" w:cs="Arial"/>
            <w:noProof/>
            <w:webHidden/>
          </w:rPr>
          <w:fldChar w:fldCharType="separate"/>
        </w:r>
        <w:r w:rsidR="007A3BD4" w:rsidRPr="007A3BD4">
          <w:rPr>
            <w:rFonts w:ascii="Arial" w:hAnsi="Arial" w:cs="Arial"/>
            <w:noProof/>
            <w:webHidden/>
          </w:rPr>
          <w:t>6</w:t>
        </w:r>
        <w:r w:rsidR="007A3BD4" w:rsidRPr="007A3BD4">
          <w:rPr>
            <w:rFonts w:ascii="Arial" w:hAnsi="Arial" w:cs="Arial"/>
            <w:noProof/>
            <w:webHidden/>
          </w:rPr>
          <w:fldChar w:fldCharType="end"/>
        </w:r>
      </w:hyperlink>
    </w:p>
    <w:p w14:paraId="04B1DCE7" w14:textId="6FB5A99B" w:rsidR="007A3BD4" w:rsidRPr="007A3BD4" w:rsidRDefault="000C5A62">
      <w:pPr>
        <w:pStyle w:val="Tabladeilustraciones"/>
        <w:tabs>
          <w:tab w:val="right" w:leader="dot" w:pos="8494"/>
        </w:tabs>
        <w:rPr>
          <w:rFonts w:ascii="Arial" w:eastAsiaTheme="minorEastAsia" w:hAnsi="Arial" w:cs="Arial"/>
          <w:noProof/>
          <w:lang w:eastAsia="es-AR"/>
        </w:rPr>
      </w:pPr>
      <w:hyperlink w:anchor="_Toc69730068" w:history="1">
        <w:r w:rsidR="007A3BD4" w:rsidRPr="007A3BD4">
          <w:rPr>
            <w:rStyle w:val="Hipervnculo"/>
            <w:rFonts w:ascii="Arial" w:hAnsi="Arial" w:cs="Arial"/>
            <w:noProof/>
          </w:rPr>
          <w:t>Tabla 2. 3. 2 - Asignación de Pines de Decodificador Hexadecimal a 7segmentos</w:t>
        </w:r>
        <w:r w:rsidR="007A3BD4" w:rsidRPr="007A3BD4">
          <w:rPr>
            <w:rFonts w:ascii="Arial" w:hAnsi="Arial" w:cs="Arial"/>
            <w:noProof/>
            <w:webHidden/>
          </w:rPr>
          <w:tab/>
        </w:r>
        <w:r w:rsidR="007A3BD4" w:rsidRPr="007A3BD4">
          <w:rPr>
            <w:rFonts w:ascii="Arial" w:hAnsi="Arial" w:cs="Arial"/>
            <w:noProof/>
            <w:webHidden/>
          </w:rPr>
          <w:fldChar w:fldCharType="begin"/>
        </w:r>
        <w:r w:rsidR="007A3BD4" w:rsidRPr="007A3BD4">
          <w:rPr>
            <w:rFonts w:ascii="Arial" w:hAnsi="Arial" w:cs="Arial"/>
            <w:noProof/>
            <w:webHidden/>
          </w:rPr>
          <w:instrText xml:space="preserve"> PAGEREF _Toc69730068 \h </w:instrText>
        </w:r>
        <w:r w:rsidR="007A3BD4" w:rsidRPr="007A3BD4">
          <w:rPr>
            <w:rFonts w:ascii="Arial" w:hAnsi="Arial" w:cs="Arial"/>
            <w:noProof/>
            <w:webHidden/>
          </w:rPr>
        </w:r>
        <w:r w:rsidR="007A3BD4" w:rsidRPr="007A3BD4">
          <w:rPr>
            <w:rFonts w:ascii="Arial" w:hAnsi="Arial" w:cs="Arial"/>
            <w:noProof/>
            <w:webHidden/>
          </w:rPr>
          <w:fldChar w:fldCharType="separate"/>
        </w:r>
        <w:r w:rsidR="007A3BD4" w:rsidRPr="007A3BD4">
          <w:rPr>
            <w:rFonts w:ascii="Arial" w:hAnsi="Arial" w:cs="Arial"/>
            <w:noProof/>
            <w:webHidden/>
          </w:rPr>
          <w:t>7</w:t>
        </w:r>
        <w:r w:rsidR="007A3BD4" w:rsidRPr="007A3BD4">
          <w:rPr>
            <w:rFonts w:ascii="Arial" w:hAnsi="Arial" w:cs="Arial"/>
            <w:noProof/>
            <w:webHidden/>
          </w:rPr>
          <w:fldChar w:fldCharType="end"/>
        </w:r>
      </w:hyperlink>
    </w:p>
    <w:p w14:paraId="36744F61" w14:textId="49A063FC" w:rsidR="007A3BD4" w:rsidRPr="007A3BD4" w:rsidRDefault="000C5A62">
      <w:pPr>
        <w:pStyle w:val="Tabladeilustraciones"/>
        <w:tabs>
          <w:tab w:val="right" w:leader="dot" w:pos="8494"/>
        </w:tabs>
        <w:rPr>
          <w:rFonts w:ascii="Arial" w:eastAsiaTheme="minorEastAsia" w:hAnsi="Arial" w:cs="Arial"/>
          <w:noProof/>
          <w:lang w:eastAsia="es-AR"/>
        </w:rPr>
      </w:pPr>
      <w:hyperlink w:anchor="_Toc69730069" w:history="1">
        <w:r w:rsidR="007A3BD4" w:rsidRPr="007A3BD4">
          <w:rPr>
            <w:rStyle w:val="Hipervnculo"/>
            <w:rFonts w:ascii="Arial" w:hAnsi="Arial" w:cs="Arial"/>
            <w:noProof/>
          </w:rPr>
          <w:t>Tabla 2. 3. 3 - Reporte de Área de Decodificador Hexadecimal a 7segmentos</w:t>
        </w:r>
        <w:r w:rsidR="007A3BD4" w:rsidRPr="007A3BD4">
          <w:rPr>
            <w:rFonts w:ascii="Arial" w:hAnsi="Arial" w:cs="Arial"/>
            <w:noProof/>
            <w:webHidden/>
          </w:rPr>
          <w:tab/>
        </w:r>
        <w:r w:rsidR="007A3BD4" w:rsidRPr="007A3BD4">
          <w:rPr>
            <w:rFonts w:ascii="Arial" w:hAnsi="Arial" w:cs="Arial"/>
            <w:noProof/>
            <w:webHidden/>
          </w:rPr>
          <w:fldChar w:fldCharType="begin"/>
        </w:r>
        <w:r w:rsidR="007A3BD4" w:rsidRPr="007A3BD4">
          <w:rPr>
            <w:rFonts w:ascii="Arial" w:hAnsi="Arial" w:cs="Arial"/>
            <w:noProof/>
            <w:webHidden/>
          </w:rPr>
          <w:instrText xml:space="preserve"> PAGEREF _Toc69730069 \h </w:instrText>
        </w:r>
        <w:r w:rsidR="007A3BD4" w:rsidRPr="007A3BD4">
          <w:rPr>
            <w:rFonts w:ascii="Arial" w:hAnsi="Arial" w:cs="Arial"/>
            <w:noProof/>
            <w:webHidden/>
          </w:rPr>
        </w:r>
        <w:r w:rsidR="007A3BD4" w:rsidRPr="007A3BD4">
          <w:rPr>
            <w:rFonts w:ascii="Arial" w:hAnsi="Arial" w:cs="Arial"/>
            <w:noProof/>
            <w:webHidden/>
          </w:rPr>
          <w:fldChar w:fldCharType="separate"/>
        </w:r>
        <w:r w:rsidR="007A3BD4" w:rsidRPr="007A3BD4">
          <w:rPr>
            <w:rFonts w:ascii="Arial" w:hAnsi="Arial" w:cs="Arial"/>
            <w:noProof/>
            <w:webHidden/>
          </w:rPr>
          <w:t>8</w:t>
        </w:r>
        <w:r w:rsidR="007A3BD4" w:rsidRPr="007A3BD4">
          <w:rPr>
            <w:rFonts w:ascii="Arial" w:hAnsi="Arial" w:cs="Arial"/>
            <w:noProof/>
            <w:webHidden/>
          </w:rPr>
          <w:fldChar w:fldCharType="end"/>
        </w:r>
      </w:hyperlink>
    </w:p>
    <w:p w14:paraId="1C9E32B9" w14:textId="77777777" w:rsidR="005855E2" w:rsidRPr="007A3BD4" w:rsidRDefault="00F048A3" w:rsidP="007A3BD4">
      <w:pPr>
        <w:spacing w:after="0"/>
        <w:rPr>
          <w:rFonts w:ascii="Arial" w:hAnsi="Arial" w:cs="Arial"/>
          <w:noProof/>
        </w:rPr>
      </w:pPr>
      <w:r w:rsidRPr="007A3BD4">
        <w:rPr>
          <w:rFonts w:ascii="Arial" w:hAnsi="Arial" w:cs="Arial"/>
        </w:rPr>
        <w:fldChar w:fldCharType="end"/>
      </w:r>
      <w:r w:rsidRPr="007A3BD4">
        <w:rPr>
          <w:rFonts w:ascii="Arial" w:hAnsi="Arial" w:cs="Arial"/>
        </w:rPr>
        <w:fldChar w:fldCharType="begin"/>
      </w:r>
      <w:r w:rsidRPr="007A3BD4">
        <w:rPr>
          <w:rFonts w:ascii="Arial" w:hAnsi="Arial" w:cs="Arial"/>
        </w:rPr>
        <w:instrText xml:space="preserve"> TOC \h \z \c "Tabla 2. 4." </w:instrText>
      </w:r>
      <w:r w:rsidRPr="007A3BD4">
        <w:rPr>
          <w:rFonts w:ascii="Arial" w:hAnsi="Arial" w:cs="Arial"/>
        </w:rPr>
        <w:fldChar w:fldCharType="separate"/>
      </w:r>
    </w:p>
    <w:p w14:paraId="7C0CB746" w14:textId="1C01A338" w:rsidR="005855E2" w:rsidRPr="007A3BD4" w:rsidRDefault="000C5A62">
      <w:pPr>
        <w:pStyle w:val="Tabladeilustraciones"/>
        <w:tabs>
          <w:tab w:val="right" w:leader="dot" w:pos="8494"/>
        </w:tabs>
        <w:rPr>
          <w:rFonts w:ascii="Arial" w:eastAsiaTheme="minorEastAsia" w:hAnsi="Arial" w:cs="Arial"/>
          <w:noProof/>
          <w:lang w:eastAsia="es-AR"/>
        </w:rPr>
      </w:pPr>
      <w:hyperlink w:anchor="_Toc69729957" w:history="1">
        <w:r w:rsidR="005855E2" w:rsidRPr="007A3BD4">
          <w:rPr>
            <w:rStyle w:val="Hipervnculo"/>
            <w:rFonts w:ascii="Arial" w:hAnsi="Arial" w:cs="Arial"/>
            <w:noProof/>
          </w:rPr>
          <w:t>Tabla 2. 4. 1</w:t>
        </w:r>
        <w:r w:rsidR="005855E2" w:rsidRPr="007A3BD4">
          <w:rPr>
            <w:rStyle w:val="Hipervnculo"/>
            <w:rFonts w:ascii="Arial" w:hAnsi="Arial" w:cs="Arial"/>
            <w:noProof/>
            <w:lang w:val="pt-BR"/>
          </w:rPr>
          <w:t xml:space="preserve"> - Reporte de Área de Multiplexer</w:t>
        </w:r>
        <w:r w:rsidR="005855E2" w:rsidRPr="007A3BD4">
          <w:rPr>
            <w:rFonts w:ascii="Arial" w:hAnsi="Arial" w:cs="Arial"/>
            <w:noProof/>
            <w:webHidden/>
          </w:rPr>
          <w:tab/>
        </w:r>
        <w:r w:rsidR="005855E2" w:rsidRPr="007A3BD4">
          <w:rPr>
            <w:rFonts w:ascii="Arial" w:hAnsi="Arial" w:cs="Arial"/>
            <w:noProof/>
            <w:webHidden/>
          </w:rPr>
          <w:fldChar w:fldCharType="begin"/>
        </w:r>
        <w:r w:rsidR="005855E2" w:rsidRPr="007A3BD4">
          <w:rPr>
            <w:rFonts w:ascii="Arial" w:hAnsi="Arial" w:cs="Arial"/>
            <w:noProof/>
            <w:webHidden/>
          </w:rPr>
          <w:instrText xml:space="preserve"> PAGEREF _Toc69729957 \h </w:instrText>
        </w:r>
        <w:r w:rsidR="005855E2" w:rsidRPr="007A3BD4">
          <w:rPr>
            <w:rFonts w:ascii="Arial" w:hAnsi="Arial" w:cs="Arial"/>
            <w:noProof/>
            <w:webHidden/>
          </w:rPr>
        </w:r>
        <w:r w:rsidR="005855E2" w:rsidRPr="007A3BD4">
          <w:rPr>
            <w:rFonts w:ascii="Arial" w:hAnsi="Arial" w:cs="Arial"/>
            <w:noProof/>
            <w:webHidden/>
          </w:rPr>
          <w:fldChar w:fldCharType="separate"/>
        </w:r>
        <w:r w:rsidR="005855E2" w:rsidRPr="007A3BD4">
          <w:rPr>
            <w:rFonts w:ascii="Arial" w:hAnsi="Arial" w:cs="Arial"/>
            <w:noProof/>
            <w:webHidden/>
          </w:rPr>
          <w:t>8</w:t>
        </w:r>
        <w:r w:rsidR="005855E2" w:rsidRPr="007A3BD4">
          <w:rPr>
            <w:rFonts w:ascii="Arial" w:hAnsi="Arial" w:cs="Arial"/>
            <w:noProof/>
            <w:webHidden/>
          </w:rPr>
          <w:fldChar w:fldCharType="end"/>
        </w:r>
      </w:hyperlink>
    </w:p>
    <w:p w14:paraId="0EDFF0FE" w14:textId="59531B69" w:rsidR="005855E2" w:rsidRPr="007A3BD4" w:rsidRDefault="000C5A62">
      <w:pPr>
        <w:pStyle w:val="Tabladeilustraciones"/>
        <w:tabs>
          <w:tab w:val="right" w:leader="dot" w:pos="8494"/>
        </w:tabs>
        <w:rPr>
          <w:rFonts w:ascii="Arial" w:eastAsiaTheme="minorEastAsia" w:hAnsi="Arial" w:cs="Arial"/>
          <w:noProof/>
          <w:lang w:eastAsia="es-AR"/>
        </w:rPr>
      </w:pPr>
      <w:hyperlink w:anchor="_Toc69729958" w:history="1">
        <w:r w:rsidR="005855E2" w:rsidRPr="007A3BD4">
          <w:rPr>
            <w:rStyle w:val="Hipervnculo"/>
            <w:rFonts w:ascii="Arial" w:hAnsi="Arial" w:cs="Arial"/>
            <w:noProof/>
          </w:rPr>
          <w:t>Tabla 2. 4. 2 - Reporte de Área del Sistema</w:t>
        </w:r>
        <w:r w:rsidR="005855E2" w:rsidRPr="007A3BD4">
          <w:rPr>
            <w:rFonts w:ascii="Arial" w:hAnsi="Arial" w:cs="Arial"/>
            <w:noProof/>
            <w:webHidden/>
          </w:rPr>
          <w:tab/>
        </w:r>
        <w:r w:rsidR="005855E2" w:rsidRPr="007A3BD4">
          <w:rPr>
            <w:rFonts w:ascii="Arial" w:hAnsi="Arial" w:cs="Arial"/>
            <w:noProof/>
            <w:webHidden/>
          </w:rPr>
          <w:fldChar w:fldCharType="begin"/>
        </w:r>
        <w:r w:rsidR="005855E2" w:rsidRPr="007A3BD4">
          <w:rPr>
            <w:rFonts w:ascii="Arial" w:hAnsi="Arial" w:cs="Arial"/>
            <w:noProof/>
            <w:webHidden/>
          </w:rPr>
          <w:instrText xml:space="preserve"> PAGEREF _Toc69729958 \h </w:instrText>
        </w:r>
        <w:r w:rsidR="005855E2" w:rsidRPr="007A3BD4">
          <w:rPr>
            <w:rFonts w:ascii="Arial" w:hAnsi="Arial" w:cs="Arial"/>
            <w:noProof/>
            <w:webHidden/>
          </w:rPr>
        </w:r>
        <w:r w:rsidR="005855E2" w:rsidRPr="007A3BD4">
          <w:rPr>
            <w:rFonts w:ascii="Arial" w:hAnsi="Arial" w:cs="Arial"/>
            <w:noProof/>
            <w:webHidden/>
          </w:rPr>
          <w:fldChar w:fldCharType="separate"/>
        </w:r>
        <w:r w:rsidR="005855E2" w:rsidRPr="007A3BD4">
          <w:rPr>
            <w:rFonts w:ascii="Arial" w:hAnsi="Arial" w:cs="Arial"/>
            <w:noProof/>
            <w:webHidden/>
          </w:rPr>
          <w:t>9</w:t>
        </w:r>
        <w:r w:rsidR="005855E2" w:rsidRPr="007A3BD4">
          <w:rPr>
            <w:rFonts w:ascii="Arial" w:hAnsi="Arial" w:cs="Arial"/>
            <w:noProof/>
            <w:webHidden/>
          </w:rPr>
          <w:fldChar w:fldCharType="end"/>
        </w:r>
      </w:hyperlink>
    </w:p>
    <w:p w14:paraId="402CFDCA" w14:textId="7563D050" w:rsidR="005855E2" w:rsidRPr="007A3BD4" w:rsidRDefault="000C5A62">
      <w:pPr>
        <w:pStyle w:val="Tabladeilustraciones"/>
        <w:tabs>
          <w:tab w:val="right" w:leader="dot" w:pos="8494"/>
        </w:tabs>
        <w:rPr>
          <w:rFonts w:ascii="Arial" w:eastAsiaTheme="minorEastAsia" w:hAnsi="Arial" w:cs="Arial"/>
          <w:noProof/>
          <w:lang w:eastAsia="es-AR"/>
        </w:rPr>
      </w:pPr>
      <w:hyperlink w:anchor="_Toc69729959" w:history="1">
        <w:r w:rsidR="005855E2" w:rsidRPr="007A3BD4">
          <w:rPr>
            <w:rStyle w:val="Hipervnculo"/>
            <w:rFonts w:ascii="Arial" w:hAnsi="Arial" w:cs="Arial"/>
            <w:noProof/>
          </w:rPr>
          <w:t>Tabla 2. 4. 3 - Asignación de Pines del Sistema</w:t>
        </w:r>
        <w:r w:rsidR="005855E2" w:rsidRPr="007A3BD4">
          <w:rPr>
            <w:rFonts w:ascii="Arial" w:hAnsi="Arial" w:cs="Arial"/>
            <w:noProof/>
            <w:webHidden/>
          </w:rPr>
          <w:tab/>
        </w:r>
        <w:r w:rsidR="005855E2" w:rsidRPr="007A3BD4">
          <w:rPr>
            <w:rFonts w:ascii="Arial" w:hAnsi="Arial" w:cs="Arial"/>
            <w:noProof/>
            <w:webHidden/>
          </w:rPr>
          <w:fldChar w:fldCharType="begin"/>
        </w:r>
        <w:r w:rsidR="005855E2" w:rsidRPr="007A3BD4">
          <w:rPr>
            <w:rFonts w:ascii="Arial" w:hAnsi="Arial" w:cs="Arial"/>
            <w:noProof/>
            <w:webHidden/>
          </w:rPr>
          <w:instrText xml:space="preserve"> PAGEREF _Toc69729959 \h </w:instrText>
        </w:r>
        <w:r w:rsidR="005855E2" w:rsidRPr="007A3BD4">
          <w:rPr>
            <w:rFonts w:ascii="Arial" w:hAnsi="Arial" w:cs="Arial"/>
            <w:noProof/>
            <w:webHidden/>
          </w:rPr>
        </w:r>
        <w:r w:rsidR="005855E2" w:rsidRPr="007A3BD4">
          <w:rPr>
            <w:rFonts w:ascii="Arial" w:hAnsi="Arial" w:cs="Arial"/>
            <w:noProof/>
            <w:webHidden/>
          </w:rPr>
          <w:fldChar w:fldCharType="separate"/>
        </w:r>
        <w:r w:rsidR="005855E2" w:rsidRPr="007A3BD4">
          <w:rPr>
            <w:rFonts w:ascii="Arial" w:hAnsi="Arial" w:cs="Arial"/>
            <w:noProof/>
            <w:webHidden/>
          </w:rPr>
          <w:t>10</w:t>
        </w:r>
        <w:r w:rsidR="005855E2" w:rsidRPr="007A3BD4">
          <w:rPr>
            <w:rFonts w:ascii="Arial" w:hAnsi="Arial" w:cs="Arial"/>
            <w:noProof/>
            <w:webHidden/>
          </w:rPr>
          <w:fldChar w:fldCharType="end"/>
        </w:r>
      </w:hyperlink>
    </w:p>
    <w:p w14:paraId="5D3C1735" w14:textId="3AC37391" w:rsidR="00A930B7" w:rsidRPr="00F048A3" w:rsidRDefault="00F048A3">
      <w:pPr>
        <w:rPr>
          <w:rFonts w:ascii="Arial" w:hAnsi="Arial" w:cs="Arial"/>
        </w:rPr>
      </w:pPr>
      <w:r w:rsidRPr="007A3BD4">
        <w:rPr>
          <w:rFonts w:ascii="Arial" w:hAnsi="Arial" w:cs="Arial"/>
        </w:rPr>
        <w:fldChar w:fldCharType="end"/>
      </w:r>
    </w:p>
    <w:p w14:paraId="2685AF0E" w14:textId="77777777" w:rsidR="003A2E54" w:rsidRDefault="003A2E54"/>
    <w:p w14:paraId="62AE55D1" w14:textId="77777777" w:rsidR="004373BC" w:rsidRDefault="004373BC"/>
    <w:p w14:paraId="26054CAD" w14:textId="77777777" w:rsidR="004373BC" w:rsidRDefault="004373BC"/>
    <w:p w14:paraId="2C879DEB" w14:textId="77777777" w:rsidR="004373BC" w:rsidRDefault="004373BC"/>
    <w:p w14:paraId="5529CA29" w14:textId="77777777" w:rsidR="004373BC" w:rsidRDefault="004373BC"/>
    <w:p w14:paraId="32ABE756" w14:textId="77777777" w:rsidR="004373BC" w:rsidRDefault="004373BC"/>
    <w:p w14:paraId="5211D2C1" w14:textId="77777777" w:rsidR="004373BC" w:rsidRDefault="004373BC"/>
    <w:p w14:paraId="75E84FAD" w14:textId="77777777" w:rsidR="004373BC" w:rsidRDefault="004373BC"/>
    <w:p w14:paraId="448A565F" w14:textId="77777777" w:rsidR="004373BC" w:rsidRDefault="004373BC"/>
    <w:p w14:paraId="14DDD78B" w14:textId="77777777" w:rsidR="004373BC" w:rsidRDefault="004373BC"/>
    <w:p w14:paraId="04F6A940" w14:textId="77777777" w:rsidR="004373BC" w:rsidRDefault="004373BC"/>
    <w:p w14:paraId="5A6DB011" w14:textId="77777777" w:rsidR="004373BC" w:rsidRDefault="004373BC"/>
    <w:p w14:paraId="052BD9DE" w14:textId="77777777" w:rsidR="004373BC" w:rsidRDefault="004373BC"/>
    <w:p w14:paraId="2503019B" w14:textId="77777777" w:rsidR="004373BC" w:rsidRDefault="004373BC"/>
    <w:p w14:paraId="571F1D68" w14:textId="77777777" w:rsidR="004373BC" w:rsidRDefault="004373BC"/>
    <w:p w14:paraId="34028CCF" w14:textId="77777777" w:rsidR="004373BC" w:rsidRDefault="004373BC"/>
    <w:p w14:paraId="26241AF3" w14:textId="77777777" w:rsidR="004373BC" w:rsidRDefault="004373BC"/>
    <w:p w14:paraId="46862907" w14:textId="77777777" w:rsidR="004373BC" w:rsidRDefault="004373BC"/>
    <w:p w14:paraId="6C1283C8" w14:textId="77777777" w:rsidR="004373BC" w:rsidRDefault="004373BC"/>
    <w:p w14:paraId="5B4EC1B9" w14:textId="62478051" w:rsidR="005E40AA" w:rsidRDefault="005E40AA">
      <w:pPr>
        <w:sectPr w:rsidR="005E40AA" w:rsidSect="00AB70BF">
          <w:headerReference w:type="default" r:id="rId27"/>
          <w:footerReference w:type="default" r:id="rId28"/>
          <w:pgSz w:w="11906" w:h="16838"/>
          <w:pgMar w:top="1417" w:right="1701" w:bottom="1417" w:left="1701" w:header="708" w:footer="708" w:gutter="0"/>
          <w:pgNumType w:fmt="lowerRoman" w:start="1"/>
          <w:cols w:space="708"/>
          <w:docGrid w:linePitch="360"/>
        </w:sectPr>
      </w:pPr>
    </w:p>
    <w:p w14:paraId="56250CD6" w14:textId="6944F9B5" w:rsidR="00E7798B" w:rsidRPr="00E7798B" w:rsidRDefault="00F43C4D" w:rsidP="00BA0DD2">
      <w:pPr>
        <w:pStyle w:val="Ttulo1"/>
        <w:numPr>
          <w:ilvl w:val="0"/>
          <w:numId w:val="7"/>
        </w:numPr>
      </w:pPr>
      <w:bookmarkStart w:id="0" w:name="_Toc69479534"/>
      <w:r>
        <w:lastRenderedPageBreak/>
        <w:t>Objetivos</w:t>
      </w:r>
      <w:bookmarkEnd w:id="0"/>
    </w:p>
    <w:p w14:paraId="61A5C7E4" w14:textId="77777777" w:rsidR="00A72499" w:rsidRDefault="00A72499" w:rsidP="00E7798B">
      <w:pPr>
        <w:pStyle w:val="Prrafodelista"/>
        <w:spacing w:line="216" w:lineRule="auto"/>
        <w:rPr>
          <w:rFonts w:ascii="Arial" w:hAnsi="Arial" w:cs="Arial"/>
        </w:rPr>
      </w:pPr>
    </w:p>
    <w:p w14:paraId="43255D2C" w14:textId="36717AE8" w:rsidR="00E7798B" w:rsidRDefault="00E7798B" w:rsidP="00A72499">
      <w:pPr>
        <w:pStyle w:val="Prrafodelista"/>
        <w:spacing w:line="216" w:lineRule="auto"/>
        <w:ind w:left="283"/>
        <w:rPr>
          <w:rFonts w:ascii="Arial" w:hAnsi="Arial" w:cs="Arial"/>
          <w:sz w:val="20"/>
          <w:szCs w:val="20"/>
        </w:rPr>
      </w:pPr>
      <w:r>
        <w:rPr>
          <w:rFonts w:ascii="Arial" w:hAnsi="Arial" w:cs="Arial"/>
          <w:sz w:val="20"/>
          <w:szCs w:val="20"/>
        </w:rPr>
        <w:t>En el presente informe se desarrollan los pasos seguidos para la descripción de algunos componentes utilizando únicamente instrucciones concurrentes</w:t>
      </w:r>
      <w:r w:rsidR="005E6371">
        <w:rPr>
          <w:rFonts w:ascii="Arial" w:hAnsi="Arial" w:cs="Arial"/>
          <w:sz w:val="20"/>
          <w:szCs w:val="20"/>
        </w:rPr>
        <w:t xml:space="preserve"> del lenguaje VHDL</w:t>
      </w:r>
      <w:r>
        <w:rPr>
          <w:rFonts w:ascii="Arial" w:hAnsi="Arial" w:cs="Arial"/>
          <w:sz w:val="20"/>
          <w:szCs w:val="20"/>
        </w:rPr>
        <w:t xml:space="preserve">. Esto se </w:t>
      </w:r>
      <w:r w:rsidR="00B555D9">
        <w:rPr>
          <w:rFonts w:ascii="Arial" w:hAnsi="Arial" w:cs="Arial"/>
          <w:sz w:val="20"/>
          <w:szCs w:val="20"/>
        </w:rPr>
        <w:t>realizará</w:t>
      </w:r>
      <w:r>
        <w:rPr>
          <w:rFonts w:ascii="Arial" w:hAnsi="Arial" w:cs="Arial"/>
          <w:sz w:val="20"/>
          <w:szCs w:val="20"/>
        </w:rPr>
        <w:t xml:space="preserve"> con la ayuda de las herramientas proporcionadas por el software Quartus</w:t>
      </w:r>
      <w:r w:rsidR="00B555D9">
        <w:rPr>
          <w:rFonts w:ascii="Arial" w:hAnsi="Arial" w:cs="Arial"/>
          <w:sz w:val="20"/>
          <w:szCs w:val="20"/>
        </w:rPr>
        <w:t>, y mediante ModelSim se comprobarán sus funcionamientos. A continuación, se muestran los objetivos complementarios del laboratorio:</w:t>
      </w:r>
    </w:p>
    <w:p w14:paraId="59FE5A67" w14:textId="77777777" w:rsidR="00B555D9" w:rsidRPr="00E7798B" w:rsidRDefault="00B555D9" w:rsidP="00384D1F">
      <w:pPr>
        <w:pStyle w:val="Prrafodelista"/>
        <w:spacing w:line="216" w:lineRule="auto"/>
        <w:ind w:left="283"/>
        <w:rPr>
          <w:rFonts w:ascii="Arial" w:hAnsi="Arial" w:cs="Arial"/>
          <w:sz w:val="20"/>
          <w:szCs w:val="20"/>
        </w:rPr>
      </w:pPr>
    </w:p>
    <w:p w14:paraId="0691105A" w14:textId="5EFB61FD" w:rsidR="00E7798B" w:rsidRDefault="00B555D9" w:rsidP="00B555D9">
      <w:pPr>
        <w:pStyle w:val="Prrafodelista"/>
        <w:numPr>
          <w:ilvl w:val="0"/>
          <w:numId w:val="2"/>
        </w:numPr>
        <w:rPr>
          <w:rFonts w:ascii="Arial" w:hAnsi="Arial" w:cs="Arial"/>
          <w:sz w:val="20"/>
          <w:szCs w:val="20"/>
        </w:rPr>
      </w:pPr>
      <w:r w:rsidRPr="00B555D9">
        <w:rPr>
          <w:rFonts w:ascii="Arial" w:hAnsi="Arial" w:cs="Arial"/>
          <w:sz w:val="20"/>
          <w:szCs w:val="20"/>
        </w:rPr>
        <w:t>Uso de la guía de usuario del bo</w:t>
      </w:r>
      <w:r>
        <w:rPr>
          <w:rFonts w:ascii="Arial" w:hAnsi="Arial" w:cs="Arial"/>
          <w:sz w:val="20"/>
          <w:szCs w:val="20"/>
        </w:rPr>
        <w:t>a</w:t>
      </w:r>
      <w:r w:rsidRPr="00B555D9">
        <w:rPr>
          <w:rFonts w:ascii="Arial" w:hAnsi="Arial" w:cs="Arial"/>
          <w:sz w:val="20"/>
          <w:szCs w:val="20"/>
        </w:rPr>
        <w:t>rd DE2-115</w:t>
      </w:r>
      <w:r>
        <w:rPr>
          <w:rFonts w:ascii="Arial" w:hAnsi="Arial" w:cs="Arial"/>
          <w:sz w:val="20"/>
          <w:szCs w:val="20"/>
        </w:rPr>
        <w:t>.</w:t>
      </w:r>
    </w:p>
    <w:p w14:paraId="33E75B91" w14:textId="796F6D16" w:rsidR="00B555D9" w:rsidRDefault="00B555D9" w:rsidP="00B555D9">
      <w:pPr>
        <w:pStyle w:val="Prrafodelista"/>
        <w:numPr>
          <w:ilvl w:val="0"/>
          <w:numId w:val="2"/>
        </w:numPr>
        <w:rPr>
          <w:rFonts w:ascii="Arial" w:hAnsi="Arial" w:cs="Arial"/>
          <w:sz w:val="20"/>
          <w:szCs w:val="20"/>
        </w:rPr>
      </w:pPr>
      <w:r w:rsidRPr="00B555D9">
        <w:rPr>
          <w:rFonts w:ascii="Arial" w:hAnsi="Arial" w:cs="Arial"/>
          <w:sz w:val="20"/>
          <w:szCs w:val="20"/>
        </w:rPr>
        <w:t>Realizar estudio y determinación de camino crítico combinacional.</w:t>
      </w:r>
    </w:p>
    <w:p w14:paraId="42B8E079" w14:textId="77B3B721" w:rsidR="00B555D9" w:rsidRDefault="00B555D9" w:rsidP="00B555D9">
      <w:pPr>
        <w:pStyle w:val="Prrafodelista"/>
        <w:numPr>
          <w:ilvl w:val="0"/>
          <w:numId w:val="2"/>
        </w:numPr>
        <w:rPr>
          <w:rFonts w:ascii="Arial" w:hAnsi="Arial" w:cs="Arial"/>
          <w:sz w:val="20"/>
          <w:szCs w:val="20"/>
        </w:rPr>
      </w:pPr>
      <w:r w:rsidRPr="00B555D9">
        <w:rPr>
          <w:rFonts w:ascii="Arial" w:hAnsi="Arial" w:cs="Arial"/>
          <w:sz w:val="20"/>
          <w:szCs w:val="20"/>
        </w:rPr>
        <w:t>Generar archivo de configuración de FPGA</w:t>
      </w:r>
      <w:r w:rsidR="00FC4603">
        <w:rPr>
          <w:rFonts w:ascii="Arial" w:hAnsi="Arial" w:cs="Arial"/>
          <w:sz w:val="20"/>
          <w:szCs w:val="20"/>
        </w:rPr>
        <w:t xml:space="preserve"> (Cyclone IV EP4CE115F29C7)</w:t>
      </w:r>
      <w:r w:rsidRPr="00B555D9">
        <w:rPr>
          <w:rFonts w:ascii="Arial" w:hAnsi="Arial" w:cs="Arial"/>
          <w:sz w:val="20"/>
          <w:szCs w:val="20"/>
        </w:rPr>
        <w:t>.</w:t>
      </w:r>
    </w:p>
    <w:p w14:paraId="61755BC9" w14:textId="1B28D344" w:rsidR="00E7798B" w:rsidRPr="00BA0DD2" w:rsidRDefault="00B555D9" w:rsidP="00F43C4D">
      <w:pPr>
        <w:pStyle w:val="Prrafodelista"/>
        <w:numPr>
          <w:ilvl w:val="0"/>
          <w:numId w:val="2"/>
        </w:numPr>
        <w:rPr>
          <w:rFonts w:ascii="Arial" w:hAnsi="Arial" w:cs="Arial"/>
          <w:sz w:val="20"/>
          <w:szCs w:val="20"/>
        </w:rPr>
      </w:pPr>
      <w:r w:rsidRPr="00B555D9">
        <w:rPr>
          <w:rFonts w:ascii="Arial" w:hAnsi="Arial" w:cs="Arial"/>
          <w:sz w:val="20"/>
          <w:szCs w:val="20"/>
        </w:rPr>
        <w:t>Configuración del FPGA con el código VHDL correspondiente.</w:t>
      </w:r>
    </w:p>
    <w:p w14:paraId="41AA91E1" w14:textId="190222D0" w:rsidR="00F43C4D" w:rsidRPr="00F43C4D" w:rsidRDefault="00F43C4D" w:rsidP="00BA0DD2">
      <w:pPr>
        <w:pStyle w:val="Ttulo1"/>
        <w:numPr>
          <w:ilvl w:val="0"/>
          <w:numId w:val="7"/>
        </w:numPr>
      </w:pPr>
      <w:bookmarkStart w:id="1" w:name="_Toc69479535"/>
      <w:r>
        <w:t>D</w:t>
      </w:r>
      <w:r w:rsidR="00B16967">
        <w:t>esarrollo</w:t>
      </w:r>
      <w:bookmarkEnd w:id="1"/>
    </w:p>
    <w:p w14:paraId="147C67C1" w14:textId="2B6913C5" w:rsidR="00A72499" w:rsidRDefault="00A72499" w:rsidP="00387BF8">
      <w:pPr>
        <w:pStyle w:val="Prrafodelista"/>
        <w:spacing w:line="240" w:lineRule="auto"/>
        <w:rPr>
          <w:rFonts w:ascii="Arial" w:hAnsi="Arial" w:cs="Arial"/>
          <w:sz w:val="20"/>
          <w:szCs w:val="20"/>
        </w:rPr>
      </w:pPr>
    </w:p>
    <w:p w14:paraId="6E18C3E7" w14:textId="1BFE9831" w:rsidR="00A72499" w:rsidRDefault="00A72499" w:rsidP="00087696">
      <w:pPr>
        <w:pStyle w:val="Prrafodelista"/>
        <w:spacing w:line="240" w:lineRule="auto"/>
        <w:ind w:left="284"/>
        <w:rPr>
          <w:rFonts w:ascii="Arial" w:hAnsi="Arial" w:cs="Arial"/>
          <w:sz w:val="20"/>
          <w:szCs w:val="20"/>
        </w:rPr>
      </w:pPr>
      <w:r>
        <w:rPr>
          <w:rFonts w:ascii="Arial" w:hAnsi="Arial" w:cs="Arial"/>
          <w:sz w:val="20"/>
          <w:szCs w:val="20"/>
        </w:rPr>
        <w:t>Esta sección divide los diferentes procedimientos llevados a cabo para la descripción de cada componente o sistema de ellos (Decodificador 3 a 8, Decodificador BCD a 7segmentos, Decodificador Hexadecimal a 7segmentos).</w:t>
      </w:r>
    </w:p>
    <w:p w14:paraId="112147C7" w14:textId="44CB44B5" w:rsidR="00087696" w:rsidRDefault="00087696" w:rsidP="00087696">
      <w:pPr>
        <w:pStyle w:val="Prrafodelista"/>
        <w:spacing w:line="240" w:lineRule="auto"/>
        <w:ind w:left="284"/>
        <w:rPr>
          <w:rFonts w:ascii="Arial" w:hAnsi="Arial" w:cs="Arial"/>
          <w:sz w:val="20"/>
          <w:szCs w:val="20"/>
        </w:rPr>
      </w:pPr>
    </w:p>
    <w:p w14:paraId="45179C0F" w14:textId="7C288E3C" w:rsidR="00087696" w:rsidRDefault="00087696" w:rsidP="00087696">
      <w:pPr>
        <w:pStyle w:val="Prrafodelista"/>
        <w:spacing w:line="240" w:lineRule="auto"/>
        <w:ind w:left="284"/>
        <w:rPr>
          <w:rFonts w:ascii="Arial" w:hAnsi="Arial" w:cs="Arial"/>
          <w:sz w:val="20"/>
          <w:szCs w:val="20"/>
        </w:rPr>
      </w:pPr>
      <w:r>
        <w:rPr>
          <w:rFonts w:ascii="Arial" w:hAnsi="Arial" w:cs="Arial"/>
          <w:sz w:val="20"/>
          <w:szCs w:val="20"/>
        </w:rPr>
        <w:t>Pero antes del comienzo de las descripciones de cada componente, se presentaron algunos inconvenientes respecto con la utilización de la herramienta Quartus. Los mismos se muestran a continuación, con sus respectivas soluciones:</w:t>
      </w:r>
    </w:p>
    <w:p w14:paraId="3AE581A4" w14:textId="6D695B64" w:rsidR="00087696" w:rsidRDefault="00087696" w:rsidP="00087696">
      <w:pPr>
        <w:pStyle w:val="Prrafodelista"/>
        <w:numPr>
          <w:ilvl w:val="0"/>
          <w:numId w:val="5"/>
        </w:numPr>
        <w:spacing w:line="240" w:lineRule="auto"/>
        <w:rPr>
          <w:rFonts w:ascii="Arial" w:hAnsi="Arial" w:cs="Arial"/>
          <w:sz w:val="20"/>
          <w:szCs w:val="20"/>
        </w:rPr>
      </w:pPr>
      <w:r w:rsidRPr="00087696">
        <w:rPr>
          <w:rFonts w:ascii="Arial" w:hAnsi="Arial" w:cs="Arial"/>
          <w:sz w:val="20"/>
          <w:szCs w:val="20"/>
          <w:u w:val="single"/>
        </w:rPr>
        <w:t>Error al crear un nuevo proyecto</w:t>
      </w:r>
      <w:r>
        <w:rPr>
          <w:rFonts w:ascii="Arial" w:hAnsi="Arial" w:cs="Arial"/>
          <w:sz w:val="20"/>
          <w:szCs w:val="20"/>
        </w:rPr>
        <w:t xml:space="preserve">: Se debe modificar la </w:t>
      </w:r>
      <w:r w:rsidR="00D87724">
        <w:rPr>
          <w:rFonts w:ascii="Arial" w:hAnsi="Arial" w:cs="Arial"/>
          <w:sz w:val="20"/>
          <w:szCs w:val="20"/>
        </w:rPr>
        <w:t>dirección</w:t>
      </w:r>
      <w:r>
        <w:rPr>
          <w:rFonts w:ascii="Arial" w:hAnsi="Arial" w:cs="Arial"/>
          <w:sz w:val="20"/>
          <w:szCs w:val="20"/>
        </w:rPr>
        <w:t xml:space="preserve"> de destino</w:t>
      </w:r>
      <w:r w:rsidR="00D87724">
        <w:rPr>
          <w:rFonts w:ascii="Arial" w:hAnsi="Arial" w:cs="Arial"/>
          <w:sz w:val="20"/>
          <w:szCs w:val="20"/>
        </w:rPr>
        <w:t xml:space="preserve"> del proyecto que esta</w:t>
      </w:r>
      <w:r>
        <w:rPr>
          <w:rFonts w:ascii="Arial" w:hAnsi="Arial" w:cs="Arial"/>
          <w:sz w:val="20"/>
          <w:szCs w:val="20"/>
        </w:rPr>
        <w:t xml:space="preserve"> por defecto</w:t>
      </w:r>
      <w:r w:rsidR="00D87724">
        <w:rPr>
          <w:rFonts w:ascii="Arial" w:hAnsi="Arial" w:cs="Arial"/>
          <w:sz w:val="20"/>
          <w:szCs w:val="20"/>
        </w:rPr>
        <w:t>, por otra cualquiera que se desee.</w:t>
      </w:r>
      <w:r w:rsidR="0001171F">
        <w:rPr>
          <w:rFonts w:ascii="Arial" w:hAnsi="Arial" w:cs="Arial"/>
          <w:sz w:val="20"/>
          <w:szCs w:val="20"/>
        </w:rPr>
        <w:t xml:space="preserve"> Esto se realiza en la ventana de ayuda de creación de un nuevo proyecto. </w:t>
      </w:r>
    </w:p>
    <w:p w14:paraId="64235E81" w14:textId="265B8802" w:rsidR="003B537F" w:rsidRPr="003B537F" w:rsidRDefault="0001171F" w:rsidP="003B537F">
      <w:pPr>
        <w:pStyle w:val="Prrafodelista"/>
        <w:numPr>
          <w:ilvl w:val="0"/>
          <w:numId w:val="5"/>
        </w:numPr>
        <w:spacing w:line="240" w:lineRule="auto"/>
        <w:rPr>
          <w:rFonts w:ascii="Arial" w:hAnsi="Arial" w:cs="Arial"/>
          <w:sz w:val="20"/>
          <w:szCs w:val="20"/>
          <w:u w:val="single"/>
        </w:rPr>
      </w:pPr>
      <w:r w:rsidRPr="0001171F">
        <w:rPr>
          <w:rFonts w:ascii="Arial" w:hAnsi="Arial" w:cs="Arial"/>
          <w:sz w:val="20"/>
          <w:szCs w:val="20"/>
          <w:u w:val="single"/>
        </w:rPr>
        <w:t>Error al abrir la herramienta ModelSim</w:t>
      </w:r>
      <w:r>
        <w:rPr>
          <w:rFonts w:ascii="Arial" w:hAnsi="Arial" w:cs="Arial"/>
          <w:sz w:val="20"/>
          <w:szCs w:val="20"/>
          <w:u w:val="single"/>
        </w:rPr>
        <w:t>:</w:t>
      </w:r>
      <w:r>
        <w:rPr>
          <w:rFonts w:ascii="Arial" w:hAnsi="Arial" w:cs="Arial"/>
          <w:sz w:val="20"/>
          <w:szCs w:val="20"/>
        </w:rPr>
        <w:t xml:space="preserve"> Para solucionarlo es necesario dirigirse, dentro de la ventana de Quartus, a la pestaña </w:t>
      </w:r>
      <w:r w:rsidRPr="00AB2EE8">
        <w:rPr>
          <w:rFonts w:ascii="Arial" w:hAnsi="Arial" w:cs="Arial"/>
          <w:i/>
          <w:iCs/>
          <w:sz w:val="20"/>
          <w:szCs w:val="20"/>
        </w:rPr>
        <w:t>Tools&gt;Options&gt;EDA Tools Options&gt;ModelSim-Altera</w:t>
      </w:r>
      <w:r>
        <w:rPr>
          <w:rFonts w:ascii="Arial" w:hAnsi="Arial" w:cs="Arial"/>
          <w:sz w:val="20"/>
          <w:szCs w:val="20"/>
        </w:rPr>
        <w:t xml:space="preserve">, y ahí colocar la dirección donde se encuentra la carpeta win32aloem </w:t>
      </w:r>
      <w:r w:rsidR="006B0D4A">
        <w:rPr>
          <w:rFonts w:ascii="Arial" w:hAnsi="Arial" w:cs="Arial"/>
          <w:sz w:val="20"/>
          <w:szCs w:val="20"/>
        </w:rPr>
        <w:t>(Esta se ubica en la carpeta donde se instaló Quartus)</w:t>
      </w:r>
      <w:r w:rsidR="003B537F">
        <w:rPr>
          <w:rFonts w:ascii="Arial" w:hAnsi="Arial" w:cs="Arial"/>
          <w:sz w:val="20"/>
          <w:szCs w:val="20"/>
        </w:rPr>
        <w:t>.</w:t>
      </w:r>
    </w:p>
    <w:p w14:paraId="207D7983" w14:textId="77777777" w:rsidR="003B537F" w:rsidRPr="003B537F" w:rsidRDefault="003B537F" w:rsidP="003B537F">
      <w:pPr>
        <w:pStyle w:val="Prrafodelista"/>
        <w:spacing w:line="240" w:lineRule="auto"/>
        <w:ind w:left="1004"/>
        <w:rPr>
          <w:rFonts w:ascii="Arial" w:hAnsi="Arial" w:cs="Arial"/>
          <w:sz w:val="20"/>
          <w:szCs w:val="20"/>
          <w:u w:val="single"/>
        </w:rPr>
      </w:pPr>
    </w:p>
    <w:p w14:paraId="4848EEA6" w14:textId="66B66EE0" w:rsidR="003B537F" w:rsidRDefault="003B537F" w:rsidP="00613CA0">
      <w:pPr>
        <w:pStyle w:val="Prrafodelista"/>
        <w:spacing w:line="20" w:lineRule="atLeast"/>
        <w:ind w:left="283"/>
        <w:rPr>
          <w:rFonts w:ascii="Arial" w:hAnsi="Arial" w:cs="Arial"/>
          <w:sz w:val="20"/>
          <w:szCs w:val="20"/>
        </w:rPr>
      </w:pPr>
      <w:r>
        <w:rPr>
          <w:rFonts w:ascii="Arial" w:hAnsi="Arial" w:cs="Arial"/>
          <w:sz w:val="20"/>
          <w:szCs w:val="20"/>
        </w:rPr>
        <w:t xml:space="preserve">También, al realizar las compilaciones correspondientes, en todos los componentes aparecían los siguientes mensajes de </w:t>
      </w:r>
      <w:r w:rsidRPr="007E1046">
        <w:rPr>
          <w:rFonts w:ascii="Arial" w:hAnsi="Arial" w:cs="Arial"/>
          <w:i/>
          <w:iCs/>
          <w:sz w:val="20"/>
          <w:szCs w:val="20"/>
        </w:rPr>
        <w:t>warnings</w:t>
      </w:r>
      <w:r>
        <w:rPr>
          <w:rFonts w:ascii="Arial" w:hAnsi="Arial" w:cs="Arial"/>
          <w:sz w:val="20"/>
          <w:szCs w:val="20"/>
        </w:rPr>
        <w:t>. A pesar que esto no eran errores como tal, se buscó solucionarlos dentro de las posibilidades.</w:t>
      </w:r>
    </w:p>
    <w:p w14:paraId="30F82CD9" w14:textId="77777777" w:rsidR="003B537F" w:rsidRDefault="003B537F" w:rsidP="003B537F">
      <w:pPr>
        <w:pStyle w:val="Prrafodelista"/>
        <w:numPr>
          <w:ilvl w:val="0"/>
          <w:numId w:val="6"/>
        </w:numPr>
        <w:spacing w:line="20" w:lineRule="atLeast"/>
        <w:rPr>
          <w:rFonts w:ascii="Arial" w:hAnsi="Arial" w:cs="Arial"/>
          <w:sz w:val="20"/>
          <w:szCs w:val="20"/>
        </w:rPr>
      </w:pPr>
      <w:r w:rsidRPr="007E1046">
        <w:rPr>
          <w:rFonts w:ascii="Arial" w:hAnsi="Arial" w:cs="Arial"/>
          <w:sz w:val="20"/>
          <w:szCs w:val="20"/>
          <w:u w:val="single"/>
        </w:rPr>
        <w:t xml:space="preserve">[Warning (332068): No clocks defined in design]: </w:t>
      </w:r>
      <w:r>
        <w:rPr>
          <w:rFonts w:ascii="Arial" w:hAnsi="Arial" w:cs="Arial"/>
          <w:sz w:val="20"/>
          <w:szCs w:val="20"/>
        </w:rPr>
        <w:t>este se debe a que, al describir circuitos combinacionales, no es necesario ningún reloj en el diseño.</w:t>
      </w:r>
    </w:p>
    <w:p w14:paraId="6CFE9B40" w14:textId="618BC2A2" w:rsidR="00A72499" w:rsidRDefault="003B537F" w:rsidP="003B537F">
      <w:pPr>
        <w:pStyle w:val="Prrafodelista"/>
        <w:numPr>
          <w:ilvl w:val="0"/>
          <w:numId w:val="6"/>
        </w:numPr>
        <w:spacing w:line="20" w:lineRule="atLeast"/>
        <w:rPr>
          <w:rFonts w:ascii="Arial" w:hAnsi="Arial" w:cs="Arial"/>
          <w:sz w:val="20"/>
          <w:szCs w:val="20"/>
        </w:rPr>
      </w:pPr>
      <w:r w:rsidRPr="007E1046">
        <w:rPr>
          <w:rFonts w:ascii="Arial" w:hAnsi="Arial" w:cs="Arial"/>
          <w:sz w:val="20"/>
          <w:szCs w:val="20"/>
          <w:u w:val="single"/>
        </w:rPr>
        <w:t>[Warning (18236): Number of processors has not been specified which may cause overloading on shared machines.  Set the global assignment NUM_PARALLEL_PROCESSORS in your QSF to an appropriate value for best performance.]:</w:t>
      </w:r>
      <w:r w:rsidRPr="007E1046">
        <w:rPr>
          <w:rFonts w:ascii="Arial" w:hAnsi="Arial" w:cs="Arial"/>
          <w:sz w:val="20"/>
          <w:szCs w:val="20"/>
        </w:rPr>
        <w:t xml:space="preserve"> este es debido a que Quartus necesita la</w:t>
      </w:r>
      <w:r>
        <w:rPr>
          <w:rFonts w:ascii="Arial" w:hAnsi="Arial" w:cs="Arial"/>
          <w:sz w:val="20"/>
          <w:szCs w:val="20"/>
        </w:rPr>
        <w:t xml:space="preserve"> especificación de cuantos núcleos puede utilizar, para obtener un mejor rendimiento. Para solucionarlo, se debe abrir el archivo </w:t>
      </w:r>
      <w:r w:rsidRPr="00BE0B3A">
        <w:rPr>
          <w:rFonts w:ascii="Arial" w:hAnsi="Arial" w:cs="Arial"/>
          <w:i/>
          <w:iCs/>
          <w:sz w:val="20"/>
          <w:szCs w:val="20"/>
        </w:rPr>
        <w:t>.qpf</w:t>
      </w:r>
      <w:r>
        <w:rPr>
          <w:rFonts w:ascii="Arial" w:hAnsi="Arial" w:cs="Arial"/>
          <w:sz w:val="20"/>
          <w:szCs w:val="20"/>
        </w:rPr>
        <w:t xml:space="preserve"> que se encuentra en la misma carpeta que el proyecto. Luego de abrirlo, se debe escribir la siguiente sentencia {</w:t>
      </w:r>
      <w:r w:rsidRPr="00BE0B3A">
        <w:rPr>
          <w:rFonts w:ascii="Arial" w:hAnsi="Arial" w:cs="Arial"/>
          <w:sz w:val="20"/>
          <w:szCs w:val="20"/>
        </w:rPr>
        <w:t xml:space="preserve">set_global_assignment -name NUM_PARALLEL_PROCESSORS </w:t>
      </w:r>
      <w:r>
        <w:rPr>
          <w:rFonts w:ascii="Arial" w:hAnsi="Arial" w:cs="Arial"/>
          <w:sz w:val="20"/>
          <w:szCs w:val="20"/>
        </w:rPr>
        <w:t>n}, donde n corresponde al número de núcleos que podrá usar Quartus. Se guardan los cambios y se vuelve a compilar el proyecto.</w:t>
      </w:r>
    </w:p>
    <w:p w14:paraId="49B6BC09" w14:textId="77777777" w:rsidR="003B537F" w:rsidRPr="003B537F" w:rsidRDefault="003B537F" w:rsidP="003B537F">
      <w:pPr>
        <w:pStyle w:val="Prrafodelista"/>
        <w:spacing w:line="20" w:lineRule="atLeast"/>
        <w:ind w:left="1060"/>
        <w:rPr>
          <w:rFonts w:ascii="Arial" w:hAnsi="Arial" w:cs="Arial"/>
          <w:sz w:val="20"/>
          <w:szCs w:val="20"/>
        </w:rPr>
      </w:pPr>
    </w:p>
    <w:p w14:paraId="6E39DF89" w14:textId="77777777" w:rsidR="00387BF8" w:rsidRPr="00387BF8" w:rsidRDefault="00387BF8" w:rsidP="00387BF8">
      <w:pPr>
        <w:pStyle w:val="Prrafodelista"/>
        <w:numPr>
          <w:ilvl w:val="0"/>
          <w:numId w:val="4"/>
        </w:numPr>
        <w:rPr>
          <w:rFonts w:ascii="Arial" w:hAnsi="Arial" w:cs="Arial"/>
          <w:vanish/>
          <w:sz w:val="20"/>
          <w:szCs w:val="20"/>
        </w:rPr>
      </w:pPr>
    </w:p>
    <w:p w14:paraId="16E1DFC1" w14:textId="77777777" w:rsidR="00387BF8" w:rsidRPr="00387BF8" w:rsidRDefault="00387BF8" w:rsidP="00387BF8">
      <w:pPr>
        <w:pStyle w:val="Prrafodelista"/>
        <w:numPr>
          <w:ilvl w:val="0"/>
          <w:numId w:val="4"/>
        </w:numPr>
        <w:rPr>
          <w:rFonts w:ascii="Arial" w:hAnsi="Arial" w:cs="Arial"/>
          <w:vanish/>
          <w:sz w:val="20"/>
          <w:szCs w:val="20"/>
        </w:rPr>
      </w:pPr>
    </w:p>
    <w:p w14:paraId="6C5BEED9" w14:textId="77777777" w:rsidR="008C4BD9" w:rsidRPr="008C4BD9" w:rsidRDefault="008C4BD9" w:rsidP="008C4BD9">
      <w:pPr>
        <w:pStyle w:val="Prrafodelista"/>
        <w:keepNext/>
        <w:keepLines/>
        <w:numPr>
          <w:ilvl w:val="0"/>
          <w:numId w:val="9"/>
        </w:numPr>
        <w:spacing w:before="40" w:after="0"/>
        <w:contextualSpacing w:val="0"/>
        <w:outlineLvl w:val="1"/>
        <w:rPr>
          <w:rFonts w:ascii="Arial" w:eastAsiaTheme="majorEastAsia" w:hAnsi="Arial" w:cstheme="majorBidi"/>
          <w:b/>
          <w:vanish/>
          <w:sz w:val="26"/>
          <w:szCs w:val="26"/>
        </w:rPr>
      </w:pPr>
      <w:bookmarkStart w:id="2" w:name="_Toc69425034"/>
      <w:bookmarkStart w:id="3" w:name="_Toc69479536"/>
      <w:bookmarkEnd w:id="2"/>
      <w:bookmarkEnd w:id="3"/>
    </w:p>
    <w:p w14:paraId="3DA74324" w14:textId="77777777" w:rsidR="008C4BD9" w:rsidRPr="008C4BD9" w:rsidRDefault="008C4BD9" w:rsidP="008C4BD9">
      <w:pPr>
        <w:pStyle w:val="Prrafodelista"/>
        <w:keepNext/>
        <w:keepLines/>
        <w:numPr>
          <w:ilvl w:val="0"/>
          <w:numId w:val="9"/>
        </w:numPr>
        <w:spacing w:before="40" w:after="0"/>
        <w:contextualSpacing w:val="0"/>
        <w:outlineLvl w:val="1"/>
        <w:rPr>
          <w:rFonts w:ascii="Arial" w:eastAsiaTheme="majorEastAsia" w:hAnsi="Arial" w:cstheme="majorBidi"/>
          <w:b/>
          <w:vanish/>
          <w:sz w:val="26"/>
          <w:szCs w:val="26"/>
        </w:rPr>
      </w:pPr>
      <w:bookmarkStart w:id="4" w:name="_Toc69425035"/>
      <w:bookmarkStart w:id="5" w:name="_Toc69479537"/>
      <w:bookmarkEnd w:id="4"/>
      <w:bookmarkEnd w:id="5"/>
    </w:p>
    <w:p w14:paraId="5EC00517" w14:textId="1DE6E336" w:rsidR="00384D1F" w:rsidRPr="00387BF8" w:rsidRDefault="00387BF8" w:rsidP="008C4BD9">
      <w:pPr>
        <w:pStyle w:val="Ttulo2"/>
        <w:numPr>
          <w:ilvl w:val="1"/>
          <w:numId w:val="9"/>
        </w:numPr>
        <w:spacing w:line="20" w:lineRule="atLeast"/>
        <w:ind w:left="659"/>
        <w:rPr>
          <w:sz w:val="20"/>
          <w:szCs w:val="20"/>
        </w:rPr>
      </w:pPr>
      <w:bookmarkStart w:id="6" w:name="_Toc69479538"/>
      <w:r>
        <w:t>Decodificador 3 a 8</w:t>
      </w:r>
      <w:bookmarkEnd w:id="6"/>
    </w:p>
    <w:p w14:paraId="29A33750" w14:textId="60DC68B2" w:rsidR="00387BF8" w:rsidRDefault="00387BF8" w:rsidP="008C4BD9">
      <w:pPr>
        <w:pStyle w:val="Prrafodelista"/>
        <w:spacing w:line="20" w:lineRule="atLeast"/>
        <w:ind w:left="340"/>
        <w:rPr>
          <w:rFonts w:ascii="Arial" w:hAnsi="Arial" w:cs="Arial"/>
          <w:sz w:val="20"/>
          <w:szCs w:val="20"/>
        </w:rPr>
      </w:pPr>
    </w:p>
    <w:p w14:paraId="02A95374" w14:textId="57DF44D2" w:rsidR="00387BF8" w:rsidRDefault="00387BF8" w:rsidP="00613CA0">
      <w:pPr>
        <w:pStyle w:val="Prrafodelista"/>
        <w:spacing w:line="20" w:lineRule="atLeast"/>
        <w:ind w:left="283"/>
        <w:rPr>
          <w:rFonts w:ascii="Arial" w:eastAsiaTheme="minorEastAsia" w:hAnsi="Arial" w:cs="Arial"/>
          <w:sz w:val="20"/>
          <w:szCs w:val="20"/>
        </w:rPr>
      </w:pPr>
      <w:r>
        <w:rPr>
          <w:rFonts w:ascii="Arial" w:hAnsi="Arial" w:cs="Arial"/>
          <w:sz w:val="20"/>
          <w:szCs w:val="20"/>
        </w:rPr>
        <w:t xml:space="preserve">La relación entre las entradas y salidas de un decodificador está dada por </w:t>
      </w:r>
      <m:oMath>
        <m:r>
          <w:rPr>
            <w:rFonts w:ascii="Cambria Math" w:eastAsiaTheme="minorEastAsia" w:hAnsi="Cambria Math" w:cs="Arial"/>
            <w:sz w:val="20"/>
            <w:szCs w:val="20"/>
          </w:rPr>
          <m:t>s=</m:t>
        </m:r>
        <m:sSup>
          <m:sSupPr>
            <m:ctrlPr>
              <w:rPr>
                <w:rFonts w:ascii="Cambria Math" w:hAnsi="Cambria Math" w:cs="Arial"/>
                <w:i/>
                <w:sz w:val="20"/>
                <w:szCs w:val="20"/>
              </w:rPr>
            </m:ctrlPr>
          </m:sSupPr>
          <m:e>
            <m:r>
              <w:rPr>
                <w:rFonts w:ascii="Cambria Math" w:hAnsi="Cambria Math" w:cs="Arial"/>
                <w:sz w:val="20"/>
                <w:szCs w:val="20"/>
              </w:rPr>
              <m:t>2</m:t>
            </m:r>
          </m:e>
          <m:sup>
            <m:r>
              <w:rPr>
                <w:rFonts w:ascii="Cambria Math" w:hAnsi="Cambria Math" w:cs="Arial"/>
                <w:sz w:val="20"/>
                <w:szCs w:val="20"/>
              </w:rPr>
              <m:t>e</m:t>
            </m:r>
          </m:sup>
        </m:sSup>
      </m:oMath>
      <w:r>
        <w:rPr>
          <w:rFonts w:ascii="Arial" w:eastAsiaTheme="minorEastAsia" w:hAnsi="Arial" w:cs="Arial"/>
          <w:sz w:val="20"/>
          <w:szCs w:val="20"/>
        </w:rPr>
        <w:t>, donde</w:t>
      </w:r>
      <w:r w:rsidRPr="00387BF8">
        <w:rPr>
          <w:rFonts w:ascii="Arial" w:eastAsiaTheme="minorEastAsia" w:hAnsi="Arial" w:cs="Arial"/>
          <w:i/>
          <w:iCs/>
          <w:sz w:val="20"/>
          <w:szCs w:val="20"/>
        </w:rPr>
        <w:t xml:space="preserve"> s </w:t>
      </w:r>
      <w:r>
        <w:rPr>
          <w:rFonts w:ascii="Arial" w:eastAsiaTheme="minorEastAsia" w:hAnsi="Arial" w:cs="Arial"/>
          <w:sz w:val="20"/>
          <w:szCs w:val="20"/>
        </w:rPr>
        <w:t xml:space="preserve">es la cantidad de salidas, y </w:t>
      </w:r>
      <w:r w:rsidRPr="00387BF8">
        <w:rPr>
          <w:rFonts w:ascii="Arial" w:eastAsiaTheme="minorEastAsia" w:hAnsi="Arial" w:cs="Arial"/>
          <w:i/>
          <w:iCs/>
          <w:sz w:val="20"/>
          <w:szCs w:val="20"/>
        </w:rPr>
        <w:t xml:space="preserve">e </w:t>
      </w:r>
      <w:r>
        <w:rPr>
          <w:rFonts w:ascii="Arial" w:eastAsiaTheme="minorEastAsia" w:hAnsi="Arial" w:cs="Arial"/>
          <w:sz w:val="20"/>
          <w:szCs w:val="20"/>
        </w:rPr>
        <w:t xml:space="preserve">la cantidad de entradas. </w:t>
      </w:r>
      <w:r w:rsidR="00986100">
        <w:rPr>
          <w:rFonts w:ascii="Arial" w:eastAsiaTheme="minorEastAsia" w:hAnsi="Arial" w:cs="Arial"/>
          <w:sz w:val="20"/>
          <w:szCs w:val="20"/>
        </w:rPr>
        <w:t xml:space="preserve">El decodificador descripto en este caso cuenta con </w:t>
      </w:r>
      <m:oMath>
        <m:r>
          <w:rPr>
            <w:rFonts w:ascii="Cambria Math" w:eastAsiaTheme="minorEastAsia" w:hAnsi="Cambria Math" w:cs="Arial"/>
            <w:sz w:val="20"/>
            <w:szCs w:val="20"/>
          </w:rPr>
          <m:t>e=3</m:t>
        </m:r>
      </m:oMath>
      <w:r w:rsidR="00986100">
        <w:rPr>
          <w:rFonts w:ascii="Arial" w:eastAsiaTheme="minorEastAsia" w:hAnsi="Arial" w:cs="Arial"/>
          <w:sz w:val="20"/>
          <w:szCs w:val="20"/>
        </w:rPr>
        <w:t xml:space="preserve"> entradas, por lo que se tienen </w:t>
      </w:r>
      <m:oMath>
        <m:r>
          <w:rPr>
            <w:rFonts w:ascii="Cambria Math" w:eastAsiaTheme="minorEastAsia" w:hAnsi="Cambria Math" w:cs="Arial"/>
            <w:sz w:val="20"/>
            <w:szCs w:val="20"/>
          </w:rPr>
          <m:t>s=</m:t>
        </m:r>
        <m:sSup>
          <m:sSupPr>
            <m:ctrlPr>
              <w:rPr>
                <w:rFonts w:ascii="Cambria Math" w:eastAsiaTheme="minorEastAsia" w:hAnsi="Cambria Math" w:cs="Arial"/>
                <w:i/>
                <w:sz w:val="20"/>
                <w:szCs w:val="20"/>
              </w:rPr>
            </m:ctrlPr>
          </m:sSupPr>
          <m:e>
            <m:r>
              <w:rPr>
                <w:rFonts w:ascii="Cambria Math" w:eastAsiaTheme="minorEastAsia" w:hAnsi="Cambria Math" w:cs="Arial"/>
                <w:sz w:val="20"/>
                <w:szCs w:val="20"/>
              </w:rPr>
              <m:t>2</m:t>
            </m:r>
          </m:e>
          <m:sup>
            <m:r>
              <w:rPr>
                <w:rFonts w:ascii="Cambria Math" w:eastAsiaTheme="minorEastAsia" w:hAnsi="Cambria Math" w:cs="Arial"/>
                <w:sz w:val="20"/>
                <w:szCs w:val="20"/>
              </w:rPr>
              <m:t>3</m:t>
            </m:r>
          </m:sup>
        </m:sSup>
        <m:r>
          <w:rPr>
            <w:rFonts w:ascii="Cambria Math" w:eastAsiaTheme="minorEastAsia" w:hAnsi="Cambria Math" w:cs="Arial"/>
            <w:sz w:val="20"/>
            <w:szCs w:val="20"/>
          </w:rPr>
          <m:t>=8</m:t>
        </m:r>
      </m:oMath>
      <w:r w:rsidR="00986100">
        <w:rPr>
          <w:rFonts w:ascii="Arial" w:eastAsiaTheme="minorEastAsia" w:hAnsi="Arial" w:cs="Arial"/>
          <w:sz w:val="20"/>
          <w:szCs w:val="20"/>
        </w:rPr>
        <w:t xml:space="preserve"> salidas</w:t>
      </w:r>
      <w:r w:rsidR="00015CD0">
        <w:rPr>
          <w:rFonts w:ascii="Arial" w:eastAsiaTheme="minorEastAsia" w:hAnsi="Arial" w:cs="Arial"/>
          <w:sz w:val="20"/>
          <w:szCs w:val="20"/>
        </w:rPr>
        <w:t>, y con una entrada de habilitación en bajo</w:t>
      </w:r>
      <w:r w:rsidR="00986100">
        <w:rPr>
          <w:rFonts w:ascii="Arial" w:eastAsiaTheme="minorEastAsia" w:hAnsi="Arial" w:cs="Arial"/>
          <w:sz w:val="20"/>
          <w:szCs w:val="20"/>
        </w:rPr>
        <w:t>. Dependiendo de la combinación de bits presentes en la entrada, se activa (o desactiva) una de las salidas.</w:t>
      </w:r>
      <w:r w:rsidR="00015CD0">
        <w:rPr>
          <w:rFonts w:ascii="Arial" w:eastAsiaTheme="minorEastAsia" w:hAnsi="Arial" w:cs="Arial"/>
          <w:sz w:val="20"/>
          <w:szCs w:val="20"/>
        </w:rPr>
        <w:t xml:space="preserve"> </w:t>
      </w:r>
    </w:p>
    <w:p w14:paraId="2B6018B6" w14:textId="77777777" w:rsidR="00AF310A" w:rsidRDefault="00AF310A" w:rsidP="00387BF8">
      <w:pPr>
        <w:pStyle w:val="Prrafodelista"/>
        <w:spacing w:line="20" w:lineRule="atLeast"/>
        <w:ind w:left="340"/>
        <w:rPr>
          <w:rFonts w:ascii="Arial" w:eastAsiaTheme="minorEastAsia" w:hAnsi="Arial" w:cs="Arial"/>
          <w:sz w:val="20"/>
          <w:szCs w:val="20"/>
        </w:rPr>
      </w:pPr>
    </w:p>
    <w:p w14:paraId="1EBC3792" w14:textId="3BDE315A" w:rsidR="005E6371" w:rsidRDefault="008A24DA" w:rsidP="00613CA0">
      <w:pPr>
        <w:pStyle w:val="Prrafodelista"/>
        <w:spacing w:line="20" w:lineRule="atLeast"/>
        <w:ind w:left="283"/>
        <w:rPr>
          <w:rFonts w:ascii="Arial" w:hAnsi="Arial" w:cs="Arial"/>
          <w:sz w:val="20"/>
          <w:szCs w:val="20"/>
        </w:rPr>
      </w:pPr>
      <w:r>
        <w:rPr>
          <w:rFonts w:ascii="Arial" w:hAnsi="Arial" w:cs="Arial"/>
          <w:sz w:val="20"/>
          <w:szCs w:val="20"/>
        </w:rPr>
        <w:t>Teniendo en cuenta lo anterior, l</w:t>
      </w:r>
      <w:r w:rsidR="005E6371">
        <w:rPr>
          <w:rFonts w:ascii="Arial" w:hAnsi="Arial" w:cs="Arial"/>
          <w:sz w:val="20"/>
          <w:szCs w:val="20"/>
        </w:rPr>
        <w:t>a descripción del mismo en VHDL</w:t>
      </w:r>
      <w:r w:rsidR="000F140F">
        <w:rPr>
          <w:rFonts w:ascii="Arial" w:hAnsi="Arial" w:cs="Arial"/>
          <w:sz w:val="20"/>
          <w:szCs w:val="20"/>
        </w:rPr>
        <w:t xml:space="preserve"> (</w:t>
      </w:r>
      <w:r w:rsidR="000F140F" w:rsidRPr="00816CBE">
        <w:rPr>
          <w:rFonts w:ascii="Arial" w:hAnsi="Arial" w:cs="Arial"/>
          <w:sz w:val="20"/>
          <w:szCs w:val="20"/>
        </w:rPr>
        <w:t>Apéndice</w:t>
      </w:r>
      <w:r w:rsidR="00816CBE">
        <w:rPr>
          <w:rFonts w:ascii="Arial" w:hAnsi="Arial" w:cs="Arial"/>
          <w:sz w:val="20"/>
          <w:szCs w:val="20"/>
        </w:rPr>
        <w:t xml:space="preserve"> 4.1.1</w:t>
      </w:r>
      <w:r w:rsidR="000F140F">
        <w:rPr>
          <w:rFonts w:ascii="Arial" w:hAnsi="Arial" w:cs="Arial"/>
          <w:sz w:val="20"/>
          <w:szCs w:val="20"/>
        </w:rPr>
        <w:t>)</w:t>
      </w:r>
      <w:r>
        <w:rPr>
          <w:rFonts w:ascii="Arial" w:hAnsi="Arial" w:cs="Arial"/>
          <w:sz w:val="20"/>
          <w:szCs w:val="20"/>
        </w:rPr>
        <w:t xml:space="preserve"> presenta una </w:t>
      </w:r>
      <w:r w:rsidRPr="008A24DA">
        <w:rPr>
          <w:rFonts w:ascii="Arial" w:hAnsi="Arial" w:cs="Arial"/>
          <w:i/>
          <w:iCs/>
          <w:sz w:val="20"/>
          <w:szCs w:val="20"/>
        </w:rPr>
        <w:t>entidad</w:t>
      </w:r>
      <w:r>
        <w:rPr>
          <w:rFonts w:ascii="Arial" w:hAnsi="Arial" w:cs="Arial"/>
          <w:sz w:val="20"/>
          <w:szCs w:val="20"/>
        </w:rPr>
        <w:t xml:space="preserve"> con cuatro entradas (</w:t>
      </w:r>
      <w:r w:rsidR="0063710B">
        <w:rPr>
          <w:rFonts w:ascii="Arial" w:hAnsi="Arial" w:cs="Arial"/>
          <w:sz w:val="20"/>
          <w:szCs w:val="20"/>
        </w:rPr>
        <w:t xml:space="preserve">vector de </w:t>
      </w:r>
      <w:r>
        <w:rPr>
          <w:rFonts w:ascii="Arial" w:hAnsi="Arial" w:cs="Arial"/>
          <w:sz w:val="20"/>
          <w:szCs w:val="20"/>
        </w:rPr>
        <w:t>3 bits selectores y 1 bit de habilitación) y un</w:t>
      </w:r>
      <w:r w:rsidR="0063710B">
        <w:rPr>
          <w:rFonts w:ascii="Arial" w:hAnsi="Arial" w:cs="Arial"/>
          <w:sz w:val="20"/>
          <w:szCs w:val="20"/>
        </w:rPr>
        <w:t>a</w:t>
      </w:r>
      <w:r>
        <w:rPr>
          <w:rFonts w:ascii="Arial" w:hAnsi="Arial" w:cs="Arial"/>
          <w:sz w:val="20"/>
          <w:szCs w:val="20"/>
        </w:rPr>
        <w:t xml:space="preserve"> salida (</w:t>
      </w:r>
      <w:r w:rsidR="0063710B">
        <w:rPr>
          <w:rFonts w:ascii="Arial" w:hAnsi="Arial" w:cs="Arial"/>
          <w:sz w:val="20"/>
          <w:szCs w:val="20"/>
        </w:rPr>
        <w:t xml:space="preserve">vector de </w:t>
      </w:r>
      <w:r>
        <w:rPr>
          <w:rFonts w:ascii="Arial" w:hAnsi="Arial" w:cs="Arial"/>
          <w:sz w:val="20"/>
          <w:szCs w:val="20"/>
        </w:rPr>
        <w:t xml:space="preserve">8 bits). Dentro de la </w:t>
      </w:r>
      <w:r w:rsidRPr="008A24DA">
        <w:rPr>
          <w:rFonts w:ascii="Arial" w:hAnsi="Arial" w:cs="Arial"/>
          <w:i/>
          <w:iCs/>
          <w:sz w:val="20"/>
          <w:szCs w:val="20"/>
        </w:rPr>
        <w:t>arquitectura</w:t>
      </w:r>
      <w:r>
        <w:rPr>
          <w:rFonts w:ascii="Arial" w:hAnsi="Arial" w:cs="Arial"/>
          <w:sz w:val="20"/>
          <w:szCs w:val="20"/>
        </w:rPr>
        <w:t xml:space="preserve"> se declaro una señal auxiliar, la cual estará conformada por la concatenación de los bits selectores y el bit de selección. </w:t>
      </w:r>
      <w:r w:rsidR="00A3270A">
        <w:rPr>
          <w:rFonts w:ascii="Arial" w:hAnsi="Arial" w:cs="Arial"/>
          <w:sz w:val="20"/>
          <w:szCs w:val="20"/>
        </w:rPr>
        <w:lastRenderedPageBreak/>
        <w:t>Dependiendo del valor de esta</w:t>
      </w:r>
      <w:r>
        <w:rPr>
          <w:rFonts w:ascii="Arial" w:hAnsi="Arial" w:cs="Arial"/>
          <w:sz w:val="20"/>
          <w:szCs w:val="20"/>
        </w:rPr>
        <w:t xml:space="preserve"> señal </w:t>
      </w:r>
      <w:r w:rsidR="00A3270A">
        <w:rPr>
          <w:rFonts w:ascii="Arial" w:hAnsi="Arial" w:cs="Arial"/>
          <w:sz w:val="20"/>
          <w:szCs w:val="20"/>
        </w:rPr>
        <w:t>se realizó</w:t>
      </w:r>
      <w:r>
        <w:rPr>
          <w:rFonts w:ascii="Arial" w:hAnsi="Arial" w:cs="Arial"/>
          <w:sz w:val="20"/>
          <w:szCs w:val="20"/>
        </w:rPr>
        <w:t xml:space="preserve"> la asignación </w:t>
      </w:r>
      <w:r w:rsidR="00A3270A">
        <w:rPr>
          <w:rFonts w:ascii="Arial" w:hAnsi="Arial" w:cs="Arial"/>
          <w:sz w:val="20"/>
          <w:szCs w:val="20"/>
        </w:rPr>
        <w:t>de los bits de salida, utilizando para ello la instrucción With-Select.</w:t>
      </w:r>
    </w:p>
    <w:p w14:paraId="54954EAB" w14:textId="7EF7D487" w:rsidR="00AF310A" w:rsidRDefault="00AF310A" w:rsidP="00387BF8">
      <w:pPr>
        <w:pStyle w:val="Prrafodelista"/>
        <w:spacing w:line="20" w:lineRule="atLeast"/>
        <w:ind w:left="340"/>
        <w:rPr>
          <w:rFonts w:ascii="Arial" w:hAnsi="Arial" w:cs="Arial"/>
          <w:sz w:val="20"/>
          <w:szCs w:val="20"/>
        </w:rPr>
      </w:pPr>
    </w:p>
    <w:p w14:paraId="5BDFE66B" w14:textId="5C8F7A81" w:rsidR="00387BF8" w:rsidRPr="007E1046" w:rsidRDefault="000F140F" w:rsidP="00613CA0">
      <w:pPr>
        <w:pStyle w:val="Prrafodelista"/>
        <w:ind w:left="283"/>
        <w:rPr>
          <w:rFonts w:ascii="Arial" w:hAnsi="Arial" w:cs="Arial"/>
          <w:sz w:val="20"/>
          <w:szCs w:val="20"/>
        </w:rPr>
      </w:pPr>
      <w:r>
        <w:rPr>
          <w:rFonts w:ascii="Arial" w:hAnsi="Arial" w:cs="Arial"/>
          <w:sz w:val="20"/>
          <w:szCs w:val="20"/>
        </w:rPr>
        <w:t xml:space="preserve">El </w:t>
      </w:r>
      <w:r w:rsidRPr="000F140F">
        <w:rPr>
          <w:rFonts w:ascii="Arial" w:hAnsi="Arial" w:cs="Arial"/>
          <w:sz w:val="20"/>
          <w:szCs w:val="20"/>
        </w:rPr>
        <w:t>esquemátic</w:t>
      </w:r>
      <w:r>
        <w:rPr>
          <w:rFonts w:ascii="Arial" w:hAnsi="Arial" w:cs="Arial"/>
          <w:sz w:val="20"/>
          <w:szCs w:val="20"/>
        </w:rPr>
        <w:t>o</w:t>
      </w:r>
      <w:r w:rsidRPr="000F140F">
        <w:rPr>
          <w:rFonts w:ascii="Arial" w:hAnsi="Arial" w:cs="Arial"/>
          <w:sz w:val="20"/>
          <w:szCs w:val="20"/>
        </w:rPr>
        <w:t xml:space="preserve"> del </w:t>
      </w:r>
      <w:r>
        <w:rPr>
          <w:rFonts w:ascii="Arial" w:hAnsi="Arial" w:cs="Arial"/>
          <w:sz w:val="20"/>
          <w:szCs w:val="20"/>
        </w:rPr>
        <w:t>d</w:t>
      </w:r>
      <w:r w:rsidRPr="000F140F">
        <w:rPr>
          <w:rFonts w:ascii="Arial" w:hAnsi="Arial" w:cs="Arial"/>
          <w:sz w:val="20"/>
          <w:szCs w:val="20"/>
        </w:rPr>
        <w:t>iseño</w:t>
      </w:r>
      <w:r>
        <w:rPr>
          <w:rFonts w:ascii="Arial" w:hAnsi="Arial" w:cs="Arial"/>
          <w:sz w:val="20"/>
          <w:szCs w:val="20"/>
        </w:rPr>
        <w:t xml:space="preserve"> obtenido (Figura 2.1.1) muestra la forma en que la herramienta Quartus sintetiza el hardware descripto. A su vez, también se </w:t>
      </w:r>
      <w:r w:rsidR="009B2A68">
        <w:rPr>
          <w:rFonts w:ascii="Arial" w:hAnsi="Arial" w:cs="Arial"/>
          <w:sz w:val="20"/>
          <w:szCs w:val="20"/>
        </w:rPr>
        <w:t>realizó</w:t>
      </w:r>
      <w:r>
        <w:rPr>
          <w:rFonts w:ascii="Arial" w:hAnsi="Arial" w:cs="Arial"/>
          <w:sz w:val="20"/>
          <w:szCs w:val="20"/>
        </w:rPr>
        <w:t xml:space="preserve"> </w:t>
      </w:r>
      <w:r w:rsidR="009B2A68">
        <w:rPr>
          <w:rFonts w:ascii="Arial" w:hAnsi="Arial" w:cs="Arial"/>
          <w:sz w:val="20"/>
          <w:szCs w:val="20"/>
        </w:rPr>
        <w:t>la simulación correspondiente para comprobar el correcto funcionamiento. Para est</w:t>
      </w:r>
      <w:r w:rsidR="00625325">
        <w:rPr>
          <w:rFonts w:ascii="Arial" w:hAnsi="Arial" w:cs="Arial"/>
          <w:sz w:val="20"/>
          <w:szCs w:val="20"/>
        </w:rPr>
        <w:t>o</w:t>
      </w:r>
      <w:r w:rsidR="009B2A68">
        <w:rPr>
          <w:rFonts w:ascii="Arial" w:hAnsi="Arial" w:cs="Arial"/>
          <w:sz w:val="20"/>
          <w:szCs w:val="20"/>
        </w:rPr>
        <w:t xml:space="preserve"> último, se generaron ondas acordes a las posibles entradas, realizando el llamado TestBench </w:t>
      </w:r>
      <w:r w:rsidR="00625325">
        <w:rPr>
          <w:rFonts w:ascii="Arial" w:hAnsi="Arial" w:cs="Arial"/>
          <w:sz w:val="20"/>
          <w:szCs w:val="20"/>
        </w:rPr>
        <w:t>(</w:t>
      </w:r>
      <w:r w:rsidR="00625325" w:rsidRPr="00625325">
        <w:rPr>
          <w:rFonts w:ascii="Arial" w:hAnsi="Arial" w:cs="Arial"/>
          <w:sz w:val="20"/>
          <w:szCs w:val="20"/>
        </w:rPr>
        <w:t>Apéndice</w:t>
      </w:r>
      <w:r w:rsidR="00625325">
        <w:rPr>
          <w:rFonts w:ascii="Arial" w:hAnsi="Arial" w:cs="Arial"/>
          <w:sz w:val="20"/>
          <w:szCs w:val="20"/>
        </w:rPr>
        <w:t xml:space="preserve"> 4.2.1) </w:t>
      </w:r>
      <w:r w:rsidR="009B2A68">
        <w:rPr>
          <w:rFonts w:ascii="Arial" w:hAnsi="Arial" w:cs="Arial"/>
          <w:sz w:val="20"/>
          <w:szCs w:val="20"/>
        </w:rPr>
        <w:t>con instrucciones Wait</w:t>
      </w:r>
      <w:r w:rsidR="001A05CD">
        <w:rPr>
          <w:rFonts w:ascii="Arial" w:hAnsi="Arial" w:cs="Arial"/>
          <w:sz w:val="20"/>
          <w:szCs w:val="20"/>
        </w:rPr>
        <w:t>. Este se describió justo a continuación del fin de la arquitectura del componente</w:t>
      </w:r>
      <w:r w:rsidR="009B2A68">
        <w:rPr>
          <w:rFonts w:ascii="Arial" w:hAnsi="Arial" w:cs="Arial"/>
          <w:sz w:val="20"/>
          <w:szCs w:val="20"/>
        </w:rPr>
        <w:t xml:space="preserve">. Utilizando la herramienta ModelSim, se visualizan las ondas de entrada y sus correspondientes salidas (Figura 2.1.2).  </w:t>
      </w:r>
    </w:p>
    <w:p w14:paraId="48B1BD71" w14:textId="2C45ADE6" w:rsidR="00387BF8" w:rsidRPr="007E1046" w:rsidRDefault="002E6550" w:rsidP="00613CA0">
      <w:pPr>
        <w:pStyle w:val="Prrafodelista"/>
        <w:ind w:left="283"/>
        <w:rPr>
          <w:rFonts w:ascii="Arial" w:hAnsi="Arial" w:cs="Arial"/>
          <w:sz w:val="20"/>
          <w:szCs w:val="20"/>
        </w:rPr>
      </w:pPr>
      <w:r>
        <w:rPr>
          <w:rFonts w:ascii="Arial" w:hAnsi="Arial" w:cs="Arial"/>
          <w:sz w:val="20"/>
          <w:szCs w:val="20"/>
        </w:rPr>
        <w:t>El procedimiento llevado a cabo para la obtención de estas figuras (</w:t>
      </w:r>
      <w:r w:rsidRPr="00A12B3A">
        <w:rPr>
          <w:rFonts w:ascii="Arial" w:hAnsi="Arial" w:cs="Arial"/>
          <w:b/>
          <w:bCs/>
          <w:sz w:val="20"/>
          <w:szCs w:val="20"/>
        </w:rPr>
        <w:t xml:space="preserve">igual forma para </w:t>
      </w:r>
      <w:r w:rsidR="00A12B3A">
        <w:rPr>
          <w:rFonts w:ascii="Arial" w:hAnsi="Arial" w:cs="Arial"/>
          <w:b/>
          <w:bCs/>
          <w:sz w:val="20"/>
          <w:szCs w:val="20"/>
        </w:rPr>
        <w:t xml:space="preserve">todos </w:t>
      </w:r>
      <w:r w:rsidRPr="00A12B3A">
        <w:rPr>
          <w:rFonts w:ascii="Arial" w:hAnsi="Arial" w:cs="Arial"/>
          <w:b/>
          <w:bCs/>
          <w:sz w:val="20"/>
          <w:szCs w:val="20"/>
        </w:rPr>
        <w:t>los componentes</w:t>
      </w:r>
      <w:r>
        <w:rPr>
          <w:rFonts w:ascii="Arial" w:hAnsi="Arial" w:cs="Arial"/>
          <w:sz w:val="20"/>
          <w:szCs w:val="20"/>
        </w:rPr>
        <w:t xml:space="preserve">) es: Dentro de la ventana de Quartus, </w:t>
      </w:r>
      <w:r w:rsidR="00017210">
        <w:rPr>
          <w:rFonts w:ascii="Arial" w:hAnsi="Arial" w:cs="Arial"/>
          <w:sz w:val="20"/>
          <w:szCs w:val="20"/>
        </w:rPr>
        <w:t>acceder</w:t>
      </w:r>
      <w:r>
        <w:rPr>
          <w:rFonts w:ascii="Arial" w:hAnsi="Arial" w:cs="Arial"/>
          <w:sz w:val="20"/>
          <w:szCs w:val="20"/>
        </w:rPr>
        <w:t xml:space="preserve"> a la pestaña </w:t>
      </w:r>
      <w:r w:rsidRPr="00AB2EE8">
        <w:rPr>
          <w:rFonts w:ascii="Arial" w:hAnsi="Arial" w:cs="Arial"/>
          <w:i/>
          <w:iCs/>
          <w:sz w:val="20"/>
          <w:szCs w:val="20"/>
        </w:rPr>
        <w:t>Tools&gt;Run Simulation Tools</w:t>
      </w:r>
      <w:r w:rsidR="00017210" w:rsidRPr="00AB2EE8">
        <w:rPr>
          <w:rFonts w:ascii="Arial" w:hAnsi="Arial" w:cs="Arial"/>
          <w:i/>
          <w:iCs/>
          <w:sz w:val="20"/>
          <w:szCs w:val="20"/>
        </w:rPr>
        <w:t xml:space="preserve">&gt;RTL </w:t>
      </w:r>
      <w:r w:rsidR="00017210">
        <w:rPr>
          <w:rFonts w:ascii="Arial" w:hAnsi="Arial" w:cs="Arial"/>
          <w:sz w:val="20"/>
          <w:szCs w:val="20"/>
        </w:rPr>
        <w:t xml:space="preserve">Simulation. Luego, automáticamente se abre la ventana del software ModelSim, donde se selecciona la pestaña </w:t>
      </w:r>
      <w:r w:rsidR="003C1BE0" w:rsidRPr="003C1BE0">
        <w:rPr>
          <w:rFonts w:ascii="Arial" w:hAnsi="Arial" w:cs="Arial"/>
          <w:i/>
          <w:iCs/>
          <w:sz w:val="20"/>
          <w:szCs w:val="20"/>
        </w:rPr>
        <w:t>Compile&gt;Compile…</w:t>
      </w:r>
      <w:r w:rsidR="003C1BE0">
        <w:rPr>
          <w:rFonts w:ascii="Arial" w:hAnsi="Arial" w:cs="Arial"/>
          <w:sz w:val="20"/>
          <w:szCs w:val="20"/>
        </w:rPr>
        <w:t>, se despl</w:t>
      </w:r>
      <w:r w:rsidR="000714DE">
        <w:rPr>
          <w:rFonts w:ascii="Arial" w:hAnsi="Arial" w:cs="Arial"/>
          <w:sz w:val="20"/>
          <w:szCs w:val="20"/>
        </w:rPr>
        <w:t>iega</w:t>
      </w:r>
      <w:r w:rsidR="003C1BE0">
        <w:rPr>
          <w:rFonts w:ascii="Arial" w:hAnsi="Arial" w:cs="Arial"/>
          <w:sz w:val="20"/>
          <w:szCs w:val="20"/>
        </w:rPr>
        <w:t xml:space="preserve"> una ventana donde </w:t>
      </w:r>
      <w:r w:rsidR="000714DE">
        <w:rPr>
          <w:rFonts w:ascii="Arial" w:hAnsi="Arial" w:cs="Arial"/>
          <w:sz w:val="20"/>
          <w:szCs w:val="20"/>
        </w:rPr>
        <w:t>se</w:t>
      </w:r>
      <w:r w:rsidR="003C1BE0">
        <w:rPr>
          <w:rFonts w:ascii="Arial" w:hAnsi="Arial" w:cs="Arial"/>
          <w:sz w:val="20"/>
          <w:szCs w:val="20"/>
        </w:rPr>
        <w:t xml:space="preserve"> busca el </w:t>
      </w:r>
      <w:r w:rsidR="000714DE">
        <w:rPr>
          <w:rFonts w:ascii="Arial" w:hAnsi="Arial" w:cs="Arial"/>
          <w:sz w:val="20"/>
          <w:szCs w:val="20"/>
        </w:rPr>
        <w:t xml:space="preserve">archivo </w:t>
      </w:r>
      <w:r w:rsidR="000714DE" w:rsidRPr="000714DE">
        <w:rPr>
          <w:rFonts w:ascii="Arial" w:hAnsi="Arial" w:cs="Arial"/>
          <w:i/>
          <w:iCs/>
          <w:sz w:val="20"/>
          <w:szCs w:val="20"/>
        </w:rPr>
        <w:t xml:space="preserve">.vhd </w:t>
      </w:r>
      <w:r w:rsidR="000714DE">
        <w:rPr>
          <w:rFonts w:ascii="Arial" w:hAnsi="Arial" w:cs="Arial"/>
          <w:sz w:val="20"/>
          <w:szCs w:val="20"/>
        </w:rPr>
        <w:t xml:space="preserve">con el test bench que se necesite, se selecciona el mismo y click en Compile. Después, se selecciona en la pestaña </w:t>
      </w:r>
      <w:r w:rsidR="00017210" w:rsidRPr="000714DE">
        <w:rPr>
          <w:rFonts w:ascii="Arial" w:hAnsi="Arial" w:cs="Arial"/>
          <w:i/>
          <w:iCs/>
          <w:sz w:val="20"/>
          <w:szCs w:val="20"/>
        </w:rPr>
        <w:t>Simulate&gt;Start Simulation</w:t>
      </w:r>
      <w:r w:rsidR="00017210">
        <w:rPr>
          <w:rFonts w:ascii="Arial" w:hAnsi="Arial" w:cs="Arial"/>
          <w:sz w:val="20"/>
          <w:szCs w:val="20"/>
        </w:rPr>
        <w:t xml:space="preserve"> y se extiende una nueva ventana; dentro de ella elegir </w:t>
      </w:r>
      <w:r w:rsidR="00017210" w:rsidRPr="000714DE">
        <w:rPr>
          <w:rFonts w:ascii="Arial" w:hAnsi="Arial" w:cs="Arial"/>
          <w:i/>
          <w:iCs/>
          <w:sz w:val="20"/>
          <w:szCs w:val="20"/>
        </w:rPr>
        <w:t>Work&gt;testbench</w:t>
      </w:r>
      <w:r w:rsidR="000714DE">
        <w:rPr>
          <w:rFonts w:ascii="Arial" w:hAnsi="Arial" w:cs="Arial"/>
          <w:i/>
          <w:iCs/>
          <w:sz w:val="20"/>
          <w:szCs w:val="20"/>
        </w:rPr>
        <w:t>XXX</w:t>
      </w:r>
      <w:r w:rsidR="00017210">
        <w:rPr>
          <w:rFonts w:ascii="Arial" w:hAnsi="Arial" w:cs="Arial"/>
          <w:sz w:val="20"/>
          <w:szCs w:val="20"/>
        </w:rPr>
        <w:t>. De esta manera, se obtienen las entradas y salidas en la ventana de ModelSim, a las cuales se les aplica click secundario y se elige Add Wave, para cada una. Esta acción conlleva a abrir una ventana donde será posible visualizar las ondas con sus respectivos valores. En la barra de tareas aparece la opción de modificar el tiempo de simulación, y junto ella la opción de simular, Run.</w:t>
      </w:r>
    </w:p>
    <w:p w14:paraId="320BAF61" w14:textId="7B0143FE" w:rsidR="00387BF8" w:rsidRPr="007E1046" w:rsidRDefault="00C03215" w:rsidP="00387BF8">
      <w:pPr>
        <w:pStyle w:val="Prrafodelista"/>
        <w:ind w:left="340"/>
        <w:rPr>
          <w:rFonts w:ascii="Arial" w:hAnsi="Arial" w:cs="Arial"/>
          <w:sz w:val="20"/>
          <w:szCs w:val="20"/>
        </w:rPr>
      </w:pPr>
      <w:r>
        <w:rPr>
          <w:noProof/>
        </w:rPr>
        <w:drawing>
          <wp:anchor distT="0" distB="0" distL="114300" distR="114300" simplePos="0" relativeHeight="251658240" behindDoc="0" locked="0" layoutInCell="1" allowOverlap="1" wp14:anchorId="3735B8E5" wp14:editId="02956EAC">
            <wp:simplePos x="0" y="0"/>
            <wp:positionH relativeFrom="margin">
              <wp:align>center</wp:align>
            </wp:positionH>
            <wp:positionV relativeFrom="paragraph">
              <wp:posOffset>10160</wp:posOffset>
            </wp:positionV>
            <wp:extent cx="2181225" cy="3073400"/>
            <wp:effectExtent l="0" t="0" r="9525" b="0"/>
            <wp:wrapThrough wrapText="bothSides">
              <wp:wrapPolygon edited="0">
                <wp:start x="0" y="0"/>
                <wp:lineTo x="0" y="21421"/>
                <wp:lineTo x="21506" y="21421"/>
                <wp:lineTo x="21506"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extLst>
                        <a:ext uri="{28A0092B-C50C-407E-A947-70E740481C1C}">
                          <a14:useLocalDpi xmlns:a14="http://schemas.microsoft.com/office/drawing/2010/main" val="0"/>
                        </a:ext>
                      </a:extLst>
                    </a:blip>
                    <a:srcRect t="616"/>
                    <a:stretch/>
                  </pic:blipFill>
                  <pic:spPr bwMode="auto">
                    <a:xfrm>
                      <a:off x="0" y="0"/>
                      <a:ext cx="2181225" cy="3073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CFDDE02" w14:textId="26384D81" w:rsidR="00387BF8" w:rsidRPr="007E1046" w:rsidRDefault="00387BF8" w:rsidP="00387BF8">
      <w:pPr>
        <w:pStyle w:val="Prrafodelista"/>
        <w:ind w:left="340"/>
        <w:rPr>
          <w:rFonts w:ascii="Arial" w:hAnsi="Arial" w:cs="Arial"/>
          <w:sz w:val="20"/>
          <w:szCs w:val="20"/>
        </w:rPr>
      </w:pPr>
    </w:p>
    <w:p w14:paraId="1B0AA043" w14:textId="573E98CF" w:rsidR="00387BF8" w:rsidRPr="007E1046" w:rsidRDefault="00387BF8" w:rsidP="00387BF8">
      <w:pPr>
        <w:pStyle w:val="Prrafodelista"/>
        <w:ind w:left="340"/>
        <w:rPr>
          <w:rFonts w:ascii="Arial" w:hAnsi="Arial" w:cs="Arial"/>
          <w:sz w:val="20"/>
          <w:szCs w:val="20"/>
        </w:rPr>
      </w:pPr>
    </w:p>
    <w:p w14:paraId="4744BD77" w14:textId="090C734C" w:rsidR="00387BF8" w:rsidRPr="007E1046" w:rsidRDefault="00387BF8" w:rsidP="00387BF8">
      <w:pPr>
        <w:pStyle w:val="Prrafodelista"/>
        <w:ind w:left="340"/>
        <w:rPr>
          <w:rFonts w:ascii="Arial" w:hAnsi="Arial" w:cs="Arial"/>
          <w:sz w:val="20"/>
          <w:szCs w:val="20"/>
        </w:rPr>
      </w:pPr>
    </w:p>
    <w:p w14:paraId="3D1A9769" w14:textId="107F0AE2" w:rsidR="00387BF8" w:rsidRPr="007E1046" w:rsidRDefault="00387BF8" w:rsidP="00387BF8">
      <w:pPr>
        <w:pStyle w:val="Prrafodelista"/>
        <w:ind w:left="340"/>
        <w:rPr>
          <w:rFonts w:ascii="Arial" w:hAnsi="Arial" w:cs="Arial"/>
          <w:sz w:val="20"/>
          <w:szCs w:val="20"/>
        </w:rPr>
      </w:pPr>
    </w:p>
    <w:p w14:paraId="75145BFA" w14:textId="1C2D8FE2" w:rsidR="00387BF8" w:rsidRPr="007E1046" w:rsidRDefault="00387BF8" w:rsidP="00387BF8">
      <w:pPr>
        <w:pStyle w:val="Prrafodelista"/>
        <w:ind w:left="340"/>
        <w:rPr>
          <w:rFonts w:ascii="Arial" w:hAnsi="Arial" w:cs="Arial"/>
          <w:sz w:val="20"/>
          <w:szCs w:val="20"/>
        </w:rPr>
      </w:pPr>
    </w:p>
    <w:p w14:paraId="529C2CE9" w14:textId="7AEDB1A2" w:rsidR="00387BF8" w:rsidRPr="007E1046" w:rsidRDefault="00387BF8" w:rsidP="00387BF8">
      <w:pPr>
        <w:pStyle w:val="Prrafodelista"/>
        <w:ind w:left="340"/>
        <w:rPr>
          <w:rFonts w:ascii="Arial" w:hAnsi="Arial" w:cs="Arial"/>
          <w:sz w:val="20"/>
          <w:szCs w:val="20"/>
        </w:rPr>
      </w:pPr>
    </w:p>
    <w:p w14:paraId="0F8108A9" w14:textId="346BE9A5" w:rsidR="00387BF8" w:rsidRPr="007E1046" w:rsidRDefault="00387BF8" w:rsidP="00387BF8">
      <w:pPr>
        <w:pStyle w:val="Prrafodelista"/>
        <w:ind w:left="340"/>
        <w:rPr>
          <w:rFonts w:ascii="Arial" w:hAnsi="Arial" w:cs="Arial"/>
          <w:sz w:val="20"/>
          <w:szCs w:val="20"/>
        </w:rPr>
      </w:pPr>
    </w:p>
    <w:p w14:paraId="078C2AFC" w14:textId="4DE075E7" w:rsidR="00387BF8" w:rsidRPr="007E1046" w:rsidRDefault="00387BF8" w:rsidP="00387BF8">
      <w:pPr>
        <w:pStyle w:val="Prrafodelista"/>
        <w:ind w:left="340"/>
        <w:rPr>
          <w:rFonts w:ascii="Arial" w:hAnsi="Arial" w:cs="Arial"/>
          <w:sz w:val="20"/>
          <w:szCs w:val="20"/>
        </w:rPr>
      </w:pPr>
    </w:p>
    <w:p w14:paraId="5F99822B" w14:textId="309A9544" w:rsidR="00387BF8" w:rsidRPr="007E1046" w:rsidRDefault="00387BF8" w:rsidP="00387BF8">
      <w:pPr>
        <w:pStyle w:val="Prrafodelista"/>
        <w:ind w:left="454"/>
        <w:rPr>
          <w:rFonts w:ascii="Arial" w:hAnsi="Arial" w:cs="Arial"/>
          <w:sz w:val="20"/>
          <w:szCs w:val="20"/>
        </w:rPr>
      </w:pPr>
    </w:p>
    <w:p w14:paraId="3396C10D" w14:textId="7EB1256B" w:rsidR="00387BF8" w:rsidRDefault="00387BF8" w:rsidP="00387BF8">
      <w:pPr>
        <w:pStyle w:val="Prrafodelista"/>
        <w:ind w:left="454"/>
        <w:rPr>
          <w:rFonts w:ascii="Arial" w:hAnsi="Arial" w:cs="Arial"/>
          <w:sz w:val="20"/>
          <w:szCs w:val="20"/>
        </w:rPr>
      </w:pPr>
    </w:p>
    <w:p w14:paraId="6BC4A9D2" w14:textId="7A404A2F" w:rsidR="002E6550" w:rsidRDefault="002E6550" w:rsidP="00387BF8">
      <w:pPr>
        <w:pStyle w:val="Prrafodelista"/>
        <w:ind w:left="454"/>
        <w:rPr>
          <w:rFonts w:ascii="Arial" w:hAnsi="Arial" w:cs="Arial"/>
          <w:sz w:val="20"/>
          <w:szCs w:val="20"/>
        </w:rPr>
      </w:pPr>
    </w:p>
    <w:p w14:paraId="757F27F9" w14:textId="51B6E5BD" w:rsidR="002E6550" w:rsidRDefault="002E6550" w:rsidP="00387BF8">
      <w:pPr>
        <w:pStyle w:val="Prrafodelista"/>
        <w:ind w:left="454"/>
        <w:rPr>
          <w:rFonts w:ascii="Arial" w:hAnsi="Arial" w:cs="Arial"/>
          <w:sz w:val="20"/>
          <w:szCs w:val="20"/>
        </w:rPr>
      </w:pPr>
    </w:p>
    <w:p w14:paraId="29B504C5" w14:textId="65B9CE63" w:rsidR="002E6550" w:rsidRDefault="002E6550" w:rsidP="00387BF8">
      <w:pPr>
        <w:pStyle w:val="Prrafodelista"/>
        <w:ind w:left="454"/>
        <w:rPr>
          <w:rFonts w:ascii="Arial" w:hAnsi="Arial" w:cs="Arial"/>
          <w:sz w:val="20"/>
          <w:szCs w:val="20"/>
        </w:rPr>
      </w:pPr>
    </w:p>
    <w:p w14:paraId="20284B8E" w14:textId="0FA8F504" w:rsidR="002E6550" w:rsidRDefault="002E6550" w:rsidP="00387BF8">
      <w:pPr>
        <w:pStyle w:val="Prrafodelista"/>
        <w:ind w:left="454"/>
        <w:rPr>
          <w:rFonts w:ascii="Arial" w:hAnsi="Arial" w:cs="Arial"/>
          <w:sz w:val="20"/>
          <w:szCs w:val="20"/>
        </w:rPr>
      </w:pPr>
    </w:p>
    <w:p w14:paraId="76941F02" w14:textId="534ADB91" w:rsidR="002E6550" w:rsidRDefault="002E6550" w:rsidP="00387BF8">
      <w:pPr>
        <w:pStyle w:val="Prrafodelista"/>
        <w:ind w:left="454"/>
        <w:rPr>
          <w:rFonts w:ascii="Arial" w:hAnsi="Arial" w:cs="Arial"/>
          <w:sz w:val="20"/>
          <w:szCs w:val="20"/>
        </w:rPr>
      </w:pPr>
    </w:p>
    <w:p w14:paraId="7A633E7C" w14:textId="5C10E1BC" w:rsidR="002E6550" w:rsidRDefault="002E6550" w:rsidP="00387BF8">
      <w:pPr>
        <w:pStyle w:val="Prrafodelista"/>
        <w:ind w:left="454"/>
        <w:rPr>
          <w:rFonts w:ascii="Arial" w:hAnsi="Arial" w:cs="Arial"/>
          <w:sz w:val="20"/>
          <w:szCs w:val="20"/>
        </w:rPr>
      </w:pPr>
    </w:p>
    <w:p w14:paraId="41D8752C" w14:textId="5DD39B86" w:rsidR="002E6550" w:rsidRDefault="002E6550" w:rsidP="00387BF8">
      <w:pPr>
        <w:pStyle w:val="Prrafodelista"/>
        <w:ind w:left="454"/>
        <w:rPr>
          <w:rFonts w:ascii="Arial" w:hAnsi="Arial" w:cs="Arial"/>
          <w:sz w:val="20"/>
          <w:szCs w:val="20"/>
        </w:rPr>
      </w:pPr>
    </w:p>
    <w:p w14:paraId="1D971A03" w14:textId="6FF08EF8" w:rsidR="002E6550" w:rsidRDefault="002E6550" w:rsidP="00387BF8">
      <w:pPr>
        <w:pStyle w:val="Prrafodelista"/>
        <w:ind w:left="454"/>
        <w:rPr>
          <w:rFonts w:ascii="Arial" w:hAnsi="Arial" w:cs="Arial"/>
          <w:sz w:val="20"/>
          <w:szCs w:val="20"/>
        </w:rPr>
      </w:pPr>
    </w:p>
    <w:p w14:paraId="72B2AE44" w14:textId="7A9A581D" w:rsidR="002E6550" w:rsidRDefault="00BA0BEC" w:rsidP="00387BF8">
      <w:pPr>
        <w:pStyle w:val="Prrafodelista"/>
        <w:ind w:left="454"/>
        <w:rPr>
          <w:rFonts w:ascii="Arial" w:hAnsi="Arial" w:cs="Arial"/>
          <w:sz w:val="20"/>
          <w:szCs w:val="20"/>
        </w:rPr>
      </w:pPr>
      <w:r>
        <w:rPr>
          <w:noProof/>
        </w:rPr>
        <mc:AlternateContent>
          <mc:Choice Requires="wps">
            <w:drawing>
              <wp:anchor distT="0" distB="0" distL="114300" distR="114300" simplePos="0" relativeHeight="251670528" behindDoc="0" locked="0" layoutInCell="1" allowOverlap="1" wp14:anchorId="067C6EBC" wp14:editId="28843361">
                <wp:simplePos x="0" y="0"/>
                <wp:positionH relativeFrom="margin">
                  <wp:align>center</wp:align>
                </wp:positionH>
                <wp:positionV relativeFrom="paragraph">
                  <wp:posOffset>135255</wp:posOffset>
                </wp:positionV>
                <wp:extent cx="2533650" cy="142875"/>
                <wp:effectExtent l="0" t="0" r="0" b="9525"/>
                <wp:wrapThrough wrapText="bothSides">
                  <wp:wrapPolygon edited="0">
                    <wp:start x="0" y="0"/>
                    <wp:lineTo x="0" y="20160"/>
                    <wp:lineTo x="21438" y="20160"/>
                    <wp:lineTo x="21438" y="0"/>
                    <wp:lineTo x="0" y="0"/>
                  </wp:wrapPolygon>
                </wp:wrapThrough>
                <wp:docPr id="11" name="Cuadro de texto 11"/>
                <wp:cNvGraphicFramePr/>
                <a:graphic xmlns:a="http://schemas.openxmlformats.org/drawingml/2006/main">
                  <a:graphicData uri="http://schemas.microsoft.com/office/word/2010/wordprocessingShape">
                    <wps:wsp>
                      <wps:cNvSpPr txBox="1"/>
                      <wps:spPr>
                        <a:xfrm>
                          <a:off x="0" y="0"/>
                          <a:ext cx="2533650" cy="142875"/>
                        </a:xfrm>
                        <a:prstGeom prst="rect">
                          <a:avLst/>
                        </a:prstGeom>
                        <a:solidFill>
                          <a:prstClr val="white"/>
                        </a:solidFill>
                        <a:ln>
                          <a:noFill/>
                        </a:ln>
                      </wps:spPr>
                      <wps:txbx>
                        <w:txbxContent>
                          <w:p w14:paraId="2E863E50" w14:textId="58505FF4" w:rsidR="003C1BE0" w:rsidRPr="008A1EAE" w:rsidRDefault="003C1BE0" w:rsidP="00BA0BEC">
                            <w:pPr>
                              <w:pStyle w:val="Descripcin"/>
                              <w:rPr>
                                <w:rFonts w:ascii="Arial" w:hAnsi="Arial" w:cs="Arial"/>
                                <w:noProof/>
                                <w:color w:val="auto"/>
                              </w:rPr>
                            </w:pPr>
                            <w:bookmarkStart w:id="7" w:name="_Toc69730054"/>
                            <w:r w:rsidRPr="008A1EAE">
                              <w:rPr>
                                <w:rFonts w:ascii="Arial" w:hAnsi="Arial" w:cs="Arial"/>
                                <w:color w:val="auto"/>
                              </w:rPr>
                              <w:t xml:space="preserve">Figura 2. 1. </w:t>
                            </w:r>
                            <w:r w:rsidRPr="008A1EAE">
                              <w:rPr>
                                <w:rFonts w:ascii="Arial" w:hAnsi="Arial" w:cs="Arial"/>
                                <w:color w:val="auto"/>
                              </w:rPr>
                              <w:fldChar w:fldCharType="begin"/>
                            </w:r>
                            <w:r w:rsidRPr="008A1EAE">
                              <w:rPr>
                                <w:rFonts w:ascii="Arial" w:hAnsi="Arial" w:cs="Arial"/>
                                <w:color w:val="auto"/>
                              </w:rPr>
                              <w:instrText xml:space="preserve"> SEQ Figura_2._1. \* ARABIC </w:instrText>
                            </w:r>
                            <w:r w:rsidRPr="008A1EAE">
                              <w:rPr>
                                <w:rFonts w:ascii="Arial" w:hAnsi="Arial" w:cs="Arial"/>
                                <w:color w:val="auto"/>
                              </w:rPr>
                              <w:fldChar w:fldCharType="separate"/>
                            </w:r>
                            <w:r>
                              <w:rPr>
                                <w:rFonts w:ascii="Arial" w:hAnsi="Arial" w:cs="Arial"/>
                                <w:noProof/>
                                <w:color w:val="auto"/>
                              </w:rPr>
                              <w:t>1</w:t>
                            </w:r>
                            <w:r w:rsidRPr="008A1EAE">
                              <w:rPr>
                                <w:rFonts w:ascii="Arial" w:hAnsi="Arial" w:cs="Arial"/>
                                <w:color w:val="auto"/>
                              </w:rPr>
                              <w:fldChar w:fldCharType="end"/>
                            </w:r>
                            <w:r w:rsidRPr="008A1EAE">
                              <w:rPr>
                                <w:rFonts w:ascii="Arial" w:hAnsi="Arial" w:cs="Arial"/>
                                <w:color w:val="auto"/>
                              </w:rPr>
                              <w:t xml:space="preserve"> - Esquemático </w:t>
                            </w:r>
                            <w:r>
                              <w:rPr>
                                <w:rFonts w:ascii="Arial" w:hAnsi="Arial" w:cs="Arial"/>
                                <w:color w:val="auto"/>
                              </w:rPr>
                              <w:t xml:space="preserve">de </w:t>
                            </w:r>
                            <w:r w:rsidRPr="008A1EAE">
                              <w:rPr>
                                <w:rFonts w:ascii="Arial" w:hAnsi="Arial" w:cs="Arial"/>
                                <w:color w:val="auto"/>
                              </w:rPr>
                              <w:t>Decodificador 3 a 8</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7C6EBC" id="_x0000_t202" coordsize="21600,21600" o:spt="202" path="m,l,21600r21600,l21600,xe">
                <v:stroke joinstyle="miter"/>
                <v:path gradientshapeok="t" o:connecttype="rect"/>
              </v:shapetype>
              <v:shape id="Cuadro de texto 11" o:spid="_x0000_s1026" type="#_x0000_t202" style="position:absolute;left:0;text-align:left;margin-left:0;margin-top:10.65pt;width:199.5pt;height:11.2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" stroked="f">
                <v:textbox inset="0,0,0,0">
                  <w:txbxContent>
                    <w:p w14:paraId="2E863E50" w14:textId="58505FF4" w:rsidR="003C1BE0" w:rsidRPr="008A1EAE" w:rsidRDefault="003C1BE0" w:rsidP="00BA0BEC">
                      <w:pPr>
                        <w:pStyle w:val="Descripcin"/>
                        <w:rPr>
                          <w:rFonts w:ascii="Arial" w:hAnsi="Arial" w:cs="Arial"/>
                          <w:noProof/>
                          <w:color w:val="auto"/>
                        </w:rPr>
                      </w:pPr>
                      <w:bookmarkStart w:id="8" w:name="_Toc69730054"/>
                      <w:r w:rsidRPr="008A1EAE">
                        <w:rPr>
                          <w:rFonts w:ascii="Arial" w:hAnsi="Arial" w:cs="Arial"/>
                          <w:color w:val="auto"/>
                        </w:rPr>
                        <w:t xml:space="preserve">Figura 2. 1. </w:t>
                      </w:r>
                      <w:r w:rsidRPr="008A1EAE">
                        <w:rPr>
                          <w:rFonts w:ascii="Arial" w:hAnsi="Arial" w:cs="Arial"/>
                          <w:color w:val="auto"/>
                        </w:rPr>
                        <w:fldChar w:fldCharType="begin"/>
                      </w:r>
                      <w:r w:rsidRPr="008A1EAE">
                        <w:rPr>
                          <w:rFonts w:ascii="Arial" w:hAnsi="Arial" w:cs="Arial"/>
                          <w:color w:val="auto"/>
                        </w:rPr>
                        <w:instrText xml:space="preserve"> SEQ Figura_2._1. \* ARABIC </w:instrText>
                      </w:r>
                      <w:r w:rsidRPr="008A1EAE">
                        <w:rPr>
                          <w:rFonts w:ascii="Arial" w:hAnsi="Arial" w:cs="Arial"/>
                          <w:color w:val="auto"/>
                        </w:rPr>
                        <w:fldChar w:fldCharType="separate"/>
                      </w:r>
                      <w:r>
                        <w:rPr>
                          <w:rFonts w:ascii="Arial" w:hAnsi="Arial" w:cs="Arial"/>
                          <w:noProof/>
                          <w:color w:val="auto"/>
                        </w:rPr>
                        <w:t>1</w:t>
                      </w:r>
                      <w:r w:rsidRPr="008A1EAE">
                        <w:rPr>
                          <w:rFonts w:ascii="Arial" w:hAnsi="Arial" w:cs="Arial"/>
                          <w:color w:val="auto"/>
                        </w:rPr>
                        <w:fldChar w:fldCharType="end"/>
                      </w:r>
                      <w:r w:rsidRPr="008A1EAE">
                        <w:rPr>
                          <w:rFonts w:ascii="Arial" w:hAnsi="Arial" w:cs="Arial"/>
                          <w:color w:val="auto"/>
                        </w:rPr>
                        <w:t xml:space="preserve"> - Esquemático </w:t>
                      </w:r>
                      <w:r>
                        <w:rPr>
                          <w:rFonts w:ascii="Arial" w:hAnsi="Arial" w:cs="Arial"/>
                          <w:color w:val="auto"/>
                        </w:rPr>
                        <w:t xml:space="preserve">de </w:t>
                      </w:r>
                      <w:r w:rsidRPr="008A1EAE">
                        <w:rPr>
                          <w:rFonts w:ascii="Arial" w:hAnsi="Arial" w:cs="Arial"/>
                          <w:color w:val="auto"/>
                        </w:rPr>
                        <w:t>Decodificador 3 a 8</w:t>
                      </w:r>
                      <w:bookmarkEnd w:id="8"/>
                    </w:p>
                  </w:txbxContent>
                </v:textbox>
                <w10:wrap type="through" anchorx="margin"/>
              </v:shape>
            </w:pict>
          </mc:Fallback>
        </mc:AlternateContent>
      </w:r>
    </w:p>
    <w:p w14:paraId="0EDF521F" w14:textId="038BA0CA" w:rsidR="002E6550" w:rsidRPr="000714DE" w:rsidRDefault="000714DE" w:rsidP="000714DE">
      <w:pPr>
        <w:pStyle w:val="Prrafodelista"/>
        <w:ind w:left="454"/>
        <w:jc w:val="center"/>
        <w:rPr>
          <w:rFonts w:ascii="Arial" w:hAnsi="Arial" w:cs="Arial"/>
          <w:i/>
          <w:iCs/>
          <w:sz w:val="20"/>
          <w:szCs w:val="20"/>
        </w:rPr>
      </w:pPr>
      <w:r>
        <w:rPr>
          <w:noProof/>
        </w:rPr>
        <w:drawing>
          <wp:anchor distT="0" distB="0" distL="114300" distR="114300" simplePos="0" relativeHeight="251659264" behindDoc="0" locked="0" layoutInCell="1" allowOverlap="1" wp14:anchorId="47EF4805" wp14:editId="17F4409E">
            <wp:simplePos x="0" y="0"/>
            <wp:positionH relativeFrom="margin">
              <wp:align>center</wp:align>
            </wp:positionH>
            <wp:positionV relativeFrom="paragraph">
              <wp:posOffset>220345</wp:posOffset>
            </wp:positionV>
            <wp:extent cx="6319520" cy="457200"/>
            <wp:effectExtent l="0" t="0" r="5080" b="0"/>
            <wp:wrapThrough wrapText="bothSides">
              <wp:wrapPolygon edited="0">
                <wp:start x="0" y="0"/>
                <wp:lineTo x="0" y="20700"/>
                <wp:lineTo x="21552" y="20700"/>
                <wp:lineTo x="21552"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6319520" cy="457200"/>
                    </a:xfrm>
                    <a:prstGeom prst="rect">
                      <a:avLst/>
                    </a:prstGeom>
                  </pic:spPr>
                </pic:pic>
              </a:graphicData>
            </a:graphic>
            <wp14:sizeRelH relativeFrom="margin">
              <wp14:pctWidth>0</wp14:pctWidth>
            </wp14:sizeRelH>
            <wp14:sizeRelV relativeFrom="margin">
              <wp14:pctHeight>0</wp14:pctHeight>
            </wp14:sizeRelV>
          </wp:anchor>
        </w:drawing>
      </w:r>
    </w:p>
    <w:p w14:paraId="3CAFB21F" w14:textId="1EA4230D" w:rsidR="002E6550" w:rsidRPr="000714DE" w:rsidRDefault="008A1EAE" w:rsidP="000714DE">
      <w:pPr>
        <w:pStyle w:val="Prrafodelista"/>
        <w:ind w:left="454"/>
        <w:jc w:val="center"/>
        <w:rPr>
          <w:rFonts w:ascii="Arial" w:hAnsi="Arial" w:cs="Arial"/>
          <w:i/>
          <w:iCs/>
          <w:sz w:val="20"/>
          <w:szCs w:val="20"/>
        </w:rPr>
      </w:pPr>
      <w:r>
        <w:rPr>
          <w:noProof/>
        </w:rPr>
        <mc:AlternateContent>
          <mc:Choice Requires="wps">
            <w:drawing>
              <wp:anchor distT="0" distB="0" distL="114300" distR="114300" simplePos="0" relativeHeight="251672576" behindDoc="0" locked="0" layoutInCell="1" allowOverlap="1" wp14:anchorId="690A1628" wp14:editId="69903B7C">
                <wp:simplePos x="0" y="0"/>
                <wp:positionH relativeFrom="margin">
                  <wp:align>center</wp:align>
                </wp:positionH>
                <wp:positionV relativeFrom="paragraph">
                  <wp:posOffset>595630</wp:posOffset>
                </wp:positionV>
                <wp:extent cx="2552700" cy="190500"/>
                <wp:effectExtent l="0" t="0" r="0" b="0"/>
                <wp:wrapThrough wrapText="bothSides">
                  <wp:wrapPolygon edited="0">
                    <wp:start x="0" y="0"/>
                    <wp:lineTo x="0" y="19440"/>
                    <wp:lineTo x="21439" y="19440"/>
                    <wp:lineTo x="21439" y="0"/>
                    <wp:lineTo x="0" y="0"/>
                  </wp:wrapPolygon>
                </wp:wrapThrough>
                <wp:docPr id="14" name="Cuadro de texto 14"/>
                <wp:cNvGraphicFramePr/>
                <a:graphic xmlns:a="http://schemas.openxmlformats.org/drawingml/2006/main">
                  <a:graphicData uri="http://schemas.microsoft.com/office/word/2010/wordprocessingShape">
                    <wps:wsp>
                      <wps:cNvSpPr txBox="1"/>
                      <wps:spPr>
                        <a:xfrm>
                          <a:off x="0" y="0"/>
                          <a:ext cx="2552700" cy="190500"/>
                        </a:xfrm>
                        <a:prstGeom prst="rect">
                          <a:avLst/>
                        </a:prstGeom>
                        <a:solidFill>
                          <a:prstClr val="white"/>
                        </a:solidFill>
                        <a:ln>
                          <a:noFill/>
                        </a:ln>
                      </wps:spPr>
                      <wps:txbx>
                        <w:txbxContent>
                          <w:p w14:paraId="5BA0DCE2" w14:textId="727A8CF4" w:rsidR="003C1BE0" w:rsidRPr="008A1EAE" w:rsidRDefault="003C1BE0" w:rsidP="008A1EAE">
                            <w:pPr>
                              <w:pStyle w:val="Descripcin"/>
                              <w:rPr>
                                <w:rFonts w:ascii="Arial" w:hAnsi="Arial" w:cs="Arial"/>
                                <w:noProof/>
                                <w:color w:val="auto"/>
                              </w:rPr>
                            </w:pPr>
                            <w:bookmarkStart w:id="8" w:name="_Toc69730055"/>
                            <w:r w:rsidRPr="008A1EAE">
                              <w:rPr>
                                <w:rFonts w:ascii="Arial" w:hAnsi="Arial" w:cs="Arial"/>
                                <w:color w:val="auto"/>
                              </w:rPr>
                              <w:t xml:space="preserve">Figura 2. 1. </w:t>
                            </w:r>
                            <w:r w:rsidRPr="008A1EAE">
                              <w:rPr>
                                <w:rFonts w:ascii="Arial" w:hAnsi="Arial" w:cs="Arial"/>
                                <w:color w:val="auto"/>
                              </w:rPr>
                              <w:fldChar w:fldCharType="begin"/>
                            </w:r>
                            <w:r w:rsidRPr="008A1EAE">
                              <w:rPr>
                                <w:rFonts w:ascii="Arial" w:hAnsi="Arial" w:cs="Arial"/>
                                <w:color w:val="auto"/>
                              </w:rPr>
                              <w:instrText xml:space="preserve"> SEQ Figura_2._1. \* ARABIC </w:instrText>
                            </w:r>
                            <w:r w:rsidRPr="008A1EAE">
                              <w:rPr>
                                <w:rFonts w:ascii="Arial" w:hAnsi="Arial" w:cs="Arial"/>
                                <w:color w:val="auto"/>
                              </w:rPr>
                              <w:fldChar w:fldCharType="separate"/>
                            </w:r>
                            <w:r w:rsidRPr="008A1EAE">
                              <w:rPr>
                                <w:rFonts w:ascii="Arial" w:hAnsi="Arial" w:cs="Arial"/>
                                <w:noProof/>
                                <w:color w:val="auto"/>
                              </w:rPr>
                              <w:t>2</w:t>
                            </w:r>
                            <w:r w:rsidRPr="008A1EAE">
                              <w:rPr>
                                <w:rFonts w:ascii="Arial" w:hAnsi="Arial" w:cs="Arial"/>
                                <w:color w:val="auto"/>
                              </w:rPr>
                              <w:fldChar w:fldCharType="end"/>
                            </w:r>
                            <w:r w:rsidRPr="008A1EAE">
                              <w:rPr>
                                <w:rFonts w:ascii="Arial" w:hAnsi="Arial" w:cs="Arial"/>
                                <w:color w:val="auto"/>
                              </w:rPr>
                              <w:t xml:space="preserve"> </w:t>
                            </w:r>
                            <w:r>
                              <w:rPr>
                                <w:rFonts w:ascii="Arial" w:hAnsi="Arial" w:cs="Arial"/>
                                <w:color w:val="auto"/>
                              </w:rPr>
                              <w:t>–</w:t>
                            </w:r>
                            <w:r w:rsidRPr="008A1EAE">
                              <w:rPr>
                                <w:rFonts w:ascii="Arial" w:hAnsi="Arial" w:cs="Arial"/>
                                <w:color w:val="auto"/>
                              </w:rPr>
                              <w:t xml:space="preserve"> Simulación</w:t>
                            </w:r>
                            <w:r>
                              <w:rPr>
                                <w:rFonts w:ascii="Arial" w:hAnsi="Arial" w:cs="Arial"/>
                                <w:color w:val="auto"/>
                              </w:rPr>
                              <w:t xml:space="preserve"> de</w:t>
                            </w:r>
                            <w:r w:rsidRPr="008A1EAE">
                              <w:rPr>
                                <w:rFonts w:ascii="Arial" w:hAnsi="Arial" w:cs="Arial"/>
                                <w:color w:val="auto"/>
                              </w:rPr>
                              <w:t xml:space="preserve"> Decodificador 3 a 8</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A1628" id="Cuadro de texto 14" o:spid="_x0000_s1027" type="#_x0000_t202" style="position:absolute;left:0;text-align:left;margin-left:0;margin-top:46.9pt;width:201pt;height:15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" stroked="f">
                <v:textbox inset="0,0,0,0">
                  <w:txbxContent>
                    <w:p w14:paraId="5BA0DCE2" w14:textId="727A8CF4" w:rsidR="003C1BE0" w:rsidRPr="008A1EAE" w:rsidRDefault="003C1BE0" w:rsidP="008A1EAE">
                      <w:pPr>
                        <w:pStyle w:val="Descripcin"/>
                        <w:rPr>
                          <w:rFonts w:ascii="Arial" w:hAnsi="Arial" w:cs="Arial"/>
                          <w:noProof/>
                          <w:color w:val="auto"/>
                        </w:rPr>
                      </w:pPr>
                      <w:bookmarkStart w:id="10" w:name="_Toc69730055"/>
                      <w:r w:rsidRPr="008A1EAE">
                        <w:rPr>
                          <w:rFonts w:ascii="Arial" w:hAnsi="Arial" w:cs="Arial"/>
                          <w:color w:val="auto"/>
                        </w:rPr>
                        <w:t xml:space="preserve">Figura 2. 1. </w:t>
                      </w:r>
                      <w:r w:rsidRPr="008A1EAE">
                        <w:rPr>
                          <w:rFonts w:ascii="Arial" w:hAnsi="Arial" w:cs="Arial"/>
                          <w:color w:val="auto"/>
                        </w:rPr>
                        <w:fldChar w:fldCharType="begin"/>
                      </w:r>
                      <w:r w:rsidRPr="008A1EAE">
                        <w:rPr>
                          <w:rFonts w:ascii="Arial" w:hAnsi="Arial" w:cs="Arial"/>
                          <w:color w:val="auto"/>
                        </w:rPr>
                        <w:instrText xml:space="preserve"> SEQ Figura_2._1. \* ARABIC </w:instrText>
                      </w:r>
                      <w:r w:rsidRPr="008A1EAE">
                        <w:rPr>
                          <w:rFonts w:ascii="Arial" w:hAnsi="Arial" w:cs="Arial"/>
                          <w:color w:val="auto"/>
                        </w:rPr>
                        <w:fldChar w:fldCharType="separate"/>
                      </w:r>
                      <w:r w:rsidRPr="008A1EAE">
                        <w:rPr>
                          <w:rFonts w:ascii="Arial" w:hAnsi="Arial" w:cs="Arial"/>
                          <w:noProof/>
                          <w:color w:val="auto"/>
                        </w:rPr>
                        <w:t>2</w:t>
                      </w:r>
                      <w:r w:rsidRPr="008A1EAE">
                        <w:rPr>
                          <w:rFonts w:ascii="Arial" w:hAnsi="Arial" w:cs="Arial"/>
                          <w:color w:val="auto"/>
                        </w:rPr>
                        <w:fldChar w:fldCharType="end"/>
                      </w:r>
                      <w:r w:rsidRPr="008A1EAE">
                        <w:rPr>
                          <w:rFonts w:ascii="Arial" w:hAnsi="Arial" w:cs="Arial"/>
                          <w:color w:val="auto"/>
                        </w:rPr>
                        <w:t xml:space="preserve"> </w:t>
                      </w:r>
                      <w:r>
                        <w:rPr>
                          <w:rFonts w:ascii="Arial" w:hAnsi="Arial" w:cs="Arial"/>
                          <w:color w:val="auto"/>
                        </w:rPr>
                        <w:t>–</w:t>
                      </w:r>
                      <w:r w:rsidRPr="008A1EAE">
                        <w:rPr>
                          <w:rFonts w:ascii="Arial" w:hAnsi="Arial" w:cs="Arial"/>
                          <w:color w:val="auto"/>
                        </w:rPr>
                        <w:t xml:space="preserve"> Simulación</w:t>
                      </w:r>
                      <w:r>
                        <w:rPr>
                          <w:rFonts w:ascii="Arial" w:hAnsi="Arial" w:cs="Arial"/>
                          <w:color w:val="auto"/>
                        </w:rPr>
                        <w:t xml:space="preserve"> de</w:t>
                      </w:r>
                      <w:r w:rsidRPr="008A1EAE">
                        <w:rPr>
                          <w:rFonts w:ascii="Arial" w:hAnsi="Arial" w:cs="Arial"/>
                          <w:color w:val="auto"/>
                        </w:rPr>
                        <w:t xml:space="preserve"> Decodificador 3 a 8</w:t>
                      </w:r>
                      <w:bookmarkEnd w:id="10"/>
                    </w:p>
                  </w:txbxContent>
                </v:textbox>
                <w10:wrap type="through" anchorx="margin"/>
              </v:shape>
            </w:pict>
          </mc:Fallback>
        </mc:AlternateContent>
      </w:r>
    </w:p>
    <w:p w14:paraId="195EB8B7" w14:textId="77777777" w:rsidR="000714DE" w:rsidRDefault="000714DE" w:rsidP="000714DE">
      <w:pPr>
        <w:pStyle w:val="Prrafodelista"/>
        <w:ind w:left="283"/>
        <w:rPr>
          <w:rFonts w:ascii="Arial" w:hAnsi="Arial" w:cs="Arial"/>
          <w:sz w:val="20"/>
          <w:szCs w:val="20"/>
        </w:rPr>
      </w:pPr>
    </w:p>
    <w:p w14:paraId="699A914C" w14:textId="572AA091" w:rsidR="00C03215" w:rsidRDefault="00C03215" w:rsidP="000714DE">
      <w:pPr>
        <w:pStyle w:val="Prrafodelista"/>
        <w:ind w:left="283"/>
        <w:rPr>
          <w:rFonts w:ascii="Arial" w:hAnsi="Arial" w:cs="Arial"/>
          <w:sz w:val="20"/>
          <w:szCs w:val="20"/>
        </w:rPr>
      </w:pPr>
      <w:r>
        <w:rPr>
          <w:rFonts w:ascii="Arial" w:hAnsi="Arial" w:cs="Arial"/>
          <w:sz w:val="20"/>
          <w:szCs w:val="20"/>
        </w:rPr>
        <w:t>Como se observa, las salidas obtenidas a partir de las entradas dadas son correctas, denotando el correcto funcionamiento del diseño realizado.</w:t>
      </w:r>
    </w:p>
    <w:p w14:paraId="1518B0E7" w14:textId="7F530768" w:rsidR="002E6550" w:rsidRPr="000714DE" w:rsidRDefault="00C03215" w:rsidP="000714DE">
      <w:pPr>
        <w:pStyle w:val="Prrafodelista"/>
        <w:ind w:left="283"/>
        <w:rPr>
          <w:rFonts w:ascii="Arial" w:hAnsi="Arial" w:cs="Arial"/>
          <w:sz w:val="20"/>
          <w:szCs w:val="20"/>
        </w:rPr>
      </w:pPr>
      <w:r>
        <w:rPr>
          <w:rFonts w:ascii="Arial" w:hAnsi="Arial" w:cs="Arial"/>
          <w:sz w:val="20"/>
          <w:szCs w:val="20"/>
        </w:rPr>
        <w:t>Finalmente, se realizó la asignación correspondiente de los pines del FPGA utilizado. Para eso, se utilizo el manual de usuario del board DE2-115. En este componente se dio uso a los switches (</w:t>
      </w:r>
      <w:r w:rsidR="00E646F9">
        <w:rPr>
          <w:rFonts w:ascii="Arial" w:hAnsi="Arial" w:cs="Arial"/>
          <w:sz w:val="20"/>
          <w:szCs w:val="20"/>
        </w:rPr>
        <w:t>SW0 a S23)</w:t>
      </w:r>
      <w:r>
        <w:rPr>
          <w:rFonts w:ascii="Arial" w:hAnsi="Arial" w:cs="Arial"/>
          <w:sz w:val="20"/>
          <w:szCs w:val="20"/>
        </w:rPr>
        <w:t xml:space="preserve"> y Leds (</w:t>
      </w:r>
      <w:r w:rsidR="00E646F9">
        <w:rPr>
          <w:rFonts w:ascii="Arial" w:hAnsi="Arial" w:cs="Arial"/>
          <w:sz w:val="20"/>
          <w:szCs w:val="20"/>
        </w:rPr>
        <w:t>Verdes</w:t>
      </w:r>
      <w:r>
        <w:rPr>
          <w:rFonts w:ascii="Arial" w:hAnsi="Arial" w:cs="Arial"/>
          <w:sz w:val="20"/>
          <w:szCs w:val="20"/>
        </w:rPr>
        <w:t>) del board.</w:t>
      </w:r>
      <w:r w:rsidR="0032437E">
        <w:rPr>
          <w:rFonts w:ascii="Arial" w:hAnsi="Arial" w:cs="Arial"/>
          <w:sz w:val="20"/>
          <w:szCs w:val="20"/>
        </w:rPr>
        <w:t xml:space="preserve"> La siguiente tabla (Tabla 2.1.1) muestra la relación establecida entre los pines del board y las E/S del diseño realizado.</w:t>
      </w:r>
    </w:p>
    <w:tbl>
      <w:tblPr>
        <w:tblStyle w:val="Tablaconcuadrcula4-nfasis1"/>
        <w:tblpPr w:leftFromText="141" w:rightFromText="141" w:vertAnchor="page" w:horzAnchor="page" w:tblpX="3316" w:tblpY="1816"/>
        <w:tblW w:w="0" w:type="auto"/>
        <w:tblLook w:val="04A0" w:firstRow="1" w:lastRow="0" w:firstColumn="1" w:lastColumn="0" w:noHBand="0" w:noVBand="1"/>
      </w:tblPr>
      <w:tblGrid>
        <w:gridCol w:w="2985"/>
        <w:gridCol w:w="2964"/>
      </w:tblGrid>
      <w:tr w:rsidR="00934A8E" w14:paraId="7E591CB2" w14:textId="77777777" w:rsidTr="00934A8E">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75F4B7C0" w14:textId="61FFFE40" w:rsidR="00934A8E" w:rsidRDefault="00934A8E" w:rsidP="00934A8E">
            <w:pPr>
              <w:pStyle w:val="Prrafodelista"/>
              <w:ind w:left="0"/>
              <w:jc w:val="center"/>
              <w:rPr>
                <w:rFonts w:ascii="Arial" w:hAnsi="Arial" w:cs="Arial"/>
                <w:sz w:val="20"/>
                <w:szCs w:val="20"/>
              </w:rPr>
            </w:pPr>
            <w:r>
              <w:rPr>
                <w:rFonts w:ascii="Arial" w:hAnsi="Arial" w:cs="Arial"/>
                <w:sz w:val="20"/>
                <w:szCs w:val="20"/>
              </w:rPr>
              <w:lastRenderedPageBreak/>
              <w:t>SEÑAL</w:t>
            </w:r>
          </w:p>
        </w:tc>
        <w:tc>
          <w:tcPr>
            <w:tcW w:w="2964" w:type="dxa"/>
          </w:tcPr>
          <w:p w14:paraId="483A4440" w14:textId="215A7DDD" w:rsidR="00934A8E" w:rsidRDefault="00934A8E" w:rsidP="00934A8E">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PIN</w:t>
            </w:r>
          </w:p>
        </w:tc>
      </w:tr>
      <w:tr w:rsidR="00934A8E" w14:paraId="277C9615" w14:textId="77777777" w:rsidTr="004D4C25">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Borders>
              <w:bottom w:val="single" w:sz="4" w:space="0" w:color="auto"/>
            </w:tcBorders>
          </w:tcPr>
          <w:p w14:paraId="3BAEC383" w14:textId="2CC26C1E" w:rsidR="00934A8E" w:rsidRPr="00550F78" w:rsidRDefault="008D006E" w:rsidP="00934A8E">
            <w:pPr>
              <w:pStyle w:val="Prrafodelista"/>
              <w:ind w:left="0"/>
              <w:jc w:val="center"/>
              <w:rPr>
                <w:rFonts w:ascii="Arial" w:hAnsi="Arial" w:cs="Arial"/>
                <w:b w:val="0"/>
                <w:bCs w:val="0"/>
                <w:sz w:val="20"/>
                <w:szCs w:val="20"/>
              </w:rPr>
            </w:pPr>
            <w:r w:rsidRPr="00550F78">
              <w:rPr>
                <w:rFonts w:ascii="Arial" w:hAnsi="Arial" w:cs="Arial"/>
                <w:b w:val="0"/>
                <w:bCs w:val="0"/>
                <w:sz w:val="20"/>
                <w:szCs w:val="20"/>
              </w:rPr>
              <w:t>oe</w:t>
            </w:r>
          </w:p>
        </w:tc>
        <w:tc>
          <w:tcPr>
            <w:tcW w:w="2964" w:type="dxa"/>
            <w:tcBorders>
              <w:bottom w:val="single" w:sz="4" w:space="0" w:color="auto"/>
            </w:tcBorders>
          </w:tcPr>
          <w:p w14:paraId="3A8F5354" w14:textId="1D847BB9" w:rsidR="00934A8E" w:rsidRDefault="008D006E" w:rsidP="00934A8E">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PIN_AD27</w:t>
            </w:r>
          </w:p>
        </w:tc>
      </w:tr>
      <w:tr w:rsidR="00934A8E" w14:paraId="3DCAF4EE" w14:textId="77777777" w:rsidTr="004D4C25">
        <w:trPr>
          <w:trHeight w:val="252"/>
        </w:trPr>
        <w:tc>
          <w:tcPr>
            <w:cnfStyle w:val="001000000000" w:firstRow="0" w:lastRow="0" w:firstColumn="1" w:lastColumn="0" w:oddVBand="0" w:evenVBand="0" w:oddHBand="0" w:evenHBand="0" w:firstRowFirstColumn="0" w:firstRowLastColumn="0" w:lastRowFirstColumn="0" w:lastRowLastColumn="0"/>
            <w:tcW w:w="2985" w:type="dxa"/>
            <w:tcBorders>
              <w:top w:val="single" w:sz="4" w:space="0" w:color="auto"/>
            </w:tcBorders>
          </w:tcPr>
          <w:p w14:paraId="719671ED" w14:textId="0C8B28C9" w:rsidR="00934A8E" w:rsidRPr="00550F78" w:rsidRDefault="008D006E" w:rsidP="00934A8E">
            <w:pPr>
              <w:pStyle w:val="Prrafodelista"/>
              <w:ind w:left="0"/>
              <w:jc w:val="center"/>
              <w:rPr>
                <w:rFonts w:ascii="Arial" w:hAnsi="Arial" w:cs="Arial"/>
                <w:b w:val="0"/>
                <w:bCs w:val="0"/>
                <w:sz w:val="20"/>
                <w:szCs w:val="20"/>
              </w:rPr>
            </w:pPr>
            <w:r w:rsidRPr="00550F78">
              <w:rPr>
                <w:rFonts w:ascii="Arial" w:hAnsi="Arial" w:cs="Arial"/>
                <w:b w:val="0"/>
                <w:bCs w:val="0"/>
                <w:sz w:val="20"/>
                <w:szCs w:val="20"/>
              </w:rPr>
              <w:t>sal[7]</w:t>
            </w:r>
          </w:p>
        </w:tc>
        <w:tc>
          <w:tcPr>
            <w:tcW w:w="2964" w:type="dxa"/>
            <w:tcBorders>
              <w:top w:val="single" w:sz="4" w:space="0" w:color="auto"/>
            </w:tcBorders>
          </w:tcPr>
          <w:p w14:paraId="339D8A2F" w14:textId="046DF356" w:rsidR="00934A8E" w:rsidRDefault="008D006E" w:rsidP="00934A8E">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PIN_G21</w:t>
            </w:r>
          </w:p>
        </w:tc>
      </w:tr>
      <w:tr w:rsidR="00934A8E" w14:paraId="3BDDFD82" w14:textId="77777777" w:rsidTr="00934A8E">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2E232FB8" w14:textId="5F10E4D4" w:rsidR="00934A8E" w:rsidRPr="00550F78" w:rsidRDefault="008D006E" w:rsidP="00934A8E">
            <w:pPr>
              <w:pStyle w:val="Prrafodelista"/>
              <w:ind w:left="0"/>
              <w:jc w:val="center"/>
              <w:rPr>
                <w:rFonts w:ascii="Arial" w:hAnsi="Arial" w:cs="Arial"/>
                <w:b w:val="0"/>
                <w:bCs w:val="0"/>
                <w:sz w:val="20"/>
                <w:szCs w:val="20"/>
              </w:rPr>
            </w:pPr>
            <w:r w:rsidRPr="00550F78">
              <w:rPr>
                <w:rFonts w:ascii="Arial" w:hAnsi="Arial" w:cs="Arial"/>
                <w:b w:val="0"/>
                <w:bCs w:val="0"/>
                <w:sz w:val="20"/>
                <w:szCs w:val="20"/>
              </w:rPr>
              <w:t>sal[6]</w:t>
            </w:r>
          </w:p>
        </w:tc>
        <w:tc>
          <w:tcPr>
            <w:tcW w:w="2964" w:type="dxa"/>
          </w:tcPr>
          <w:p w14:paraId="16EA76D8" w14:textId="2D5D5881" w:rsidR="00934A8E" w:rsidRDefault="008D006E" w:rsidP="00934A8E">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PIN_G22</w:t>
            </w:r>
          </w:p>
        </w:tc>
      </w:tr>
      <w:tr w:rsidR="00934A8E" w14:paraId="5662B007" w14:textId="77777777" w:rsidTr="00934A8E">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4E53312D" w14:textId="53D27D31" w:rsidR="00934A8E" w:rsidRPr="00550F78" w:rsidRDefault="008D006E" w:rsidP="00934A8E">
            <w:pPr>
              <w:pStyle w:val="Prrafodelista"/>
              <w:ind w:left="0"/>
              <w:jc w:val="center"/>
              <w:rPr>
                <w:rFonts w:ascii="Arial" w:hAnsi="Arial" w:cs="Arial"/>
                <w:b w:val="0"/>
                <w:bCs w:val="0"/>
                <w:sz w:val="20"/>
                <w:szCs w:val="20"/>
              </w:rPr>
            </w:pPr>
            <w:r w:rsidRPr="00550F78">
              <w:rPr>
                <w:rFonts w:ascii="Arial" w:hAnsi="Arial" w:cs="Arial"/>
                <w:b w:val="0"/>
                <w:bCs w:val="0"/>
                <w:sz w:val="20"/>
                <w:szCs w:val="20"/>
              </w:rPr>
              <w:t>sal[5]</w:t>
            </w:r>
          </w:p>
        </w:tc>
        <w:tc>
          <w:tcPr>
            <w:tcW w:w="2964" w:type="dxa"/>
          </w:tcPr>
          <w:p w14:paraId="68927A17" w14:textId="4226F6BF" w:rsidR="00934A8E" w:rsidRDefault="008D006E" w:rsidP="00934A8E">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PIN_G20</w:t>
            </w:r>
          </w:p>
        </w:tc>
      </w:tr>
      <w:tr w:rsidR="00934A8E" w14:paraId="5DD9F2D5" w14:textId="77777777" w:rsidTr="00934A8E">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2307D70F" w14:textId="6E256B05" w:rsidR="00934A8E" w:rsidRPr="00550F78" w:rsidRDefault="008D006E" w:rsidP="00934A8E">
            <w:pPr>
              <w:pStyle w:val="Prrafodelista"/>
              <w:ind w:left="0"/>
              <w:jc w:val="center"/>
              <w:rPr>
                <w:rFonts w:ascii="Arial" w:hAnsi="Arial" w:cs="Arial"/>
                <w:b w:val="0"/>
                <w:bCs w:val="0"/>
                <w:sz w:val="20"/>
                <w:szCs w:val="20"/>
              </w:rPr>
            </w:pPr>
            <w:r w:rsidRPr="00550F78">
              <w:rPr>
                <w:rFonts w:ascii="Arial" w:hAnsi="Arial" w:cs="Arial"/>
                <w:b w:val="0"/>
                <w:bCs w:val="0"/>
                <w:sz w:val="20"/>
                <w:szCs w:val="20"/>
              </w:rPr>
              <w:t>sal[4]</w:t>
            </w:r>
          </w:p>
        </w:tc>
        <w:tc>
          <w:tcPr>
            <w:tcW w:w="2964" w:type="dxa"/>
          </w:tcPr>
          <w:p w14:paraId="7ED21E1B" w14:textId="53999B0A" w:rsidR="00934A8E" w:rsidRDefault="008D006E" w:rsidP="00934A8E">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PIN_H21</w:t>
            </w:r>
          </w:p>
        </w:tc>
      </w:tr>
      <w:tr w:rsidR="00934A8E" w14:paraId="0DCE93AD" w14:textId="77777777" w:rsidTr="00934A8E">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0D45CD7E" w14:textId="659C8639" w:rsidR="00934A8E" w:rsidRPr="00550F78" w:rsidRDefault="008D006E" w:rsidP="00934A8E">
            <w:pPr>
              <w:pStyle w:val="Prrafodelista"/>
              <w:ind w:left="0"/>
              <w:jc w:val="center"/>
              <w:rPr>
                <w:rFonts w:ascii="Arial" w:hAnsi="Arial" w:cs="Arial"/>
                <w:b w:val="0"/>
                <w:bCs w:val="0"/>
                <w:sz w:val="20"/>
                <w:szCs w:val="20"/>
              </w:rPr>
            </w:pPr>
            <w:r w:rsidRPr="00550F78">
              <w:rPr>
                <w:rFonts w:ascii="Arial" w:hAnsi="Arial" w:cs="Arial"/>
                <w:b w:val="0"/>
                <w:bCs w:val="0"/>
                <w:sz w:val="20"/>
                <w:szCs w:val="20"/>
              </w:rPr>
              <w:t>sal[3]</w:t>
            </w:r>
          </w:p>
        </w:tc>
        <w:tc>
          <w:tcPr>
            <w:tcW w:w="2964" w:type="dxa"/>
          </w:tcPr>
          <w:p w14:paraId="49E914C5" w14:textId="62F30205" w:rsidR="00934A8E" w:rsidRDefault="008D006E" w:rsidP="00934A8E">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PIN_E24</w:t>
            </w:r>
          </w:p>
        </w:tc>
      </w:tr>
      <w:tr w:rsidR="00934A8E" w14:paraId="64FDE20C" w14:textId="77777777" w:rsidTr="00934A8E">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4903F99C" w14:textId="71FC5AB9" w:rsidR="00934A8E" w:rsidRPr="00550F78" w:rsidRDefault="008D006E" w:rsidP="00934A8E">
            <w:pPr>
              <w:pStyle w:val="Prrafodelista"/>
              <w:ind w:left="0"/>
              <w:jc w:val="center"/>
              <w:rPr>
                <w:rFonts w:ascii="Arial" w:hAnsi="Arial" w:cs="Arial"/>
                <w:b w:val="0"/>
                <w:bCs w:val="0"/>
                <w:sz w:val="20"/>
                <w:szCs w:val="20"/>
              </w:rPr>
            </w:pPr>
            <w:r w:rsidRPr="00550F78">
              <w:rPr>
                <w:rFonts w:ascii="Arial" w:hAnsi="Arial" w:cs="Arial"/>
                <w:b w:val="0"/>
                <w:bCs w:val="0"/>
                <w:sz w:val="20"/>
                <w:szCs w:val="20"/>
              </w:rPr>
              <w:t>sal[2]</w:t>
            </w:r>
          </w:p>
        </w:tc>
        <w:tc>
          <w:tcPr>
            <w:tcW w:w="2964" w:type="dxa"/>
          </w:tcPr>
          <w:p w14:paraId="388BC47E" w14:textId="55AFEAA3" w:rsidR="00934A8E" w:rsidRDefault="008D006E" w:rsidP="00934A8E">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PIN_E25</w:t>
            </w:r>
          </w:p>
        </w:tc>
      </w:tr>
      <w:tr w:rsidR="00934A8E" w14:paraId="37C7DCF7" w14:textId="77777777" w:rsidTr="00934A8E">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7AD5E31D" w14:textId="775453ED" w:rsidR="00934A8E" w:rsidRPr="00550F78" w:rsidRDefault="008D006E" w:rsidP="00934A8E">
            <w:pPr>
              <w:pStyle w:val="Prrafodelista"/>
              <w:ind w:left="0"/>
              <w:jc w:val="center"/>
              <w:rPr>
                <w:rFonts w:ascii="Arial" w:hAnsi="Arial" w:cs="Arial"/>
                <w:b w:val="0"/>
                <w:bCs w:val="0"/>
                <w:sz w:val="20"/>
                <w:szCs w:val="20"/>
              </w:rPr>
            </w:pPr>
            <w:r w:rsidRPr="00550F78">
              <w:rPr>
                <w:rFonts w:ascii="Arial" w:hAnsi="Arial" w:cs="Arial"/>
                <w:b w:val="0"/>
                <w:bCs w:val="0"/>
                <w:sz w:val="20"/>
                <w:szCs w:val="20"/>
              </w:rPr>
              <w:t>sal[1]</w:t>
            </w:r>
          </w:p>
        </w:tc>
        <w:tc>
          <w:tcPr>
            <w:tcW w:w="2964" w:type="dxa"/>
          </w:tcPr>
          <w:p w14:paraId="7A76B9EE" w14:textId="71526F37" w:rsidR="00934A8E" w:rsidRDefault="008D006E" w:rsidP="00934A8E">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PIN_E22</w:t>
            </w:r>
          </w:p>
        </w:tc>
      </w:tr>
      <w:tr w:rsidR="00934A8E" w14:paraId="5C7A8C83" w14:textId="77777777" w:rsidTr="004D4C25">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Borders>
              <w:bottom w:val="single" w:sz="4" w:space="0" w:color="auto"/>
            </w:tcBorders>
          </w:tcPr>
          <w:p w14:paraId="0974D32A" w14:textId="0E370173" w:rsidR="00934A8E" w:rsidRPr="00550F78" w:rsidRDefault="008D006E" w:rsidP="00934A8E">
            <w:pPr>
              <w:pStyle w:val="Prrafodelista"/>
              <w:ind w:left="0"/>
              <w:jc w:val="center"/>
              <w:rPr>
                <w:rFonts w:ascii="Arial" w:hAnsi="Arial" w:cs="Arial"/>
                <w:b w:val="0"/>
                <w:bCs w:val="0"/>
                <w:sz w:val="20"/>
                <w:szCs w:val="20"/>
              </w:rPr>
            </w:pPr>
            <w:r w:rsidRPr="00550F78">
              <w:rPr>
                <w:rFonts w:ascii="Arial" w:hAnsi="Arial" w:cs="Arial"/>
                <w:b w:val="0"/>
                <w:bCs w:val="0"/>
                <w:sz w:val="20"/>
                <w:szCs w:val="20"/>
              </w:rPr>
              <w:t>sal[0]</w:t>
            </w:r>
          </w:p>
        </w:tc>
        <w:tc>
          <w:tcPr>
            <w:tcW w:w="2964" w:type="dxa"/>
            <w:tcBorders>
              <w:bottom w:val="single" w:sz="4" w:space="0" w:color="auto"/>
            </w:tcBorders>
          </w:tcPr>
          <w:p w14:paraId="61D5A728" w14:textId="0E226452" w:rsidR="00934A8E" w:rsidRDefault="008D006E" w:rsidP="00934A8E">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PIN_E21</w:t>
            </w:r>
          </w:p>
        </w:tc>
      </w:tr>
      <w:tr w:rsidR="00934A8E" w14:paraId="28DF3D32" w14:textId="77777777" w:rsidTr="004D4C25">
        <w:trPr>
          <w:trHeight w:val="252"/>
        </w:trPr>
        <w:tc>
          <w:tcPr>
            <w:cnfStyle w:val="001000000000" w:firstRow="0" w:lastRow="0" w:firstColumn="1" w:lastColumn="0" w:oddVBand="0" w:evenVBand="0" w:oddHBand="0" w:evenHBand="0" w:firstRowFirstColumn="0" w:firstRowLastColumn="0" w:lastRowFirstColumn="0" w:lastRowLastColumn="0"/>
            <w:tcW w:w="2985" w:type="dxa"/>
            <w:tcBorders>
              <w:top w:val="single" w:sz="4" w:space="0" w:color="auto"/>
            </w:tcBorders>
          </w:tcPr>
          <w:p w14:paraId="646D5567" w14:textId="28529B3F" w:rsidR="00934A8E" w:rsidRPr="00550F78" w:rsidRDefault="008D006E" w:rsidP="00934A8E">
            <w:pPr>
              <w:pStyle w:val="Prrafodelista"/>
              <w:ind w:left="0"/>
              <w:jc w:val="center"/>
              <w:rPr>
                <w:rFonts w:ascii="Arial" w:hAnsi="Arial" w:cs="Arial"/>
                <w:b w:val="0"/>
                <w:bCs w:val="0"/>
                <w:sz w:val="20"/>
                <w:szCs w:val="20"/>
              </w:rPr>
            </w:pPr>
            <w:r w:rsidRPr="00550F78">
              <w:rPr>
                <w:rFonts w:ascii="Arial" w:hAnsi="Arial" w:cs="Arial"/>
                <w:b w:val="0"/>
                <w:bCs w:val="0"/>
                <w:sz w:val="20"/>
                <w:szCs w:val="20"/>
              </w:rPr>
              <w:t>sel[2]</w:t>
            </w:r>
          </w:p>
        </w:tc>
        <w:tc>
          <w:tcPr>
            <w:tcW w:w="2964" w:type="dxa"/>
            <w:tcBorders>
              <w:top w:val="single" w:sz="4" w:space="0" w:color="auto"/>
            </w:tcBorders>
          </w:tcPr>
          <w:p w14:paraId="51724C20" w14:textId="327E7DE7" w:rsidR="00934A8E" w:rsidRDefault="008D006E" w:rsidP="00934A8E">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PIN_AC27</w:t>
            </w:r>
          </w:p>
        </w:tc>
      </w:tr>
      <w:tr w:rsidR="00934A8E" w14:paraId="5AC59F5E" w14:textId="77777777" w:rsidTr="00934A8E">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173B6B47" w14:textId="68F8BB52" w:rsidR="00934A8E" w:rsidRPr="00550F78" w:rsidRDefault="008D006E" w:rsidP="00934A8E">
            <w:pPr>
              <w:pStyle w:val="Prrafodelista"/>
              <w:ind w:left="0"/>
              <w:jc w:val="center"/>
              <w:rPr>
                <w:rFonts w:ascii="Arial" w:hAnsi="Arial" w:cs="Arial"/>
                <w:b w:val="0"/>
                <w:bCs w:val="0"/>
                <w:sz w:val="20"/>
                <w:szCs w:val="20"/>
              </w:rPr>
            </w:pPr>
            <w:r w:rsidRPr="00550F78">
              <w:rPr>
                <w:rFonts w:ascii="Arial" w:hAnsi="Arial" w:cs="Arial"/>
                <w:b w:val="0"/>
                <w:bCs w:val="0"/>
                <w:sz w:val="20"/>
                <w:szCs w:val="20"/>
              </w:rPr>
              <w:t>sel[1]</w:t>
            </w:r>
          </w:p>
        </w:tc>
        <w:tc>
          <w:tcPr>
            <w:tcW w:w="2964" w:type="dxa"/>
          </w:tcPr>
          <w:p w14:paraId="5D8F3A8A" w14:textId="3641997A" w:rsidR="00934A8E" w:rsidRDefault="008D006E" w:rsidP="00934A8E">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PIN_AC28</w:t>
            </w:r>
          </w:p>
        </w:tc>
      </w:tr>
      <w:tr w:rsidR="00934A8E" w14:paraId="7E05540F" w14:textId="77777777" w:rsidTr="00934A8E">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6A7FADD1" w14:textId="429E6778" w:rsidR="00934A8E" w:rsidRPr="00550F78" w:rsidRDefault="008D006E" w:rsidP="00934A8E">
            <w:pPr>
              <w:pStyle w:val="Prrafodelista"/>
              <w:ind w:left="0"/>
              <w:jc w:val="center"/>
              <w:rPr>
                <w:rFonts w:ascii="Arial" w:hAnsi="Arial" w:cs="Arial"/>
                <w:b w:val="0"/>
                <w:bCs w:val="0"/>
                <w:sz w:val="20"/>
                <w:szCs w:val="20"/>
              </w:rPr>
            </w:pPr>
            <w:r w:rsidRPr="00550F78">
              <w:rPr>
                <w:rFonts w:ascii="Arial" w:hAnsi="Arial" w:cs="Arial"/>
                <w:b w:val="0"/>
                <w:bCs w:val="0"/>
                <w:sz w:val="20"/>
                <w:szCs w:val="20"/>
              </w:rPr>
              <w:t>sel[0]</w:t>
            </w:r>
          </w:p>
        </w:tc>
        <w:tc>
          <w:tcPr>
            <w:tcW w:w="2964" w:type="dxa"/>
          </w:tcPr>
          <w:p w14:paraId="3F3C0E81" w14:textId="05064C9E" w:rsidR="00934A8E" w:rsidRDefault="008D006E" w:rsidP="00B44470">
            <w:pPr>
              <w:pStyle w:val="Prrafodelista"/>
              <w:keepNext/>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PIN_AB28</w:t>
            </w:r>
          </w:p>
        </w:tc>
      </w:tr>
    </w:tbl>
    <w:p w14:paraId="6CFCC099" w14:textId="25F36F46" w:rsidR="00B44470" w:rsidRPr="00B44470" w:rsidRDefault="00B44470" w:rsidP="00B44470">
      <w:pPr>
        <w:pStyle w:val="Descripcin"/>
        <w:framePr w:w="4768" w:h="271" w:hRule="exact" w:hSpace="141" w:wrap="around" w:vAnchor="page" w:hAnchor="page" w:x="3940" w:y="1501"/>
        <w:rPr>
          <w:rFonts w:ascii="Arial" w:hAnsi="Arial" w:cs="Arial"/>
          <w:color w:val="auto"/>
        </w:rPr>
      </w:pPr>
      <w:bookmarkStart w:id="9" w:name="_Toc69729948"/>
      <w:r w:rsidRPr="00B44470">
        <w:rPr>
          <w:rFonts w:ascii="Arial" w:hAnsi="Arial" w:cs="Arial"/>
          <w:color w:val="auto"/>
        </w:rPr>
        <w:t xml:space="preserve">Tabla 2. 1. </w:t>
      </w:r>
      <w:r w:rsidRPr="00B44470">
        <w:rPr>
          <w:rFonts w:ascii="Arial" w:hAnsi="Arial" w:cs="Arial"/>
          <w:color w:val="auto"/>
        </w:rPr>
        <w:fldChar w:fldCharType="begin"/>
      </w:r>
      <w:r w:rsidRPr="00B44470">
        <w:rPr>
          <w:rFonts w:ascii="Arial" w:hAnsi="Arial" w:cs="Arial"/>
          <w:color w:val="auto"/>
        </w:rPr>
        <w:instrText xml:space="preserve"> SEQ Tabla_2._1. \* ARABIC </w:instrText>
      </w:r>
      <w:r w:rsidRPr="00B44470">
        <w:rPr>
          <w:rFonts w:ascii="Arial" w:hAnsi="Arial" w:cs="Arial"/>
          <w:color w:val="auto"/>
        </w:rPr>
        <w:fldChar w:fldCharType="separate"/>
      </w:r>
      <w:r>
        <w:rPr>
          <w:rFonts w:ascii="Arial" w:hAnsi="Arial" w:cs="Arial"/>
          <w:noProof/>
          <w:color w:val="auto"/>
        </w:rPr>
        <w:t>1</w:t>
      </w:r>
      <w:r w:rsidRPr="00B44470">
        <w:rPr>
          <w:rFonts w:ascii="Arial" w:hAnsi="Arial" w:cs="Arial"/>
          <w:color w:val="auto"/>
        </w:rPr>
        <w:fldChar w:fldCharType="end"/>
      </w:r>
      <w:r w:rsidRPr="00B44470">
        <w:rPr>
          <w:rFonts w:ascii="Arial" w:hAnsi="Arial" w:cs="Arial"/>
          <w:color w:val="auto"/>
        </w:rPr>
        <w:t xml:space="preserve"> - Asignación de Pines Decodificador de 3 a 8</w:t>
      </w:r>
      <w:bookmarkEnd w:id="9"/>
    </w:p>
    <w:p w14:paraId="1EAF8E51" w14:textId="4FF38E9E" w:rsidR="002E6550" w:rsidRDefault="002E6550" w:rsidP="00387BF8">
      <w:pPr>
        <w:pStyle w:val="Prrafodelista"/>
        <w:ind w:left="454"/>
        <w:rPr>
          <w:rFonts w:ascii="Arial" w:hAnsi="Arial" w:cs="Arial"/>
          <w:sz w:val="20"/>
          <w:szCs w:val="20"/>
        </w:rPr>
      </w:pPr>
    </w:p>
    <w:p w14:paraId="4DB33165" w14:textId="6E7ABC0A" w:rsidR="002E6550" w:rsidRDefault="002E6550" w:rsidP="00387BF8">
      <w:pPr>
        <w:pStyle w:val="Prrafodelista"/>
        <w:ind w:left="454"/>
        <w:rPr>
          <w:rFonts w:ascii="Arial" w:hAnsi="Arial" w:cs="Arial"/>
          <w:sz w:val="20"/>
          <w:szCs w:val="20"/>
        </w:rPr>
      </w:pPr>
    </w:p>
    <w:p w14:paraId="758CCF5B" w14:textId="35FBBC7D" w:rsidR="002E6550" w:rsidRDefault="002E6550" w:rsidP="00387BF8">
      <w:pPr>
        <w:pStyle w:val="Prrafodelista"/>
        <w:ind w:left="454"/>
        <w:rPr>
          <w:rFonts w:ascii="Arial" w:hAnsi="Arial" w:cs="Arial"/>
          <w:sz w:val="20"/>
          <w:szCs w:val="20"/>
        </w:rPr>
      </w:pPr>
    </w:p>
    <w:p w14:paraId="157AC694" w14:textId="2220D3F7" w:rsidR="002E6550" w:rsidRDefault="002E6550" w:rsidP="00387BF8">
      <w:pPr>
        <w:pStyle w:val="Prrafodelista"/>
        <w:ind w:left="454"/>
        <w:rPr>
          <w:rFonts w:ascii="Arial" w:hAnsi="Arial" w:cs="Arial"/>
          <w:sz w:val="20"/>
          <w:szCs w:val="20"/>
        </w:rPr>
      </w:pPr>
    </w:p>
    <w:p w14:paraId="6070670C" w14:textId="2D96F3F9" w:rsidR="002E6550" w:rsidRDefault="002E6550" w:rsidP="00387BF8">
      <w:pPr>
        <w:pStyle w:val="Prrafodelista"/>
        <w:ind w:left="454"/>
        <w:rPr>
          <w:rFonts w:ascii="Arial" w:hAnsi="Arial" w:cs="Arial"/>
          <w:sz w:val="20"/>
          <w:szCs w:val="20"/>
        </w:rPr>
      </w:pPr>
    </w:p>
    <w:p w14:paraId="131A6A08" w14:textId="77626ED3" w:rsidR="00934A8E" w:rsidRDefault="00934A8E" w:rsidP="00387BF8">
      <w:pPr>
        <w:pStyle w:val="Prrafodelista"/>
        <w:ind w:left="454"/>
        <w:rPr>
          <w:rFonts w:ascii="Arial" w:hAnsi="Arial" w:cs="Arial"/>
          <w:sz w:val="20"/>
          <w:szCs w:val="20"/>
        </w:rPr>
      </w:pPr>
    </w:p>
    <w:p w14:paraId="16427E27" w14:textId="0FEE6E6B" w:rsidR="00934A8E" w:rsidRDefault="00934A8E" w:rsidP="00387BF8">
      <w:pPr>
        <w:pStyle w:val="Prrafodelista"/>
        <w:ind w:left="454"/>
        <w:rPr>
          <w:rFonts w:ascii="Arial" w:hAnsi="Arial" w:cs="Arial"/>
          <w:sz w:val="20"/>
          <w:szCs w:val="20"/>
        </w:rPr>
      </w:pPr>
    </w:p>
    <w:p w14:paraId="490EC6F4" w14:textId="56F34E70" w:rsidR="00934A8E" w:rsidRDefault="00934A8E" w:rsidP="00387BF8">
      <w:pPr>
        <w:pStyle w:val="Prrafodelista"/>
        <w:ind w:left="454"/>
        <w:rPr>
          <w:rFonts w:ascii="Arial" w:hAnsi="Arial" w:cs="Arial"/>
          <w:sz w:val="20"/>
          <w:szCs w:val="20"/>
        </w:rPr>
      </w:pPr>
    </w:p>
    <w:p w14:paraId="4F1509AF" w14:textId="75216719" w:rsidR="00934A8E" w:rsidRDefault="00934A8E" w:rsidP="00387BF8">
      <w:pPr>
        <w:pStyle w:val="Prrafodelista"/>
        <w:ind w:left="454"/>
        <w:rPr>
          <w:rFonts w:ascii="Arial" w:hAnsi="Arial" w:cs="Arial"/>
          <w:sz w:val="20"/>
          <w:szCs w:val="20"/>
        </w:rPr>
      </w:pPr>
    </w:p>
    <w:p w14:paraId="1D7D12D6" w14:textId="62484CD2" w:rsidR="00934A8E" w:rsidRDefault="00934A8E" w:rsidP="00387BF8">
      <w:pPr>
        <w:pStyle w:val="Prrafodelista"/>
        <w:ind w:left="454"/>
        <w:rPr>
          <w:rFonts w:ascii="Arial" w:hAnsi="Arial" w:cs="Arial"/>
          <w:sz w:val="20"/>
          <w:szCs w:val="20"/>
        </w:rPr>
      </w:pPr>
    </w:p>
    <w:p w14:paraId="0AB7ED28" w14:textId="4D11DB57" w:rsidR="00934A8E" w:rsidRDefault="00934A8E" w:rsidP="00387BF8">
      <w:pPr>
        <w:pStyle w:val="Prrafodelista"/>
        <w:ind w:left="454"/>
        <w:rPr>
          <w:rFonts w:ascii="Arial" w:hAnsi="Arial" w:cs="Arial"/>
          <w:sz w:val="20"/>
          <w:szCs w:val="20"/>
        </w:rPr>
      </w:pPr>
    </w:p>
    <w:p w14:paraId="41188135" w14:textId="6421979B" w:rsidR="00934A8E" w:rsidRDefault="00934A8E" w:rsidP="00387BF8">
      <w:pPr>
        <w:pStyle w:val="Prrafodelista"/>
        <w:ind w:left="454"/>
        <w:rPr>
          <w:rFonts w:ascii="Arial" w:hAnsi="Arial" w:cs="Arial"/>
          <w:sz w:val="20"/>
          <w:szCs w:val="20"/>
        </w:rPr>
      </w:pPr>
    </w:p>
    <w:p w14:paraId="77C20ED7" w14:textId="42F7F407" w:rsidR="00934A8E" w:rsidRDefault="00934A8E" w:rsidP="00387BF8">
      <w:pPr>
        <w:pStyle w:val="Prrafodelista"/>
        <w:ind w:left="454"/>
        <w:rPr>
          <w:rFonts w:ascii="Arial" w:hAnsi="Arial" w:cs="Arial"/>
          <w:sz w:val="20"/>
          <w:szCs w:val="20"/>
        </w:rPr>
      </w:pPr>
    </w:p>
    <w:p w14:paraId="3D598C1B" w14:textId="77777777" w:rsidR="00613CA0" w:rsidRDefault="00613CA0" w:rsidP="00387BF8">
      <w:pPr>
        <w:pStyle w:val="Prrafodelista"/>
        <w:ind w:left="454"/>
        <w:rPr>
          <w:rFonts w:ascii="Arial" w:hAnsi="Arial" w:cs="Arial"/>
          <w:sz w:val="20"/>
          <w:szCs w:val="20"/>
        </w:rPr>
      </w:pPr>
    </w:p>
    <w:p w14:paraId="6C5B5788" w14:textId="0739FCFD" w:rsidR="00934A8E" w:rsidRDefault="00934A8E" w:rsidP="00387BF8">
      <w:pPr>
        <w:pStyle w:val="Prrafodelista"/>
        <w:ind w:left="454"/>
        <w:rPr>
          <w:rFonts w:ascii="Arial" w:hAnsi="Arial" w:cs="Arial"/>
          <w:sz w:val="20"/>
          <w:szCs w:val="20"/>
        </w:rPr>
      </w:pPr>
    </w:p>
    <w:p w14:paraId="56AB1DB2" w14:textId="7D9F20CF" w:rsidR="00934A8E" w:rsidRDefault="00934A8E" w:rsidP="00387BF8">
      <w:pPr>
        <w:pStyle w:val="Prrafodelista"/>
        <w:ind w:left="454"/>
        <w:rPr>
          <w:rFonts w:ascii="Arial" w:hAnsi="Arial" w:cs="Arial"/>
          <w:sz w:val="20"/>
          <w:szCs w:val="20"/>
        </w:rPr>
      </w:pPr>
    </w:p>
    <w:p w14:paraId="2616F61C" w14:textId="02CF1032" w:rsidR="00C47059" w:rsidRDefault="00C47059" w:rsidP="00613CA0">
      <w:pPr>
        <w:pStyle w:val="Prrafodelista"/>
        <w:ind w:left="283"/>
        <w:rPr>
          <w:rFonts w:ascii="Arial" w:hAnsi="Arial" w:cs="Arial"/>
          <w:sz w:val="20"/>
          <w:szCs w:val="20"/>
        </w:rPr>
      </w:pPr>
      <w:r>
        <w:rPr>
          <w:rFonts w:ascii="Arial" w:hAnsi="Arial" w:cs="Arial"/>
          <w:sz w:val="20"/>
          <w:szCs w:val="20"/>
        </w:rPr>
        <w:t>También, se obtuvo el Reporte de Área (Tabla 2.1.2), en el cual se especifica los</w:t>
      </w:r>
      <w:r w:rsidR="00613CA0">
        <w:rPr>
          <w:rFonts w:ascii="Arial" w:hAnsi="Arial" w:cs="Arial"/>
          <w:sz w:val="20"/>
          <w:szCs w:val="20"/>
        </w:rPr>
        <w:t xml:space="preserve"> </w:t>
      </w:r>
      <w:r>
        <w:rPr>
          <w:rFonts w:ascii="Arial" w:hAnsi="Arial" w:cs="Arial"/>
          <w:sz w:val="20"/>
          <w:szCs w:val="20"/>
        </w:rPr>
        <w:t xml:space="preserve">porcentajes utilizados de los recursos disponibles del FPGA. </w:t>
      </w:r>
    </w:p>
    <w:p w14:paraId="3A83D268" w14:textId="139FCFF1" w:rsidR="00B44470" w:rsidRPr="00B44470" w:rsidRDefault="00B44470" w:rsidP="00B44470">
      <w:pPr>
        <w:pStyle w:val="Descripcin"/>
        <w:framePr w:w="4783" w:h="331" w:hRule="exact" w:hSpace="141" w:wrap="around" w:vAnchor="page" w:hAnchor="page" w:x="4135" w:y="6181"/>
        <w:rPr>
          <w:rFonts w:ascii="Arial" w:hAnsi="Arial" w:cs="Arial"/>
          <w:color w:val="auto"/>
        </w:rPr>
      </w:pPr>
      <w:bookmarkStart w:id="10" w:name="_Toc69729949"/>
      <w:r w:rsidRPr="00B44470">
        <w:rPr>
          <w:rFonts w:ascii="Arial" w:hAnsi="Arial" w:cs="Arial"/>
          <w:color w:val="auto"/>
        </w:rPr>
        <w:t xml:space="preserve">Tabla 2. 1. </w:t>
      </w:r>
      <w:r w:rsidRPr="00B44470">
        <w:rPr>
          <w:rFonts w:ascii="Arial" w:hAnsi="Arial" w:cs="Arial"/>
          <w:color w:val="auto"/>
        </w:rPr>
        <w:fldChar w:fldCharType="begin"/>
      </w:r>
      <w:r w:rsidRPr="00B44470">
        <w:rPr>
          <w:rFonts w:ascii="Arial" w:hAnsi="Arial" w:cs="Arial"/>
          <w:color w:val="auto"/>
        </w:rPr>
        <w:instrText xml:space="preserve"> SEQ Tabla_2._1. \* ARABIC </w:instrText>
      </w:r>
      <w:r w:rsidRPr="00B44470">
        <w:rPr>
          <w:rFonts w:ascii="Arial" w:hAnsi="Arial" w:cs="Arial"/>
          <w:color w:val="auto"/>
        </w:rPr>
        <w:fldChar w:fldCharType="separate"/>
      </w:r>
      <w:r w:rsidRPr="00B44470">
        <w:rPr>
          <w:rFonts w:ascii="Arial" w:hAnsi="Arial" w:cs="Arial"/>
          <w:noProof/>
          <w:color w:val="auto"/>
        </w:rPr>
        <w:t>2</w:t>
      </w:r>
      <w:r w:rsidRPr="00B44470">
        <w:rPr>
          <w:rFonts w:ascii="Arial" w:hAnsi="Arial" w:cs="Arial"/>
          <w:color w:val="auto"/>
        </w:rPr>
        <w:fldChar w:fldCharType="end"/>
      </w:r>
      <w:r w:rsidRPr="00B44470">
        <w:rPr>
          <w:rFonts w:ascii="Arial" w:hAnsi="Arial" w:cs="Arial"/>
          <w:color w:val="auto"/>
        </w:rPr>
        <w:t xml:space="preserve"> - Repor</w:t>
      </w:r>
      <w:r>
        <w:rPr>
          <w:rFonts w:ascii="Arial" w:hAnsi="Arial" w:cs="Arial"/>
          <w:color w:val="auto"/>
        </w:rPr>
        <w:t>t</w:t>
      </w:r>
      <w:r w:rsidRPr="00B44470">
        <w:rPr>
          <w:rFonts w:ascii="Arial" w:hAnsi="Arial" w:cs="Arial"/>
          <w:color w:val="auto"/>
        </w:rPr>
        <w:t>e de Área de Decodificador de 3 a 8</w:t>
      </w:r>
      <w:bookmarkEnd w:id="10"/>
    </w:p>
    <w:p w14:paraId="51D7FC6E" w14:textId="77777777" w:rsidR="00407478" w:rsidRDefault="00407478" w:rsidP="00387BF8">
      <w:pPr>
        <w:pStyle w:val="Prrafodelista"/>
        <w:ind w:left="454"/>
        <w:rPr>
          <w:rFonts w:ascii="Arial" w:hAnsi="Arial" w:cs="Arial"/>
          <w:sz w:val="20"/>
          <w:szCs w:val="20"/>
        </w:rPr>
      </w:pPr>
    </w:p>
    <w:p w14:paraId="06B1D38F" w14:textId="4359435A" w:rsidR="00C47059" w:rsidRPr="00934A8E" w:rsidRDefault="00C47059" w:rsidP="00C47059">
      <w:pPr>
        <w:pStyle w:val="Prrafodelista"/>
        <w:ind w:left="454"/>
        <w:jc w:val="center"/>
        <w:rPr>
          <w:rFonts w:ascii="Arial" w:hAnsi="Arial" w:cs="Arial"/>
          <w:i/>
          <w:iCs/>
          <w:sz w:val="20"/>
          <w:szCs w:val="20"/>
        </w:rPr>
      </w:pPr>
    </w:p>
    <w:p w14:paraId="1B40BB06" w14:textId="77777777" w:rsidR="00934A8E" w:rsidRDefault="00934A8E" w:rsidP="00387BF8">
      <w:pPr>
        <w:pStyle w:val="Prrafodelista"/>
        <w:ind w:left="454"/>
        <w:rPr>
          <w:rFonts w:ascii="Arial" w:hAnsi="Arial" w:cs="Arial"/>
          <w:sz w:val="20"/>
          <w:szCs w:val="20"/>
        </w:rPr>
      </w:pPr>
    </w:p>
    <w:tbl>
      <w:tblPr>
        <w:tblStyle w:val="Tablaconcuadrcula4-nfasis6"/>
        <w:tblpPr w:leftFromText="141" w:rightFromText="141" w:vertAnchor="page" w:horzAnchor="page" w:tblpX="3436" w:tblpY="6556"/>
        <w:tblW w:w="0" w:type="auto"/>
        <w:tblLook w:val="04A0" w:firstRow="1" w:lastRow="0" w:firstColumn="1" w:lastColumn="0" w:noHBand="0" w:noVBand="1"/>
      </w:tblPr>
      <w:tblGrid>
        <w:gridCol w:w="2985"/>
        <w:gridCol w:w="2964"/>
      </w:tblGrid>
      <w:tr w:rsidR="00C47059" w14:paraId="27AF5DC0" w14:textId="77777777" w:rsidTr="00C47059">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2BBBDE1D" w14:textId="6B92C486" w:rsidR="00C47059" w:rsidRDefault="00C47059" w:rsidP="00C47059">
            <w:pPr>
              <w:pStyle w:val="Prrafodelista"/>
              <w:ind w:left="0"/>
              <w:jc w:val="center"/>
              <w:rPr>
                <w:rFonts w:ascii="Arial" w:hAnsi="Arial" w:cs="Arial"/>
                <w:sz w:val="20"/>
                <w:szCs w:val="20"/>
              </w:rPr>
            </w:pPr>
            <w:r>
              <w:rPr>
                <w:rFonts w:ascii="Arial" w:hAnsi="Arial" w:cs="Arial"/>
                <w:sz w:val="20"/>
                <w:szCs w:val="20"/>
              </w:rPr>
              <w:t>Recurso</w:t>
            </w:r>
          </w:p>
        </w:tc>
        <w:tc>
          <w:tcPr>
            <w:tcW w:w="2964" w:type="dxa"/>
          </w:tcPr>
          <w:p w14:paraId="6144CE68" w14:textId="1B963259" w:rsidR="00C47059" w:rsidRDefault="00C47059" w:rsidP="00C47059">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Porcentaje</w:t>
            </w:r>
          </w:p>
        </w:tc>
      </w:tr>
      <w:tr w:rsidR="00C47059" w14:paraId="0707B100" w14:textId="77777777" w:rsidTr="00C47059">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0DAC4CCB" w14:textId="033B290E" w:rsidR="00C47059" w:rsidRPr="00550F78" w:rsidRDefault="00C47059" w:rsidP="00C47059">
            <w:pPr>
              <w:pStyle w:val="Prrafodelista"/>
              <w:ind w:left="0"/>
              <w:jc w:val="center"/>
              <w:rPr>
                <w:rFonts w:ascii="Arial" w:hAnsi="Arial" w:cs="Arial"/>
                <w:b w:val="0"/>
                <w:bCs w:val="0"/>
                <w:sz w:val="20"/>
                <w:szCs w:val="20"/>
              </w:rPr>
            </w:pPr>
            <w:r>
              <w:rPr>
                <w:rFonts w:ascii="Arial" w:hAnsi="Arial" w:cs="Arial"/>
                <w:b w:val="0"/>
                <w:bCs w:val="0"/>
                <w:sz w:val="20"/>
                <w:szCs w:val="20"/>
              </w:rPr>
              <w:t>Total de elementos lógicos</w:t>
            </w:r>
          </w:p>
        </w:tc>
        <w:tc>
          <w:tcPr>
            <w:tcW w:w="2964" w:type="dxa"/>
          </w:tcPr>
          <w:p w14:paraId="260ACA82" w14:textId="1F7413C2" w:rsidR="00C47059" w:rsidRDefault="00C47059" w:rsidP="00C4705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47059">
              <w:rPr>
                <w:rFonts w:ascii="Arial" w:hAnsi="Arial" w:cs="Arial"/>
                <w:sz w:val="20"/>
                <w:szCs w:val="20"/>
              </w:rPr>
              <w:t>8 / 114,480 (&lt; 1 %)</w:t>
            </w:r>
          </w:p>
        </w:tc>
      </w:tr>
      <w:tr w:rsidR="00C47059" w14:paraId="5BD6E96D" w14:textId="77777777" w:rsidTr="00C47059">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3907E60E" w14:textId="2CE56591" w:rsidR="00C47059" w:rsidRDefault="00C47059" w:rsidP="00C47059">
            <w:pPr>
              <w:pStyle w:val="Prrafodelista"/>
              <w:ind w:left="0"/>
              <w:jc w:val="center"/>
              <w:rPr>
                <w:rFonts w:ascii="Arial" w:hAnsi="Arial" w:cs="Arial"/>
                <w:b w:val="0"/>
                <w:bCs w:val="0"/>
                <w:sz w:val="20"/>
                <w:szCs w:val="20"/>
              </w:rPr>
            </w:pPr>
            <w:r w:rsidRPr="00C47059">
              <w:rPr>
                <w:rFonts w:ascii="Arial" w:hAnsi="Arial" w:cs="Arial"/>
                <w:b w:val="0"/>
                <w:bCs w:val="0"/>
                <w:sz w:val="20"/>
                <w:szCs w:val="20"/>
              </w:rPr>
              <w:t>Total regist</w:t>
            </w:r>
            <w:r>
              <w:rPr>
                <w:rFonts w:ascii="Arial" w:hAnsi="Arial" w:cs="Arial"/>
                <w:b w:val="0"/>
                <w:bCs w:val="0"/>
                <w:sz w:val="20"/>
                <w:szCs w:val="20"/>
              </w:rPr>
              <w:t>ros</w:t>
            </w:r>
          </w:p>
        </w:tc>
        <w:tc>
          <w:tcPr>
            <w:tcW w:w="2964" w:type="dxa"/>
          </w:tcPr>
          <w:p w14:paraId="7F117588" w14:textId="2910B5A6" w:rsidR="00C47059" w:rsidRDefault="00C47059" w:rsidP="00C47059">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w:t>
            </w:r>
          </w:p>
        </w:tc>
      </w:tr>
      <w:tr w:rsidR="00C47059" w14:paraId="1D59C6A7" w14:textId="77777777" w:rsidTr="00C47059">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21AADEE2" w14:textId="3B9FBB51" w:rsidR="00C47059" w:rsidRDefault="00C47059" w:rsidP="00C47059">
            <w:pPr>
              <w:pStyle w:val="Prrafodelista"/>
              <w:ind w:left="0"/>
              <w:jc w:val="center"/>
              <w:rPr>
                <w:rFonts w:ascii="Arial" w:hAnsi="Arial" w:cs="Arial"/>
                <w:b w:val="0"/>
                <w:bCs w:val="0"/>
                <w:sz w:val="20"/>
                <w:szCs w:val="20"/>
              </w:rPr>
            </w:pPr>
            <w:r w:rsidRPr="00C47059">
              <w:rPr>
                <w:rFonts w:ascii="Arial" w:hAnsi="Arial" w:cs="Arial"/>
                <w:b w:val="0"/>
                <w:bCs w:val="0"/>
                <w:sz w:val="20"/>
                <w:szCs w:val="20"/>
              </w:rPr>
              <w:t>Total pins</w:t>
            </w:r>
          </w:p>
        </w:tc>
        <w:tc>
          <w:tcPr>
            <w:tcW w:w="2964" w:type="dxa"/>
          </w:tcPr>
          <w:p w14:paraId="3335430B" w14:textId="4A95A9D7" w:rsidR="00C47059" w:rsidRDefault="00C47059" w:rsidP="00C4705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47059">
              <w:rPr>
                <w:rFonts w:ascii="Arial" w:hAnsi="Arial" w:cs="Arial"/>
                <w:sz w:val="20"/>
                <w:szCs w:val="20"/>
              </w:rPr>
              <w:t>12 / 529 (2 %)</w:t>
            </w:r>
          </w:p>
        </w:tc>
      </w:tr>
      <w:tr w:rsidR="00C47059" w14:paraId="02506CF6" w14:textId="77777777" w:rsidTr="00C47059">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099E2C2E" w14:textId="0B3E5EED" w:rsidR="00C47059" w:rsidRDefault="00C47059" w:rsidP="00C47059">
            <w:pPr>
              <w:pStyle w:val="Prrafodelista"/>
              <w:ind w:left="0"/>
              <w:jc w:val="center"/>
              <w:rPr>
                <w:rFonts w:ascii="Arial" w:hAnsi="Arial" w:cs="Arial"/>
                <w:b w:val="0"/>
                <w:bCs w:val="0"/>
                <w:sz w:val="20"/>
                <w:szCs w:val="20"/>
              </w:rPr>
            </w:pPr>
            <w:r w:rsidRPr="00C47059">
              <w:rPr>
                <w:rFonts w:ascii="Arial" w:hAnsi="Arial" w:cs="Arial"/>
                <w:b w:val="0"/>
                <w:bCs w:val="0"/>
                <w:sz w:val="20"/>
                <w:szCs w:val="20"/>
              </w:rPr>
              <w:t>Total pins</w:t>
            </w:r>
            <w:r>
              <w:rPr>
                <w:rFonts w:ascii="Arial" w:hAnsi="Arial" w:cs="Arial"/>
                <w:b w:val="0"/>
                <w:bCs w:val="0"/>
                <w:sz w:val="20"/>
                <w:szCs w:val="20"/>
              </w:rPr>
              <w:t xml:space="preserve"> virtuales</w:t>
            </w:r>
          </w:p>
        </w:tc>
        <w:tc>
          <w:tcPr>
            <w:tcW w:w="2964" w:type="dxa"/>
          </w:tcPr>
          <w:p w14:paraId="14119A12" w14:textId="72CC5853" w:rsidR="00C47059" w:rsidRDefault="00C47059" w:rsidP="00C47059">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w:t>
            </w:r>
          </w:p>
        </w:tc>
      </w:tr>
      <w:tr w:rsidR="00C47059" w14:paraId="5A3A3EA4" w14:textId="77777777" w:rsidTr="00C47059">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5A90F947" w14:textId="21F45EEB" w:rsidR="00C47059" w:rsidRPr="00C47059" w:rsidRDefault="00C47059" w:rsidP="00C47059">
            <w:pPr>
              <w:pStyle w:val="Prrafodelista"/>
              <w:ind w:left="0"/>
              <w:jc w:val="center"/>
              <w:rPr>
                <w:rFonts w:ascii="Arial" w:hAnsi="Arial" w:cs="Arial"/>
                <w:b w:val="0"/>
                <w:bCs w:val="0"/>
                <w:sz w:val="20"/>
                <w:szCs w:val="20"/>
              </w:rPr>
            </w:pPr>
            <w:r w:rsidRPr="00C47059">
              <w:rPr>
                <w:rFonts w:ascii="Arial" w:hAnsi="Arial" w:cs="Arial"/>
                <w:b w:val="0"/>
                <w:bCs w:val="0"/>
                <w:sz w:val="20"/>
                <w:szCs w:val="20"/>
              </w:rPr>
              <w:t>Total bits</w:t>
            </w:r>
            <w:r>
              <w:rPr>
                <w:rFonts w:ascii="Arial" w:hAnsi="Arial" w:cs="Arial"/>
                <w:b w:val="0"/>
                <w:bCs w:val="0"/>
                <w:sz w:val="20"/>
                <w:szCs w:val="20"/>
              </w:rPr>
              <w:t xml:space="preserve"> de memoria</w:t>
            </w:r>
          </w:p>
        </w:tc>
        <w:tc>
          <w:tcPr>
            <w:tcW w:w="2964" w:type="dxa"/>
          </w:tcPr>
          <w:p w14:paraId="06B7F4E2" w14:textId="08025F2E" w:rsidR="00C47059" w:rsidRDefault="00C47059" w:rsidP="00C4705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47059">
              <w:rPr>
                <w:rFonts w:ascii="Arial" w:hAnsi="Arial" w:cs="Arial"/>
                <w:sz w:val="20"/>
                <w:szCs w:val="20"/>
              </w:rPr>
              <w:t>0 / 3,981,312 (0 %)</w:t>
            </w:r>
          </w:p>
        </w:tc>
      </w:tr>
      <w:tr w:rsidR="00C47059" w14:paraId="52310A50" w14:textId="77777777" w:rsidTr="00C47059">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28C87483" w14:textId="7BE3415A" w:rsidR="00C47059" w:rsidRPr="00C47059" w:rsidRDefault="00C47059" w:rsidP="00C47059">
            <w:pPr>
              <w:pStyle w:val="Prrafodelista"/>
              <w:ind w:left="0"/>
              <w:jc w:val="center"/>
              <w:rPr>
                <w:rFonts w:ascii="Arial" w:hAnsi="Arial" w:cs="Arial"/>
                <w:b w:val="0"/>
                <w:bCs w:val="0"/>
                <w:sz w:val="20"/>
                <w:szCs w:val="20"/>
              </w:rPr>
            </w:pPr>
            <w:r w:rsidRPr="00C47059">
              <w:rPr>
                <w:rFonts w:ascii="Arial" w:hAnsi="Arial" w:cs="Arial"/>
                <w:b w:val="0"/>
                <w:bCs w:val="0"/>
                <w:sz w:val="20"/>
                <w:szCs w:val="20"/>
              </w:rPr>
              <w:t>Embedded Multiplier 9-bit elements</w:t>
            </w:r>
          </w:p>
        </w:tc>
        <w:tc>
          <w:tcPr>
            <w:tcW w:w="2964" w:type="dxa"/>
          </w:tcPr>
          <w:p w14:paraId="2D2A7E03" w14:textId="27CF0ACD" w:rsidR="00C47059" w:rsidRPr="00C47059" w:rsidRDefault="00C47059" w:rsidP="00C47059">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47059">
              <w:rPr>
                <w:rFonts w:ascii="Arial" w:hAnsi="Arial" w:cs="Arial"/>
                <w:sz w:val="20"/>
                <w:szCs w:val="20"/>
              </w:rPr>
              <w:t>0 / 532 (0 %)</w:t>
            </w:r>
          </w:p>
        </w:tc>
      </w:tr>
      <w:tr w:rsidR="00C47059" w14:paraId="4485351A" w14:textId="77777777" w:rsidTr="00C47059">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0ECE82EF" w14:textId="204E4C51" w:rsidR="00C47059" w:rsidRPr="00C47059" w:rsidRDefault="00C47059" w:rsidP="00C47059">
            <w:pPr>
              <w:pStyle w:val="Prrafodelista"/>
              <w:ind w:left="0"/>
              <w:jc w:val="center"/>
              <w:rPr>
                <w:rFonts w:ascii="Arial" w:hAnsi="Arial" w:cs="Arial"/>
                <w:b w:val="0"/>
                <w:bCs w:val="0"/>
                <w:sz w:val="20"/>
                <w:szCs w:val="20"/>
              </w:rPr>
            </w:pPr>
            <w:r w:rsidRPr="00C47059">
              <w:rPr>
                <w:rFonts w:ascii="Arial" w:hAnsi="Arial" w:cs="Arial"/>
                <w:b w:val="0"/>
                <w:bCs w:val="0"/>
                <w:sz w:val="20"/>
                <w:szCs w:val="20"/>
              </w:rPr>
              <w:t>Total PLLs</w:t>
            </w:r>
          </w:p>
        </w:tc>
        <w:tc>
          <w:tcPr>
            <w:tcW w:w="2964" w:type="dxa"/>
          </w:tcPr>
          <w:p w14:paraId="2381C592" w14:textId="31AFCFBA" w:rsidR="00C47059" w:rsidRPr="00C47059" w:rsidRDefault="00C47059" w:rsidP="00B44470">
            <w:pPr>
              <w:pStyle w:val="Prrafodelista"/>
              <w:keepNext/>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47059">
              <w:rPr>
                <w:rFonts w:ascii="Arial" w:hAnsi="Arial" w:cs="Arial"/>
                <w:sz w:val="20"/>
                <w:szCs w:val="20"/>
              </w:rPr>
              <w:t>0 / 4 (0 %)</w:t>
            </w:r>
          </w:p>
        </w:tc>
      </w:tr>
    </w:tbl>
    <w:p w14:paraId="2A9B7496" w14:textId="28D47290" w:rsidR="002E6550" w:rsidRDefault="002E6550" w:rsidP="00387BF8">
      <w:pPr>
        <w:pStyle w:val="Prrafodelista"/>
        <w:ind w:left="454"/>
        <w:rPr>
          <w:rFonts w:ascii="Arial" w:hAnsi="Arial" w:cs="Arial"/>
          <w:sz w:val="20"/>
          <w:szCs w:val="20"/>
        </w:rPr>
      </w:pPr>
    </w:p>
    <w:p w14:paraId="793BD081" w14:textId="06BAEF09" w:rsidR="002E6550" w:rsidRDefault="002E6550" w:rsidP="00387BF8">
      <w:pPr>
        <w:pStyle w:val="Prrafodelista"/>
        <w:ind w:left="454"/>
        <w:rPr>
          <w:rFonts w:ascii="Arial" w:hAnsi="Arial" w:cs="Arial"/>
          <w:sz w:val="20"/>
          <w:szCs w:val="20"/>
        </w:rPr>
      </w:pPr>
    </w:p>
    <w:p w14:paraId="4C70DDA6" w14:textId="3AB63871" w:rsidR="002E6550" w:rsidRDefault="002E6550" w:rsidP="00387BF8">
      <w:pPr>
        <w:pStyle w:val="Prrafodelista"/>
        <w:ind w:left="454"/>
        <w:rPr>
          <w:rFonts w:ascii="Arial" w:hAnsi="Arial" w:cs="Arial"/>
          <w:sz w:val="20"/>
          <w:szCs w:val="20"/>
        </w:rPr>
      </w:pPr>
    </w:p>
    <w:p w14:paraId="7BA013A0" w14:textId="471DD364" w:rsidR="00C47059" w:rsidRDefault="00C47059" w:rsidP="00387BF8">
      <w:pPr>
        <w:pStyle w:val="Prrafodelista"/>
        <w:ind w:left="454"/>
        <w:rPr>
          <w:rFonts w:ascii="Arial" w:hAnsi="Arial" w:cs="Arial"/>
          <w:sz w:val="20"/>
          <w:szCs w:val="20"/>
        </w:rPr>
      </w:pPr>
    </w:p>
    <w:p w14:paraId="5E437D51" w14:textId="5E2B6C08" w:rsidR="00C47059" w:rsidRDefault="00C47059" w:rsidP="00387BF8">
      <w:pPr>
        <w:pStyle w:val="Prrafodelista"/>
        <w:ind w:left="454"/>
        <w:rPr>
          <w:rFonts w:ascii="Arial" w:hAnsi="Arial" w:cs="Arial"/>
          <w:sz w:val="20"/>
          <w:szCs w:val="20"/>
        </w:rPr>
      </w:pPr>
    </w:p>
    <w:p w14:paraId="42DC666B" w14:textId="1C51E5D9" w:rsidR="00C47059" w:rsidRDefault="00C47059" w:rsidP="00387BF8">
      <w:pPr>
        <w:pStyle w:val="Prrafodelista"/>
        <w:ind w:left="454"/>
        <w:rPr>
          <w:rFonts w:ascii="Arial" w:hAnsi="Arial" w:cs="Arial"/>
          <w:sz w:val="20"/>
          <w:szCs w:val="20"/>
        </w:rPr>
      </w:pPr>
    </w:p>
    <w:p w14:paraId="0CEB7A8B" w14:textId="40C8EFA0" w:rsidR="00C47059" w:rsidRDefault="00C47059" w:rsidP="00387BF8">
      <w:pPr>
        <w:pStyle w:val="Prrafodelista"/>
        <w:ind w:left="454"/>
        <w:rPr>
          <w:rFonts w:ascii="Arial" w:hAnsi="Arial" w:cs="Arial"/>
          <w:sz w:val="20"/>
          <w:szCs w:val="20"/>
        </w:rPr>
      </w:pPr>
    </w:p>
    <w:p w14:paraId="779DB1C0" w14:textId="77B910C7" w:rsidR="00C47059" w:rsidRDefault="00C47059" w:rsidP="00387BF8">
      <w:pPr>
        <w:pStyle w:val="Prrafodelista"/>
        <w:ind w:left="454"/>
        <w:rPr>
          <w:rFonts w:ascii="Arial" w:hAnsi="Arial" w:cs="Arial"/>
          <w:sz w:val="20"/>
          <w:szCs w:val="20"/>
        </w:rPr>
      </w:pPr>
    </w:p>
    <w:p w14:paraId="4A71A7E6" w14:textId="02FF1919" w:rsidR="002E6550" w:rsidRDefault="002E6550" w:rsidP="00387BF8">
      <w:pPr>
        <w:pStyle w:val="Prrafodelista"/>
        <w:ind w:left="454"/>
        <w:rPr>
          <w:rFonts w:ascii="Arial" w:hAnsi="Arial" w:cs="Arial"/>
          <w:sz w:val="20"/>
          <w:szCs w:val="20"/>
        </w:rPr>
      </w:pPr>
    </w:p>
    <w:p w14:paraId="0F727A26" w14:textId="77777777" w:rsidR="00BA291A" w:rsidRPr="007E1046" w:rsidRDefault="00BA291A" w:rsidP="00387BF8">
      <w:pPr>
        <w:pStyle w:val="Prrafodelista"/>
        <w:ind w:left="454"/>
        <w:rPr>
          <w:rFonts w:ascii="Arial" w:hAnsi="Arial" w:cs="Arial"/>
          <w:sz w:val="20"/>
          <w:szCs w:val="20"/>
        </w:rPr>
      </w:pPr>
    </w:p>
    <w:p w14:paraId="1018B27F" w14:textId="77777777" w:rsidR="008C4BD9" w:rsidRPr="008C4BD9" w:rsidRDefault="008C4BD9" w:rsidP="008C4BD9">
      <w:pPr>
        <w:pStyle w:val="Prrafodelista"/>
        <w:keepNext/>
        <w:keepLines/>
        <w:numPr>
          <w:ilvl w:val="0"/>
          <w:numId w:val="11"/>
        </w:numPr>
        <w:spacing w:before="40" w:after="0"/>
        <w:contextualSpacing w:val="0"/>
        <w:outlineLvl w:val="1"/>
        <w:rPr>
          <w:rFonts w:ascii="Arial" w:eastAsiaTheme="majorEastAsia" w:hAnsi="Arial" w:cstheme="majorBidi"/>
          <w:b/>
          <w:vanish/>
          <w:sz w:val="26"/>
          <w:szCs w:val="26"/>
          <w:lang w:val="pt-BR"/>
        </w:rPr>
      </w:pPr>
      <w:bookmarkStart w:id="11" w:name="_Toc69425037"/>
      <w:bookmarkStart w:id="12" w:name="_Toc69479539"/>
      <w:bookmarkEnd w:id="11"/>
      <w:bookmarkEnd w:id="12"/>
    </w:p>
    <w:p w14:paraId="5912A002" w14:textId="77777777" w:rsidR="008C4BD9" w:rsidRPr="008C4BD9" w:rsidRDefault="008C4BD9" w:rsidP="008C4BD9">
      <w:pPr>
        <w:pStyle w:val="Prrafodelista"/>
        <w:keepNext/>
        <w:keepLines/>
        <w:numPr>
          <w:ilvl w:val="0"/>
          <w:numId w:val="11"/>
        </w:numPr>
        <w:spacing w:before="40" w:after="0"/>
        <w:contextualSpacing w:val="0"/>
        <w:outlineLvl w:val="1"/>
        <w:rPr>
          <w:rFonts w:ascii="Arial" w:eastAsiaTheme="majorEastAsia" w:hAnsi="Arial" w:cstheme="majorBidi"/>
          <w:b/>
          <w:vanish/>
          <w:sz w:val="26"/>
          <w:szCs w:val="26"/>
          <w:lang w:val="pt-BR"/>
        </w:rPr>
      </w:pPr>
      <w:bookmarkStart w:id="13" w:name="_Toc69425038"/>
      <w:bookmarkStart w:id="14" w:name="_Toc69479540"/>
      <w:bookmarkEnd w:id="13"/>
      <w:bookmarkEnd w:id="14"/>
    </w:p>
    <w:p w14:paraId="71E85EDF" w14:textId="77777777" w:rsidR="008C4BD9" w:rsidRPr="008C4BD9" w:rsidRDefault="008C4BD9" w:rsidP="008C4BD9">
      <w:pPr>
        <w:pStyle w:val="Prrafodelista"/>
        <w:keepNext/>
        <w:keepLines/>
        <w:numPr>
          <w:ilvl w:val="1"/>
          <w:numId w:val="11"/>
        </w:numPr>
        <w:spacing w:before="40" w:after="0"/>
        <w:contextualSpacing w:val="0"/>
        <w:outlineLvl w:val="1"/>
        <w:rPr>
          <w:rFonts w:ascii="Arial" w:eastAsiaTheme="majorEastAsia" w:hAnsi="Arial" w:cstheme="majorBidi"/>
          <w:b/>
          <w:vanish/>
          <w:sz w:val="26"/>
          <w:szCs w:val="26"/>
          <w:lang w:val="pt-BR"/>
        </w:rPr>
      </w:pPr>
      <w:bookmarkStart w:id="15" w:name="_Toc69425039"/>
      <w:bookmarkStart w:id="16" w:name="_Toc69479541"/>
      <w:bookmarkEnd w:id="15"/>
      <w:bookmarkEnd w:id="16"/>
    </w:p>
    <w:p w14:paraId="44841E94" w14:textId="3A9143F2" w:rsidR="00387BF8" w:rsidRPr="00BA291A" w:rsidRDefault="00387BF8" w:rsidP="008C4BD9">
      <w:pPr>
        <w:pStyle w:val="Ttulo2"/>
        <w:numPr>
          <w:ilvl w:val="1"/>
          <w:numId w:val="11"/>
        </w:numPr>
        <w:spacing w:line="20" w:lineRule="atLeast"/>
        <w:ind w:left="659"/>
        <w:rPr>
          <w:sz w:val="20"/>
          <w:szCs w:val="20"/>
          <w:lang w:val="pt-BR"/>
        </w:rPr>
      </w:pPr>
      <w:bookmarkStart w:id="17" w:name="_Toc69479542"/>
      <w:r w:rsidRPr="00BA291A">
        <w:rPr>
          <w:lang w:val="pt-BR"/>
        </w:rPr>
        <w:t>D</w:t>
      </w:r>
      <w:r w:rsidR="00BA291A" w:rsidRPr="00BA291A">
        <w:rPr>
          <w:lang w:val="pt-BR"/>
        </w:rPr>
        <w:t>ecodificador de BCD a 7s</w:t>
      </w:r>
      <w:r w:rsidR="00BA291A">
        <w:rPr>
          <w:lang w:val="pt-BR"/>
        </w:rPr>
        <w:t>egmentos</w:t>
      </w:r>
      <w:bookmarkEnd w:id="17"/>
    </w:p>
    <w:p w14:paraId="1DAC5E4D" w14:textId="06A42F5A" w:rsidR="00387BF8" w:rsidRDefault="00387BF8" w:rsidP="008C4BD9">
      <w:pPr>
        <w:pStyle w:val="Prrafodelista"/>
        <w:spacing w:line="20" w:lineRule="atLeast"/>
        <w:ind w:left="454"/>
        <w:rPr>
          <w:rFonts w:ascii="Arial" w:hAnsi="Arial" w:cs="Arial"/>
          <w:sz w:val="20"/>
          <w:szCs w:val="20"/>
          <w:lang w:val="pt-BR"/>
        </w:rPr>
      </w:pPr>
    </w:p>
    <w:p w14:paraId="63B94BC9" w14:textId="2BD7EB88" w:rsidR="00BA291A" w:rsidRPr="009147AD" w:rsidRDefault="009147AD" w:rsidP="00613CA0">
      <w:pPr>
        <w:pStyle w:val="Prrafodelista"/>
        <w:spacing w:line="20" w:lineRule="atLeast"/>
        <w:ind w:left="283"/>
        <w:rPr>
          <w:rFonts w:ascii="Arial" w:hAnsi="Arial" w:cs="Arial"/>
          <w:sz w:val="20"/>
          <w:szCs w:val="20"/>
        </w:rPr>
      </w:pPr>
      <w:r w:rsidRPr="009147AD">
        <w:rPr>
          <w:rFonts w:ascii="Arial" w:hAnsi="Arial" w:cs="Arial"/>
          <w:sz w:val="20"/>
          <w:szCs w:val="20"/>
        </w:rPr>
        <w:t>Este tipo de decodificador, tal como lo indica su nomb</w:t>
      </w:r>
      <w:r>
        <w:rPr>
          <w:rFonts w:ascii="Arial" w:hAnsi="Arial" w:cs="Arial"/>
          <w:sz w:val="20"/>
          <w:szCs w:val="20"/>
        </w:rPr>
        <w:t>re, recibe a su entrada un numero representado en el sistema numérico BCD (Decimal Codificado en Binario) y el cual a la salida es descifrado de tal forma que, pueda representarse en un display de 7 segmentos</w:t>
      </w:r>
      <w:r w:rsidR="001A40EA">
        <w:rPr>
          <w:rFonts w:ascii="Arial" w:hAnsi="Arial" w:cs="Arial"/>
          <w:sz w:val="20"/>
          <w:szCs w:val="20"/>
        </w:rPr>
        <w:t xml:space="preserve"> del tipo ánodo común (cada segmento se activa en bajo).</w:t>
      </w:r>
    </w:p>
    <w:p w14:paraId="6C5757D8" w14:textId="6DD1F2C6" w:rsidR="00BA291A" w:rsidRPr="009147AD" w:rsidRDefault="00BA291A" w:rsidP="00387BF8">
      <w:pPr>
        <w:pStyle w:val="Prrafodelista"/>
        <w:ind w:left="454"/>
        <w:rPr>
          <w:rFonts w:ascii="Arial" w:hAnsi="Arial" w:cs="Arial"/>
          <w:sz w:val="20"/>
          <w:szCs w:val="20"/>
        </w:rPr>
      </w:pPr>
    </w:p>
    <w:p w14:paraId="604D42FF" w14:textId="096BE6F0" w:rsidR="005104D2" w:rsidRDefault="00FB452E" w:rsidP="00613CA0">
      <w:pPr>
        <w:pStyle w:val="Prrafodelista"/>
        <w:ind w:left="283"/>
        <w:rPr>
          <w:rFonts w:ascii="Arial" w:hAnsi="Arial" w:cs="Arial"/>
          <w:sz w:val="20"/>
          <w:szCs w:val="20"/>
        </w:rPr>
      </w:pPr>
      <w:r>
        <w:rPr>
          <w:rFonts w:ascii="Arial" w:hAnsi="Arial" w:cs="Arial"/>
          <w:sz w:val="20"/>
          <w:szCs w:val="20"/>
        </w:rPr>
        <w:t>Con las características mencionadas, la descripción del hardware en VHDL (</w:t>
      </w:r>
      <w:r w:rsidRPr="00625325">
        <w:rPr>
          <w:rFonts w:ascii="Arial" w:hAnsi="Arial" w:cs="Arial"/>
          <w:sz w:val="20"/>
          <w:szCs w:val="20"/>
        </w:rPr>
        <w:t>Apéndice</w:t>
      </w:r>
      <w:r w:rsidR="00625325">
        <w:rPr>
          <w:rFonts w:ascii="Arial" w:hAnsi="Arial" w:cs="Arial"/>
          <w:sz w:val="20"/>
          <w:szCs w:val="20"/>
        </w:rPr>
        <w:t xml:space="preserve"> 4.1.2</w:t>
      </w:r>
      <w:r>
        <w:rPr>
          <w:rFonts w:ascii="Arial" w:hAnsi="Arial" w:cs="Arial"/>
          <w:sz w:val="20"/>
          <w:szCs w:val="20"/>
        </w:rPr>
        <w:t>)</w:t>
      </w:r>
      <w:r w:rsidR="005104D2">
        <w:rPr>
          <w:rFonts w:ascii="Arial" w:hAnsi="Arial" w:cs="Arial"/>
          <w:sz w:val="20"/>
          <w:szCs w:val="20"/>
        </w:rPr>
        <w:t xml:space="preserve"> tiene una </w:t>
      </w:r>
      <w:r w:rsidR="005104D2" w:rsidRPr="005104D2">
        <w:rPr>
          <w:rFonts w:ascii="Arial" w:hAnsi="Arial" w:cs="Arial"/>
          <w:i/>
          <w:iCs/>
          <w:sz w:val="20"/>
          <w:szCs w:val="20"/>
        </w:rPr>
        <w:t>entidad</w:t>
      </w:r>
      <w:r w:rsidR="005104D2">
        <w:rPr>
          <w:rFonts w:ascii="Arial" w:hAnsi="Arial" w:cs="Arial"/>
          <w:i/>
          <w:iCs/>
          <w:sz w:val="20"/>
          <w:szCs w:val="20"/>
        </w:rPr>
        <w:t xml:space="preserve"> </w:t>
      </w:r>
      <w:r w:rsidR="005104D2">
        <w:rPr>
          <w:rFonts w:ascii="Arial" w:hAnsi="Arial" w:cs="Arial"/>
          <w:sz w:val="20"/>
          <w:szCs w:val="20"/>
        </w:rPr>
        <w:t>con una entrada (vector de 4 bits) y una salida (vector de 7 bits para 7segmentos). En la arquitectura se describió el funcionamiento del componente utilizando la instrucción With-Select, por el cual se empleaban los bits de entrada para asignar a la salida los bits correspondientes para formar el respectivo numero decimal. Esto es mas visible en la tabla de verdad (Tabla 2.2.1) que se armo para facilitar su codificación.</w:t>
      </w:r>
    </w:p>
    <w:p w14:paraId="37F38043" w14:textId="32B13A02" w:rsidR="00407478" w:rsidRDefault="00407478" w:rsidP="00387BF8">
      <w:pPr>
        <w:pStyle w:val="Prrafodelista"/>
        <w:ind w:left="454"/>
        <w:rPr>
          <w:rFonts w:ascii="Arial" w:hAnsi="Arial" w:cs="Arial"/>
          <w:sz w:val="20"/>
          <w:szCs w:val="20"/>
        </w:rPr>
      </w:pPr>
    </w:p>
    <w:p w14:paraId="2B247BAA" w14:textId="09CD5AA8" w:rsidR="00407478" w:rsidRDefault="00727FB8" w:rsidP="00613CA0">
      <w:pPr>
        <w:pStyle w:val="Prrafodelista"/>
        <w:ind w:left="283"/>
        <w:rPr>
          <w:rFonts w:ascii="Arial" w:hAnsi="Arial" w:cs="Arial"/>
          <w:sz w:val="20"/>
          <w:szCs w:val="20"/>
        </w:rPr>
      </w:pPr>
      <w:r>
        <w:rPr>
          <w:rFonts w:ascii="Arial" w:hAnsi="Arial" w:cs="Arial"/>
          <w:sz w:val="20"/>
          <w:szCs w:val="20"/>
        </w:rPr>
        <w:t>El esquemático del diseño (Figura 2.2.1) se obtuvo a través de la opción RTL Viewer</w:t>
      </w:r>
      <w:r w:rsidR="006B785E">
        <w:rPr>
          <w:rFonts w:ascii="Arial" w:hAnsi="Arial" w:cs="Arial"/>
          <w:sz w:val="20"/>
          <w:szCs w:val="20"/>
        </w:rPr>
        <w:t xml:space="preserve"> de la herramienta Quartus</w:t>
      </w:r>
      <w:r>
        <w:rPr>
          <w:rFonts w:ascii="Arial" w:hAnsi="Arial" w:cs="Arial"/>
          <w:sz w:val="20"/>
          <w:szCs w:val="20"/>
        </w:rPr>
        <w:t>, donde se puede observar que no se haya generado ningún Latch erróneo</w:t>
      </w:r>
      <w:r w:rsidR="00B97E86">
        <w:rPr>
          <w:rFonts w:ascii="Arial" w:hAnsi="Arial" w:cs="Arial"/>
          <w:sz w:val="20"/>
          <w:szCs w:val="20"/>
        </w:rPr>
        <w:t>, también se puede asegurar esto leyendo los warnings producidos por la compilación</w:t>
      </w:r>
      <w:r>
        <w:rPr>
          <w:rFonts w:ascii="Arial" w:hAnsi="Arial" w:cs="Arial"/>
          <w:sz w:val="20"/>
          <w:szCs w:val="20"/>
        </w:rPr>
        <w:t xml:space="preserve">. Por otra parte, </w:t>
      </w:r>
      <w:r w:rsidR="001A05CD">
        <w:rPr>
          <w:rFonts w:ascii="Arial" w:hAnsi="Arial" w:cs="Arial"/>
          <w:sz w:val="20"/>
          <w:szCs w:val="20"/>
        </w:rPr>
        <w:t xml:space="preserve">se </w:t>
      </w:r>
      <w:r w:rsidR="006B785E">
        <w:rPr>
          <w:rFonts w:ascii="Arial" w:hAnsi="Arial" w:cs="Arial"/>
          <w:sz w:val="20"/>
          <w:szCs w:val="20"/>
        </w:rPr>
        <w:t>generaron ondas con el objetivo de simular las posibles entradas, y verificar si las salidas obtenidas eran las correctas. Este TestBench</w:t>
      </w:r>
      <w:r w:rsidR="00EB0634">
        <w:rPr>
          <w:rFonts w:ascii="Arial" w:hAnsi="Arial" w:cs="Arial"/>
          <w:sz w:val="20"/>
          <w:szCs w:val="20"/>
        </w:rPr>
        <w:t xml:space="preserve"> (</w:t>
      </w:r>
      <w:r w:rsidR="00EB0634" w:rsidRPr="00625325">
        <w:rPr>
          <w:rFonts w:ascii="Arial" w:hAnsi="Arial" w:cs="Arial"/>
          <w:sz w:val="20"/>
          <w:szCs w:val="20"/>
        </w:rPr>
        <w:t>Apéndice</w:t>
      </w:r>
      <w:r w:rsidR="00625325">
        <w:rPr>
          <w:rFonts w:ascii="Arial" w:hAnsi="Arial" w:cs="Arial"/>
          <w:sz w:val="20"/>
          <w:szCs w:val="20"/>
        </w:rPr>
        <w:t xml:space="preserve"> 4.2.2</w:t>
      </w:r>
      <w:r w:rsidR="00EB0634">
        <w:rPr>
          <w:rFonts w:ascii="Arial" w:hAnsi="Arial" w:cs="Arial"/>
          <w:sz w:val="20"/>
          <w:szCs w:val="20"/>
        </w:rPr>
        <w:t>)</w:t>
      </w:r>
      <w:r w:rsidR="006B785E">
        <w:rPr>
          <w:rFonts w:ascii="Arial" w:hAnsi="Arial" w:cs="Arial"/>
          <w:sz w:val="20"/>
          <w:szCs w:val="20"/>
        </w:rPr>
        <w:t xml:space="preserve"> se describió a continuación de la descripción del decodificador, en el cual se utilizaron instrucciones de Wait para la generación de las ondas. Se siguieron los mismos pasos que se explicaron en el anterior decodificador, para poder visualizar las señales de entrada y salida con la herramienta ModelSim (Figura 2.2.2).</w:t>
      </w:r>
    </w:p>
    <w:p w14:paraId="0BBF0487" w14:textId="77777777" w:rsidR="00407478" w:rsidRDefault="00407478" w:rsidP="00387BF8">
      <w:pPr>
        <w:pStyle w:val="Prrafodelista"/>
        <w:ind w:left="454"/>
        <w:rPr>
          <w:rFonts w:ascii="Arial" w:hAnsi="Arial" w:cs="Arial"/>
          <w:sz w:val="20"/>
          <w:szCs w:val="20"/>
        </w:rPr>
      </w:pPr>
    </w:p>
    <w:p w14:paraId="1B50F168" w14:textId="66D1667C" w:rsidR="005104D2" w:rsidRPr="00934A8E" w:rsidRDefault="005104D2" w:rsidP="005104D2">
      <w:pPr>
        <w:pStyle w:val="Prrafodelista"/>
        <w:ind w:left="454"/>
        <w:jc w:val="center"/>
        <w:rPr>
          <w:rFonts w:ascii="Arial" w:hAnsi="Arial" w:cs="Arial"/>
          <w:i/>
          <w:iCs/>
          <w:sz w:val="20"/>
          <w:szCs w:val="20"/>
        </w:rPr>
      </w:pPr>
    </w:p>
    <w:tbl>
      <w:tblPr>
        <w:tblStyle w:val="Tablaconcuadrcula4-nfasis2"/>
        <w:tblpPr w:leftFromText="141" w:rightFromText="141" w:vertAnchor="page" w:horzAnchor="page" w:tblpX="3316" w:tblpY="1801"/>
        <w:tblW w:w="0" w:type="auto"/>
        <w:tblLook w:val="04A0" w:firstRow="1" w:lastRow="0" w:firstColumn="1" w:lastColumn="0" w:noHBand="0" w:noVBand="1"/>
      </w:tblPr>
      <w:tblGrid>
        <w:gridCol w:w="3132"/>
        <w:gridCol w:w="2964"/>
      </w:tblGrid>
      <w:tr w:rsidR="00407478" w14:paraId="3B5F3FE8" w14:textId="77777777" w:rsidTr="00407478">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3132" w:type="dxa"/>
          </w:tcPr>
          <w:p w14:paraId="5B22C1A4" w14:textId="5A87B4B8" w:rsidR="00407478" w:rsidRDefault="00407478" w:rsidP="00407478">
            <w:pPr>
              <w:pStyle w:val="Prrafodelista"/>
              <w:ind w:left="0"/>
              <w:jc w:val="center"/>
              <w:rPr>
                <w:rFonts w:ascii="Arial" w:hAnsi="Arial" w:cs="Arial"/>
                <w:sz w:val="20"/>
                <w:szCs w:val="20"/>
              </w:rPr>
            </w:pPr>
            <w:r>
              <w:rPr>
                <w:rFonts w:ascii="Arial" w:hAnsi="Arial" w:cs="Arial"/>
                <w:sz w:val="20"/>
                <w:szCs w:val="20"/>
              </w:rPr>
              <w:t>ENTRADA</w:t>
            </w:r>
          </w:p>
        </w:tc>
        <w:tc>
          <w:tcPr>
            <w:tcW w:w="2964" w:type="dxa"/>
          </w:tcPr>
          <w:p w14:paraId="5F6B8878" w14:textId="034162F4" w:rsidR="00407478" w:rsidRDefault="00407478" w:rsidP="00407478">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SALIDA</w:t>
            </w:r>
          </w:p>
        </w:tc>
      </w:tr>
      <w:tr w:rsidR="00407478" w14:paraId="2A5B7D76" w14:textId="77777777" w:rsidTr="00407478">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3132" w:type="dxa"/>
          </w:tcPr>
          <w:p w14:paraId="502378BA" w14:textId="489BCD8F" w:rsidR="00407478" w:rsidRPr="00550F78" w:rsidRDefault="00407478" w:rsidP="00407478">
            <w:pPr>
              <w:pStyle w:val="Prrafodelista"/>
              <w:ind w:left="0"/>
              <w:jc w:val="center"/>
              <w:rPr>
                <w:rFonts w:ascii="Arial" w:hAnsi="Arial" w:cs="Arial"/>
                <w:b w:val="0"/>
                <w:bCs w:val="0"/>
                <w:sz w:val="20"/>
                <w:szCs w:val="20"/>
              </w:rPr>
            </w:pPr>
            <w:r>
              <w:rPr>
                <w:rFonts w:ascii="Arial" w:hAnsi="Arial" w:cs="Arial"/>
                <w:b w:val="0"/>
                <w:bCs w:val="0"/>
                <w:sz w:val="20"/>
                <w:szCs w:val="20"/>
              </w:rPr>
              <w:t>0000</w:t>
            </w:r>
          </w:p>
        </w:tc>
        <w:tc>
          <w:tcPr>
            <w:tcW w:w="2964" w:type="dxa"/>
          </w:tcPr>
          <w:p w14:paraId="7BDB626A" w14:textId="0FE87EF5" w:rsidR="00407478" w:rsidRDefault="00407478" w:rsidP="0040747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1000000</w:t>
            </w:r>
          </w:p>
        </w:tc>
      </w:tr>
      <w:tr w:rsidR="00407478" w14:paraId="04A86714" w14:textId="77777777" w:rsidTr="00407478">
        <w:trPr>
          <w:trHeight w:val="252"/>
        </w:trPr>
        <w:tc>
          <w:tcPr>
            <w:cnfStyle w:val="001000000000" w:firstRow="0" w:lastRow="0" w:firstColumn="1" w:lastColumn="0" w:oddVBand="0" w:evenVBand="0" w:oddHBand="0" w:evenHBand="0" w:firstRowFirstColumn="0" w:firstRowLastColumn="0" w:lastRowFirstColumn="0" w:lastRowLastColumn="0"/>
            <w:tcW w:w="3132" w:type="dxa"/>
          </w:tcPr>
          <w:p w14:paraId="12E8E293" w14:textId="0C0381EF" w:rsidR="00407478" w:rsidRPr="00550F78" w:rsidRDefault="00407478" w:rsidP="00407478">
            <w:pPr>
              <w:pStyle w:val="Prrafodelista"/>
              <w:ind w:left="0"/>
              <w:jc w:val="center"/>
              <w:rPr>
                <w:rFonts w:ascii="Arial" w:hAnsi="Arial" w:cs="Arial"/>
                <w:b w:val="0"/>
                <w:bCs w:val="0"/>
                <w:sz w:val="20"/>
                <w:szCs w:val="20"/>
              </w:rPr>
            </w:pPr>
            <w:r>
              <w:rPr>
                <w:rFonts w:ascii="Arial" w:hAnsi="Arial" w:cs="Arial"/>
                <w:b w:val="0"/>
                <w:bCs w:val="0"/>
                <w:sz w:val="20"/>
                <w:szCs w:val="20"/>
              </w:rPr>
              <w:t>0001</w:t>
            </w:r>
          </w:p>
        </w:tc>
        <w:tc>
          <w:tcPr>
            <w:tcW w:w="2964" w:type="dxa"/>
          </w:tcPr>
          <w:p w14:paraId="0B48D88E" w14:textId="789C089B" w:rsidR="00407478" w:rsidRDefault="00407478" w:rsidP="0040747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1111001</w:t>
            </w:r>
          </w:p>
        </w:tc>
      </w:tr>
      <w:tr w:rsidR="00407478" w14:paraId="0DD9DA79" w14:textId="77777777" w:rsidTr="00407478">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3132" w:type="dxa"/>
          </w:tcPr>
          <w:p w14:paraId="4B87132D" w14:textId="0BBDA2FE" w:rsidR="00407478" w:rsidRPr="00550F78" w:rsidRDefault="00407478" w:rsidP="00407478">
            <w:pPr>
              <w:pStyle w:val="Prrafodelista"/>
              <w:ind w:left="0"/>
              <w:jc w:val="center"/>
              <w:rPr>
                <w:rFonts w:ascii="Arial" w:hAnsi="Arial" w:cs="Arial"/>
                <w:b w:val="0"/>
                <w:bCs w:val="0"/>
                <w:sz w:val="20"/>
                <w:szCs w:val="20"/>
              </w:rPr>
            </w:pPr>
            <w:r>
              <w:rPr>
                <w:rFonts w:ascii="Arial" w:hAnsi="Arial" w:cs="Arial"/>
                <w:b w:val="0"/>
                <w:bCs w:val="0"/>
                <w:sz w:val="20"/>
                <w:szCs w:val="20"/>
              </w:rPr>
              <w:t>0010</w:t>
            </w:r>
          </w:p>
        </w:tc>
        <w:tc>
          <w:tcPr>
            <w:tcW w:w="2964" w:type="dxa"/>
          </w:tcPr>
          <w:p w14:paraId="17F785EF" w14:textId="4B8DF644" w:rsidR="00407478" w:rsidRDefault="00407478" w:rsidP="0040747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0100100</w:t>
            </w:r>
          </w:p>
        </w:tc>
      </w:tr>
      <w:tr w:rsidR="00407478" w14:paraId="181B2C3F" w14:textId="77777777" w:rsidTr="00407478">
        <w:trPr>
          <w:trHeight w:val="252"/>
        </w:trPr>
        <w:tc>
          <w:tcPr>
            <w:cnfStyle w:val="001000000000" w:firstRow="0" w:lastRow="0" w:firstColumn="1" w:lastColumn="0" w:oddVBand="0" w:evenVBand="0" w:oddHBand="0" w:evenHBand="0" w:firstRowFirstColumn="0" w:firstRowLastColumn="0" w:lastRowFirstColumn="0" w:lastRowLastColumn="0"/>
            <w:tcW w:w="3132" w:type="dxa"/>
          </w:tcPr>
          <w:p w14:paraId="799F13B8" w14:textId="323066BB" w:rsidR="00407478" w:rsidRPr="00550F78" w:rsidRDefault="00407478" w:rsidP="00407478">
            <w:pPr>
              <w:pStyle w:val="Prrafodelista"/>
              <w:ind w:left="0"/>
              <w:jc w:val="center"/>
              <w:rPr>
                <w:rFonts w:ascii="Arial" w:hAnsi="Arial" w:cs="Arial"/>
                <w:b w:val="0"/>
                <w:bCs w:val="0"/>
                <w:sz w:val="20"/>
                <w:szCs w:val="20"/>
              </w:rPr>
            </w:pPr>
            <w:r>
              <w:rPr>
                <w:rFonts w:ascii="Arial" w:hAnsi="Arial" w:cs="Arial"/>
                <w:b w:val="0"/>
                <w:bCs w:val="0"/>
                <w:sz w:val="20"/>
                <w:szCs w:val="20"/>
              </w:rPr>
              <w:t>0011</w:t>
            </w:r>
          </w:p>
        </w:tc>
        <w:tc>
          <w:tcPr>
            <w:tcW w:w="2964" w:type="dxa"/>
          </w:tcPr>
          <w:p w14:paraId="66C469C9" w14:textId="6AA4228F" w:rsidR="00407478" w:rsidRDefault="00407478" w:rsidP="0040747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0110000</w:t>
            </w:r>
          </w:p>
        </w:tc>
      </w:tr>
      <w:tr w:rsidR="00407478" w14:paraId="6398D7D4" w14:textId="77777777" w:rsidTr="00407478">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3132" w:type="dxa"/>
          </w:tcPr>
          <w:p w14:paraId="657D39C3" w14:textId="1A349D27" w:rsidR="00407478" w:rsidRPr="00550F78" w:rsidRDefault="00407478" w:rsidP="00407478">
            <w:pPr>
              <w:pStyle w:val="Prrafodelista"/>
              <w:ind w:left="0"/>
              <w:jc w:val="center"/>
              <w:rPr>
                <w:rFonts w:ascii="Arial" w:hAnsi="Arial" w:cs="Arial"/>
                <w:b w:val="0"/>
                <w:bCs w:val="0"/>
                <w:sz w:val="20"/>
                <w:szCs w:val="20"/>
              </w:rPr>
            </w:pPr>
            <w:r>
              <w:rPr>
                <w:rFonts w:ascii="Arial" w:hAnsi="Arial" w:cs="Arial"/>
                <w:b w:val="0"/>
                <w:bCs w:val="0"/>
                <w:sz w:val="20"/>
                <w:szCs w:val="20"/>
              </w:rPr>
              <w:t>0100</w:t>
            </w:r>
          </w:p>
        </w:tc>
        <w:tc>
          <w:tcPr>
            <w:tcW w:w="2964" w:type="dxa"/>
          </w:tcPr>
          <w:p w14:paraId="101DD59E" w14:textId="187769C0" w:rsidR="00407478" w:rsidRDefault="00407478" w:rsidP="0040747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0011001</w:t>
            </w:r>
          </w:p>
        </w:tc>
      </w:tr>
      <w:tr w:rsidR="00407478" w14:paraId="3197D089" w14:textId="77777777" w:rsidTr="00407478">
        <w:trPr>
          <w:trHeight w:val="252"/>
        </w:trPr>
        <w:tc>
          <w:tcPr>
            <w:cnfStyle w:val="001000000000" w:firstRow="0" w:lastRow="0" w:firstColumn="1" w:lastColumn="0" w:oddVBand="0" w:evenVBand="0" w:oddHBand="0" w:evenHBand="0" w:firstRowFirstColumn="0" w:firstRowLastColumn="0" w:lastRowFirstColumn="0" w:lastRowLastColumn="0"/>
            <w:tcW w:w="3132" w:type="dxa"/>
          </w:tcPr>
          <w:p w14:paraId="799CBA27" w14:textId="20C4BC04" w:rsidR="00407478" w:rsidRPr="00550F78" w:rsidRDefault="00407478" w:rsidP="00407478">
            <w:pPr>
              <w:pStyle w:val="Prrafodelista"/>
              <w:ind w:left="0"/>
              <w:jc w:val="center"/>
              <w:rPr>
                <w:rFonts w:ascii="Arial" w:hAnsi="Arial" w:cs="Arial"/>
                <w:b w:val="0"/>
                <w:bCs w:val="0"/>
                <w:sz w:val="20"/>
                <w:szCs w:val="20"/>
              </w:rPr>
            </w:pPr>
            <w:r>
              <w:rPr>
                <w:rFonts w:ascii="Arial" w:hAnsi="Arial" w:cs="Arial"/>
                <w:b w:val="0"/>
                <w:bCs w:val="0"/>
                <w:sz w:val="20"/>
                <w:szCs w:val="20"/>
              </w:rPr>
              <w:t>0101</w:t>
            </w:r>
          </w:p>
        </w:tc>
        <w:tc>
          <w:tcPr>
            <w:tcW w:w="2964" w:type="dxa"/>
          </w:tcPr>
          <w:p w14:paraId="0C9E57B7" w14:textId="65634712" w:rsidR="00407478" w:rsidRDefault="00407478" w:rsidP="0040747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0010010</w:t>
            </w:r>
          </w:p>
        </w:tc>
      </w:tr>
      <w:tr w:rsidR="00407478" w14:paraId="21FC84C9" w14:textId="77777777" w:rsidTr="00407478">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3132" w:type="dxa"/>
          </w:tcPr>
          <w:p w14:paraId="2827F56F" w14:textId="1DC3F65D" w:rsidR="00407478" w:rsidRPr="00550F78" w:rsidRDefault="00407478" w:rsidP="00407478">
            <w:pPr>
              <w:pStyle w:val="Prrafodelista"/>
              <w:ind w:left="0"/>
              <w:jc w:val="center"/>
              <w:rPr>
                <w:rFonts w:ascii="Arial" w:hAnsi="Arial" w:cs="Arial"/>
                <w:b w:val="0"/>
                <w:bCs w:val="0"/>
                <w:sz w:val="20"/>
                <w:szCs w:val="20"/>
              </w:rPr>
            </w:pPr>
            <w:r>
              <w:rPr>
                <w:rFonts w:ascii="Arial" w:hAnsi="Arial" w:cs="Arial"/>
                <w:b w:val="0"/>
                <w:bCs w:val="0"/>
                <w:sz w:val="20"/>
                <w:szCs w:val="20"/>
              </w:rPr>
              <w:t>0110</w:t>
            </w:r>
          </w:p>
        </w:tc>
        <w:tc>
          <w:tcPr>
            <w:tcW w:w="2964" w:type="dxa"/>
          </w:tcPr>
          <w:p w14:paraId="1FFF58C0" w14:textId="2ADE4860" w:rsidR="00407478" w:rsidRDefault="00407478" w:rsidP="0040747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0000010</w:t>
            </w:r>
          </w:p>
        </w:tc>
      </w:tr>
      <w:tr w:rsidR="00407478" w14:paraId="202C86CF" w14:textId="77777777" w:rsidTr="00407478">
        <w:trPr>
          <w:trHeight w:val="252"/>
        </w:trPr>
        <w:tc>
          <w:tcPr>
            <w:cnfStyle w:val="001000000000" w:firstRow="0" w:lastRow="0" w:firstColumn="1" w:lastColumn="0" w:oddVBand="0" w:evenVBand="0" w:oddHBand="0" w:evenHBand="0" w:firstRowFirstColumn="0" w:firstRowLastColumn="0" w:lastRowFirstColumn="0" w:lastRowLastColumn="0"/>
            <w:tcW w:w="3132" w:type="dxa"/>
          </w:tcPr>
          <w:p w14:paraId="6F7ECDFC" w14:textId="637E61B0" w:rsidR="00407478" w:rsidRPr="00550F78" w:rsidRDefault="00407478" w:rsidP="00407478">
            <w:pPr>
              <w:pStyle w:val="Prrafodelista"/>
              <w:ind w:left="0"/>
              <w:jc w:val="center"/>
              <w:rPr>
                <w:rFonts w:ascii="Arial" w:hAnsi="Arial" w:cs="Arial"/>
                <w:b w:val="0"/>
                <w:bCs w:val="0"/>
                <w:sz w:val="20"/>
                <w:szCs w:val="20"/>
              </w:rPr>
            </w:pPr>
            <w:r>
              <w:rPr>
                <w:rFonts w:ascii="Arial" w:hAnsi="Arial" w:cs="Arial"/>
                <w:b w:val="0"/>
                <w:bCs w:val="0"/>
                <w:sz w:val="20"/>
                <w:szCs w:val="20"/>
              </w:rPr>
              <w:t>0111</w:t>
            </w:r>
          </w:p>
        </w:tc>
        <w:tc>
          <w:tcPr>
            <w:tcW w:w="2964" w:type="dxa"/>
          </w:tcPr>
          <w:p w14:paraId="6EB13AE0" w14:textId="17E5160E" w:rsidR="00407478" w:rsidRDefault="00407478" w:rsidP="0040747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1111000</w:t>
            </w:r>
          </w:p>
        </w:tc>
      </w:tr>
      <w:tr w:rsidR="00407478" w14:paraId="15A22986" w14:textId="77777777" w:rsidTr="00407478">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3132" w:type="dxa"/>
          </w:tcPr>
          <w:p w14:paraId="673C682C" w14:textId="401F55F4" w:rsidR="00407478" w:rsidRPr="00550F78" w:rsidRDefault="00407478" w:rsidP="00407478">
            <w:pPr>
              <w:pStyle w:val="Prrafodelista"/>
              <w:ind w:left="0"/>
              <w:jc w:val="center"/>
              <w:rPr>
                <w:rFonts w:ascii="Arial" w:hAnsi="Arial" w:cs="Arial"/>
                <w:b w:val="0"/>
                <w:bCs w:val="0"/>
                <w:sz w:val="20"/>
                <w:szCs w:val="20"/>
              </w:rPr>
            </w:pPr>
            <w:r>
              <w:rPr>
                <w:rFonts w:ascii="Arial" w:hAnsi="Arial" w:cs="Arial"/>
                <w:b w:val="0"/>
                <w:bCs w:val="0"/>
                <w:sz w:val="20"/>
                <w:szCs w:val="20"/>
              </w:rPr>
              <w:t>1000</w:t>
            </w:r>
          </w:p>
        </w:tc>
        <w:tc>
          <w:tcPr>
            <w:tcW w:w="2964" w:type="dxa"/>
          </w:tcPr>
          <w:p w14:paraId="137549F0" w14:textId="6780D4EF" w:rsidR="00407478" w:rsidRDefault="00407478" w:rsidP="0040747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0000000</w:t>
            </w:r>
          </w:p>
        </w:tc>
      </w:tr>
      <w:tr w:rsidR="00407478" w14:paraId="2A41494C" w14:textId="77777777" w:rsidTr="00407478">
        <w:trPr>
          <w:trHeight w:val="252"/>
        </w:trPr>
        <w:tc>
          <w:tcPr>
            <w:cnfStyle w:val="001000000000" w:firstRow="0" w:lastRow="0" w:firstColumn="1" w:lastColumn="0" w:oddVBand="0" w:evenVBand="0" w:oddHBand="0" w:evenHBand="0" w:firstRowFirstColumn="0" w:firstRowLastColumn="0" w:lastRowFirstColumn="0" w:lastRowLastColumn="0"/>
            <w:tcW w:w="3132" w:type="dxa"/>
          </w:tcPr>
          <w:p w14:paraId="091FA90A" w14:textId="028C95DF" w:rsidR="00407478" w:rsidRPr="00550F78" w:rsidRDefault="00407478" w:rsidP="00407478">
            <w:pPr>
              <w:pStyle w:val="Prrafodelista"/>
              <w:ind w:left="0"/>
              <w:jc w:val="center"/>
              <w:rPr>
                <w:rFonts w:ascii="Arial" w:hAnsi="Arial" w:cs="Arial"/>
                <w:b w:val="0"/>
                <w:bCs w:val="0"/>
                <w:sz w:val="20"/>
                <w:szCs w:val="20"/>
              </w:rPr>
            </w:pPr>
            <w:r>
              <w:rPr>
                <w:rFonts w:ascii="Arial" w:hAnsi="Arial" w:cs="Arial"/>
                <w:b w:val="0"/>
                <w:bCs w:val="0"/>
                <w:sz w:val="20"/>
                <w:szCs w:val="20"/>
              </w:rPr>
              <w:t>1001</w:t>
            </w:r>
          </w:p>
        </w:tc>
        <w:tc>
          <w:tcPr>
            <w:tcW w:w="2964" w:type="dxa"/>
          </w:tcPr>
          <w:p w14:paraId="1EA49052" w14:textId="457C1340" w:rsidR="00407478" w:rsidRDefault="00407478" w:rsidP="000B25FC">
            <w:pPr>
              <w:pStyle w:val="Prrafodelista"/>
              <w:keepNext/>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0010000</w:t>
            </w:r>
          </w:p>
        </w:tc>
      </w:tr>
    </w:tbl>
    <w:p w14:paraId="0A3EF909" w14:textId="63059406" w:rsidR="000B25FC" w:rsidRPr="000B25FC" w:rsidRDefault="000B25FC" w:rsidP="000B25FC">
      <w:pPr>
        <w:pStyle w:val="Descripcin"/>
        <w:framePr w:w="5848" w:h="331" w:hRule="exact" w:hSpace="141" w:wrap="around" w:vAnchor="page" w:hAnchor="page" w:x="3595" w:y="1366"/>
        <w:rPr>
          <w:rFonts w:ascii="Arial" w:hAnsi="Arial" w:cs="Arial"/>
          <w:color w:val="auto"/>
        </w:rPr>
      </w:pPr>
      <w:bookmarkStart w:id="18" w:name="_Toc69427582"/>
      <w:r w:rsidRPr="000B25FC">
        <w:rPr>
          <w:rFonts w:ascii="Arial" w:hAnsi="Arial" w:cs="Arial"/>
          <w:color w:val="auto"/>
        </w:rPr>
        <w:t xml:space="preserve">Tabla 2. 2. </w:t>
      </w:r>
      <w:r w:rsidRPr="000B25FC">
        <w:rPr>
          <w:rFonts w:ascii="Arial" w:hAnsi="Arial" w:cs="Arial"/>
          <w:color w:val="auto"/>
        </w:rPr>
        <w:fldChar w:fldCharType="begin"/>
      </w:r>
      <w:r w:rsidRPr="000B25FC">
        <w:rPr>
          <w:rFonts w:ascii="Arial" w:hAnsi="Arial" w:cs="Arial"/>
          <w:color w:val="auto"/>
        </w:rPr>
        <w:instrText xml:space="preserve"> SEQ Tabla_2._2. \* ARABIC </w:instrText>
      </w:r>
      <w:r w:rsidRPr="000B25FC">
        <w:rPr>
          <w:rFonts w:ascii="Arial" w:hAnsi="Arial" w:cs="Arial"/>
          <w:color w:val="auto"/>
        </w:rPr>
        <w:fldChar w:fldCharType="separate"/>
      </w:r>
      <w:r w:rsidR="003A2E54">
        <w:rPr>
          <w:rFonts w:ascii="Arial" w:hAnsi="Arial" w:cs="Arial"/>
          <w:noProof/>
          <w:color w:val="auto"/>
        </w:rPr>
        <w:t>1</w:t>
      </w:r>
      <w:r w:rsidRPr="000B25FC">
        <w:rPr>
          <w:rFonts w:ascii="Arial" w:hAnsi="Arial" w:cs="Arial"/>
          <w:color w:val="auto"/>
        </w:rPr>
        <w:fldChar w:fldCharType="end"/>
      </w:r>
      <w:r w:rsidRPr="000B25FC">
        <w:rPr>
          <w:rFonts w:ascii="Arial" w:hAnsi="Arial" w:cs="Arial"/>
          <w:color w:val="auto"/>
        </w:rPr>
        <w:t xml:space="preserve"> - Tabla de Verdad de Decodificador BCD a 7segmentos</w:t>
      </w:r>
      <w:bookmarkEnd w:id="18"/>
    </w:p>
    <w:p w14:paraId="7582DB15" w14:textId="77777777" w:rsidR="005104D2" w:rsidRPr="005104D2" w:rsidRDefault="005104D2" w:rsidP="00387BF8">
      <w:pPr>
        <w:pStyle w:val="Prrafodelista"/>
        <w:ind w:left="454"/>
        <w:rPr>
          <w:rFonts w:ascii="Arial" w:hAnsi="Arial" w:cs="Arial"/>
          <w:sz w:val="20"/>
          <w:szCs w:val="20"/>
        </w:rPr>
      </w:pPr>
    </w:p>
    <w:p w14:paraId="1DF5F312" w14:textId="7F7AAC43" w:rsidR="00BA291A" w:rsidRPr="009147AD" w:rsidRDefault="00BA291A" w:rsidP="00387BF8">
      <w:pPr>
        <w:pStyle w:val="Prrafodelista"/>
        <w:ind w:left="454"/>
        <w:rPr>
          <w:rFonts w:ascii="Arial" w:hAnsi="Arial" w:cs="Arial"/>
          <w:sz w:val="20"/>
          <w:szCs w:val="20"/>
        </w:rPr>
      </w:pPr>
    </w:p>
    <w:p w14:paraId="202F856C" w14:textId="5A1E361B" w:rsidR="00BA291A" w:rsidRPr="009147AD" w:rsidRDefault="00BA291A" w:rsidP="00387BF8">
      <w:pPr>
        <w:pStyle w:val="Prrafodelista"/>
        <w:ind w:left="454"/>
        <w:rPr>
          <w:rFonts w:ascii="Arial" w:hAnsi="Arial" w:cs="Arial"/>
          <w:sz w:val="20"/>
          <w:szCs w:val="20"/>
        </w:rPr>
      </w:pPr>
    </w:p>
    <w:p w14:paraId="540E9AA6" w14:textId="4F4FC146" w:rsidR="00BA291A" w:rsidRPr="009147AD" w:rsidRDefault="00BA291A" w:rsidP="00387BF8">
      <w:pPr>
        <w:pStyle w:val="Prrafodelista"/>
        <w:ind w:left="454"/>
        <w:rPr>
          <w:rFonts w:ascii="Arial" w:hAnsi="Arial" w:cs="Arial"/>
          <w:sz w:val="20"/>
          <w:szCs w:val="20"/>
        </w:rPr>
      </w:pPr>
    </w:p>
    <w:p w14:paraId="41B674A5" w14:textId="0FA5AC18" w:rsidR="00BA291A" w:rsidRPr="009147AD" w:rsidRDefault="00BA291A" w:rsidP="00387BF8">
      <w:pPr>
        <w:pStyle w:val="Prrafodelista"/>
        <w:ind w:left="454"/>
        <w:rPr>
          <w:rFonts w:ascii="Arial" w:hAnsi="Arial" w:cs="Arial"/>
          <w:sz w:val="20"/>
          <w:szCs w:val="20"/>
        </w:rPr>
      </w:pPr>
    </w:p>
    <w:p w14:paraId="61C7D980" w14:textId="4AEFF9F6" w:rsidR="00BA291A" w:rsidRPr="009147AD" w:rsidRDefault="00BA291A" w:rsidP="00387BF8">
      <w:pPr>
        <w:pStyle w:val="Prrafodelista"/>
        <w:ind w:left="454"/>
        <w:rPr>
          <w:rFonts w:ascii="Arial" w:hAnsi="Arial" w:cs="Arial"/>
          <w:sz w:val="20"/>
          <w:szCs w:val="20"/>
        </w:rPr>
      </w:pPr>
    </w:p>
    <w:p w14:paraId="735532DF" w14:textId="268D936B" w:rsidR="00BA291A" w:rsidRPr="009147AD" w:rsidRDefault="00BA291A" w:rsidP="00387BF8">
      <w:pPr>
        <w:pStyle w:val="Prrafodelista"/>
        <w:ind w:left="454"/>
        <w:rPr>
          <w:rFonts w:ascii="Arial" w:hAnsi="Arial" w:cs="Arial"/>
          <w:sz w:val="20"/>
          <w:szCs w:val="20"/>
        </w:rPr>
      </w:pPr>
    </w:p>
    <w:p w14:paraId="205D33D5" w14:textId="329A428E" w:rsidR="00BA291A" w:rsidRPr="009147AD" w:rsidRDefault="00BA291A" w:rsidP="00387BF8">
      <w:pPr>
        <w:pStyle w:val="Prrafodelista"/>
        <w:ind w:left="454"/>
        <w:rPr>
          <w:rFonts w:ascii="Arial" w:hAnsi="Arial" w:cs="Arial"/>
          <w:sz w:val="20"/>
          <w:szCs w:val="20"/>
        </w:rPr>
      </w:pPr>
    </w:p>
    <w:p w14:paraId="62F802B2" w14:textId="5F8C60F2" w:rsidR="00BA291A" w:rsidRPr="009147AD" w:rsidRDefault="00BA291A" w:rsidP="00387BF8">
      <w:pPr>
        <w:pStyle w:val="Prrafodelista"/>
        <w:ind w:left="454"/>
        <w:rPr>
          <w:rFonts w:ascii="Arial" w:hAnsi="Arial" w:cs="Arial"/>
          <w:sz w:val="20"/>
          <w:szCs w:val="20"/>
        </w:rPr>
      </w:pPr>
    </w:p>
    <w:p w14:paraId="27700E8A" w14:textId="10EA89D2" w:rsidR="00BA291A" w:rsidRPr="009147AD" w:rsidRDefault="00BA291A" w:rsidP="00387BF8">
      <w:pPr>
        <w:pStyle w:val="Prrafodelista"/>
        <w:ind w:left="454"/>
        <w:rPr>
          <w:rFonts w:ascii="Arial" w:hAnsi="Arial" w:cs="Arial"/>
          <w:sz w:val="20"/>
          <w:szCs w:val="20"/>
        </w:rPr>
      </w:pPr>
    </w:p>
    <w:p w14:paraId="10B5EDEC" w14:textId="2E7525CA" w:rsidR="00BA291A" w:rsidRPr="009147AD" w:rsidRDefault="00BA291A" w:rsidP="00387BF8">
      <w:pPr>
        <w:pStyle w:val="Prrafodelista"/>
        <w:ind w:left="454"/>
        <w:rPr>
          <w:rFonts w:ascii="Arial" w:hAnsi="Arial" w:cs="Arial"/>
          <w:sz w:val="20"/>
          <w:szCs w:val="20"/>
        </w:rPr>
      </w:pPr>
    </w:p>
    <w:p w14:paraId="5F3792EB" w14:textId="720C27B8" w:rsidR="00BA291A" w:rsidRPr="009147AD" w:rsidRDefault="00BA291A" w:rsidP="00387BF8">
      <w:pPr>
        <w:pStyle w:val="Prrafodelista"/>
        <w:ind w:left="454"/>
        <w:rPr>
          <w:rFonts w:ascii="Arial" w:hAnsi="Arial" w:cs="Arial"/>
          <w:sz w:val="20"/>
          <w:szCs w:val="20"/>
        </w:rPr>
      </w:pPr>
    </w:p>
    <w:p w14:paraId="575CC2B1" w14:textId="4821545F" w:rsidR="00BA291A" w:rsidRPr="009147AD" w:rsidRDefault="00BA291A" w:rsidP="00387BF8">
      <w:pPr>
        <w:pStyle w:val="Prrafodelista"/>
        <w:ind w:left="454"/>
        <w:rPr>
          <w:rFonts w:ascii="Arial" w:hAnsi="Arial" w:cs="Arial"/>
          <w:sz w:val="20"/>
          <w:szCs w:val="20"/>
        </w:rPr>
      </w:pPr>
    </w:p>
    <w:p w14:paraId="21F92564" w14:textId="5188A44A" w:rsidR="00BA291A" w:rsidRPr="009147AD" w:rsidRDefault="00F814C0" w:rsidP="00387BF8">
      <w:pPr>
        <w:pStyle w:val="Prrafodelista"/>
        <w:ind w:left="454"/>
        <w:rPr>
          <w:rFonts w:ascii="Arial" w:hAnsi="Arial" w:cs="Arial"/>
          <w:sz w:val="20"/>
          <w:szCs w:val="20"/>
        </w:rPr>
      </w:pPr>
      <w:r>
        <w:rPr>
          <w:noProof/>
        </w:rPr>
        <w:drawing>
          <wp:anchor distT="0" distB="0" distL="114300" distR="114300" simplePos="0" relativeHeight="251660288" behindDoc="0" locked="0" layoutInCell="1" allowOverlap="1" wp14:anchorId="054669CA" wp14:editId="245256D5">
            <wp:simplePos x="0" y="0"/>
            <wp:positionH relativeFrom="margin">
              <wp:align>center</wp:align>
            </wp:positionH>
            <wp:positionV relativeFrom="paragraph">
              <wp:posOffset>11430</wp:posOffset>
            </wp:positionV>
            <wp:extent cx="2327275" cy="2994804"/>
            <wp:effectExtent l="0" t="0" r="0" b="0"/>
            <wp:wrapThrough wrapText="bothSides">
              <wp:wrapPolygon edited="0">
                <wp:start x="0" y="0"/>
                <wp:lineTo x="0" y="21435"/>
                <wp:lineTo x="21394" y="21435"/>
                <wp:lineTo x="21394"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extLst>
                        <a:ext uri="{28A0092B-C50C-407E-A947-70E740481C1C}">
                          <a14:useLocalDpi xmlns:a14="http://schemas.microsoft.com/office/drawing/2010/main" val="0"/>
                        </a:ext>
                      </a:extLst>
                    </a:blip>
                    <a:srcRect t="945"/>
                    <a:stretch/>
                  </pic:blipFill>
                  <pic:spPr bwMode="auto">
                    <a:xfrm>
                      <a:off x="0" y="0"/>
                      <a:ext cx="2327275" cy="2994804"/>
                    </a:xfrm>
                    <a:prstGeom prst="rect">
                      <a:avLst/>
                    </a:prstGeom>
                    <a:ln>
                      <a:noFill/>
                    </a:ln>
                    <a:extLst>
                      <a:ext uri="{53640926-AAD7-44D8-BBD7-CCE9431645EC}">
                        <a14:shadowObscured xmlns:a14="http://schemas.microsoft.com/office/drawing/2010/main"/>
                      </a:ext>
                    </a:extLst>
                  </pic:spPr>
                </pic:pic>
              </a:graphicData>
            </a:graphic>
          </wp:anchor>
        </w:drawing>
      </w:r>
    </w:p>
    <w:p w14:paraId="4942C393" w14:textId="6F1B4CC2" w:rsidR="00BA291A" w:rsidRPr="009147AD" w:rsidRDefault="00BA291A" w:rsidP="00387BF8">
      <w:pPr>
        <w:pStyle w:val="Prrafodelista"/>
        <w:ind w:left="454"/>
        <w:rPr>
          <w:rFonts w:ascii="Arial" w:hAnsi="Arial" w:cs="Arial"/>
          <w:sz w:val="20"/>
          <w:szCs w:val="20"/>
        </w:rPr>
      </w:pPr>
    </w:p>
    <w:p w14:paraId="71F9E3A4" w14:textId="1A9EED90" w:rsidR="00BA291A" w:rsidRPr="009147AD" w:rsidRDefault="00BA291A" w:rsidP="00387BF8">
      <w:pPr>
        <w:pStyle w:val="Prrafodelista"/>
        <w:ind w:left="454"/>
        <w:rPr>
          <w:rFonts w:ascii="Arial" w:hAnsi="Arial" w:cs="Arial"/>
          <w:sz w:val="20"/>
          <w:szCs w:val="20"/>
        </w:rPr>
      </w:pPr>
    </w:p>
    <w:p w14:paraId="5E0C5ED7" w14:textId="1B9F3A6B" w:rsidR="00BA291A" w:rsidRPr="009147AD" w:rsidRDefault="00BA291A" w:rsidP="00387BF8">
      <w:pPr>
        <w:pStyle w:val="Prrafodelista"/>
        <w:ind w:left="454"/>
        <w:rPr>
          <w:rFonts w:ascii="Arial" w:hAnsi="Arial" w:cs="Arial"/>
          <w:sz w:val="20"/>
          <w:szCs w:val="20"/>
        </w:rPr>
      </w:pPr>
    </w:p>
    <w:p w14:paraId="4690EC51" w14:textId="7EA9F15F" w:rsidR="00BA291A" w:rsidRDefault="00BA291A" w:rsidP="00387BF8">
      <w:pPr>
        <w:pStyle w:val="Prrafodelista"/>
        <w:ind w:left="454"/>
        <w:rPr>
          <w:rFonts w:ascii="Arial" w:hAnsi="Arial" w:cs="Arial"/>
          <w:sz w:val="20"/>
          <w:szCs w:val="20"/>
        </w:rPr>
      </w:pPr>
    </w:p>
    <w:p w14:paraId="589DCEE2" w14:textId="3916A89E" w:rsidR="00F814C0" w:rsidRDefault="00F814C0" w:rsidP="00387BF8">
      <w:pPr>
        <w:pStyle w:val="Prrafodelista"/>
        <w:ind w:left="454"/>
        <w:rPr>
          <w:rFonts w:ascii="Arial" w:hAnsi="Arial" w:cs="Arial"/>
          <w:sz w:val="20"/>
          <w:szCs w:val="20"/>
        </w:rPr>
      </w:pPr>
    </w:p>
    <w:p w14:paraId="354F7A2F" w14:textId="450F2D2C" w:rsidR="00F814C0" w:rsidRDefault="00F814C0" w:rsidP="00387BF8">
      <w:pPr>
        <w:pStyle w:val="Prrafodelista"/>
        <w:ind w:left="454"/>
        <w:rPr>
          <w:rFonts w:ascii="Arial" w:hAnsi="Arial" w:cs="Arial"/>
          <w:sz w:val="20"/>
          <w:szCs w:val="20"/>
        </w:rPr>
      </w:pPr>
    </w:p>
    <w:p w14:paraId="7244D17D" w14:textId="5525A6D0" w:rsidR="00F814C0" w:rsidRDefault="00F814C0" w:rsidP="00387BF8">
      <w:pPr>
        <w:pStyle w:val="Prrafodelista"/>
        <w:ind w:left="454"/>
        <w:rPr>
          <w:rFonts w:ascii="Arial" w:hAnsi="Arial" w:cs="Arial"/>
          <w:sz w:val="20"/>
          <w:szCs w:val="20"/>
        </w:rPr>
      </w:pPr>
    </w:p>
    <w:p w14:paraId="207D63E3" w14:textId="056DCBA4" w:rsidR="00F814C0" w:rsidRDefault="00F814C0" w:rsidP="00387BF8">
      <w:pPr>
        <w:pStyle w:val="Prrafodelista"/>
        <w:ind w:left="454"/>
        <w:rPr>
          <w:rFonts w:ascii="Arial" w:hAnsi="Arial" w:cs="Arial"/>
          <w:sz w:val="20"/>
          <w:szCs w:val="20"/>
        </w:rPr>
      </w:pPr>
    </w:p>
    <w:p w14:paraId="602A13B0" w14:textId="49424138" w:rsidR="00F814C0" w:rsidRDefault="00F814C0" w:rsidP="00387BF8">
      <w:pPr>
        <w:pStyle w:val="Prrafodelista"/>
        <w:ind w:left="454"/>
        <w:rPr>
          <w:rFonts w:ascii="Arial" w:hAnsi="Arial" w:cs="Arial"/>
          <w:sz w:val="20"/>
          <w:szCs w:val="20"/>
        </w:rPr>
      </w:pPr>
    </w:p>
    <w:p w14:paraId="0DCCEBF8" w14:textId="09854EC8" w:rsidR="00F814C0" w:rsidRDefault="00F814C0" w:rsidP="00387BF8">
      <w:pPr>
        <w:pStyle w:val="Prrafodelista"/>
        <w:ind w:left="454"/>
        <w:rPr>
          <w:rFonts w:ascii="Arial" w:hAnsi="Arial" w:cs="Arial"/>
          <w:sz w:val="20"/>
          <w:szCs w:val="20"/>
        </w:rPr>
      </w:pPr>
    </w:p>
    <w:p w14:paraId="5A2BFF49" w14:textId="64ED68F0" w:rsidR="00F814C0" w:rsidRDefault="00F814C0" w:rsidP="00387BF8">
      <w:pPr>
        <w:pStyle w:val="Prrafodelista"/>
        <w:ind w:left="454"/>
        <w:rPr>
          <w:rFonts w:ascii="Arial" w:hAnsi="Arial" w:cs="Arial"/>
          <w:sz w:val="20"/>
          <w:szCs w:val="20"/>
        </w:rPr>
      </w:pPr>
    </w:p>
    <w:p w14:paraId="02DF9BBA" w14:textId="5765EE8F" w:rsidR="00F814C0" w:rsidRDefault="00F814C0" w:rsidP="00387BF8">
      <w:pPr>
        <w:pStyle w:val="Prrafodelista"/>
        <w:ind w:left="454"/>
        <w:rPr>
          <w:rFonts w:ascii="Arial" w:hAnsi="Arial" w:cs="Arial"/>
          <w:sz w:val="20"/>
          <w:szCs w:val="20"/>
        </w:rPr>
      </w:pPr>
    </w:p>
    <w:p w14:paraId="7C7DC26F" w14:textId="7F990F09" w:rsidR="00F814C0" w:rsidRDefault="00F814C0" w:rsidP="00387BF8">
      <w:pPr>
        <w:pStyle w:val="Prrafodelista"/>
        <w:ind w:left="454"/>
        <w:rPr>
          <w:rFonts w:ascii="Arial" w:hAnsi="Arial" w:cs="Arial"/>
          <w:sz w:val="20"/>
          <w:szCs w:val="20"/>
        </w:rPr>
      </w:pPr>
    </w:p>
    <w:p w14:paraId="2DE2D012" w14:textId="7155097E" w:rsidR="00F814C0" w:rsidRDefault="00F814C0" w:rsidP="00387BF8">
      <w:pPr>
        <w:pStyle w:val="Prrafodelista"/>
        <w:ind w:left="454"/>
        <w:rPr>
          <w:rFonts w:ascii="Arial" w:hAnsi="Arial" w:cs="Arial"/>
          <w:sz w:val="20"/>
          <w:szCs w:val="20"/>
        </w:rPr>
      </w:pPr>
    </w:p>
    <w:p w14:paraId="665A2780" w14:textId="2BAA35BD" w:rsidR="00F814C0" w:rsidRDefault="00F814C0" w:rsidP="00387BF8">
      <w:pPr>
        <w:pStyle w:val="Prrafodelista"/>
        <w:ind w:left="454"/>
        <w:rPr>
          <w:rFonts w:ascii="Arial" w:hAnsi="Arial" w:cs="Arial"/>
          <w:sz w:val="20"/>
          <w:szCs w:val="20"/>
        </w:rPr>
      </w:pPr>
    </w:p>
    <w:p w14:paraId="3BDC5E24" w14:textId="101453B0" w:rsidR="00F814C0" w:rsidRDefault="00F814C0" w:rsidP="00387BF8">
      <w:pPr>
        <w:pStyle w:val="Prrafodelista"/>
        <w:ind w:left="454"/>
        <w:rPr>
          <w:rFonts w:ascii="Arial" w:hAnsi="Arial" w:cs="Arial"/>
          <w:sz w:val="20"/>
          <w:szCs w:val="20"/>
        </w:rPr>
      </w:pPr>
    </w:p>
    <w:p w14:paraId="76DB3AC9" w14:textId="536B2588" w:rsidR="00F814C0" w:rsidRDefault="00F814C0" w:rsidP="00387BF8">
      <w:pPr>
        <w:pStyle w:val="Prrafodelista"/>
        <w:ind w:left="454"/>
        <w:rPr>
          <w:rFonts w:ascii="Arial" w:hAnsi="Arial" w:cs="Arial"/>
          <w:sz w:val="20"/>
          <w:szCs w:val="20"/>
        </w:rPr>
      </w:pPr>
    </w:p>
    <w:p w14:paraId="5F7A43F9" w14:textId="708E7FDF" w:rsidR="00F814C0" w:rsidRDefault="00F814C0" w:rsidP="00387BF8">
      <w:pPr>
        <w:pStyle w:val="Prrafodelista"/>
        <w:ind w:left="454"/>
        <w:rPr>
          <w:rFonts w:ascii="Arial" w:hAnsi="Arial" w:cs="Arial"/>
          <w:sz w:val="20"/>
          <w:szCs w:val="20"/>
        </w:rPr>
      </w:pPr>
    </w:p>
    <w:p w14:paraId="485DE737" w14:textId="4F28C86E" w:rsidR="00F814C0" w:rsidRPr="00C03215" w:rsidRDefault="004B1C95" w:rsidP="00F814C0">
      <w:pPr>
        <w:pStyle w:val="Prrafodelista"/>
        <w:ind w:left="454"/>
        <w:jc w:val="center"/>
        <w:rPr>
          <w:rFonts w:ascii="Arial" w:hAnsi="Arial" w:cs="Arial"/>
          <w:i/>
          <w:iCs/>
          <w:sz w:val="20"/>
          <w:szCs w:val="20"/>
        </w:rPr>
      </w:pPr>
      <w:r>
        <w:rPr>
          <w:noProof/>
        </w:rPr>
        <mc:AlternateContent>
          <mc:Choice Requires="wps">
            <w:drawing>
              <wp:anchor distT="0" distB="0" distL="114300" distR="114300" simplePos="0" relativeHeight="251674624" behindDoc="0" locked="0" layoutInCell="1" allowOverlap="1" wp14:anchorId="46027AB8" wp14:editId="68E78C42">
                <wp:simplePos x="0" y="0"/>
                <wp:positionH relativeFrom="margin">
                  <wp:align>center</wp:align>
                </wp:positionH>
                <wp:positionV relativeFrom="paragraph">
                  <wp:posOffset>12065</wp:posOffset>
                </wp:positionV>
                <wp:extent cx="3486150" cy="161925"/>
                <wp:effectExtent l="0" t="0" r="0" b="9525"/>
                <wp:wrapThrough wrapText="bothSides">
                  <wp:wrapPolygon edited="0">
                    <wp:start x="0" y="0"/>
                    <wp:lineTo x="0" y="20329"/>
                    <wp:lineTo x="21482" y="20329"/>
                    <wp:lineTo x="21482" y="0"/>
                    <wp:lineTo x="0" y="0"/>
                  </wp:wrapPolygon>
                </wp:wrapThrough>
                <wp:docPr id="15" name="Cuadro de texto 15"/>
                <wp:cNvGraphicFramePr/>
                <a:graphic xmlns:a="http://schemas.openxmlformats.org/drawingml/2006/main">
                  <a:graphicData uri="http://schemas.microsoft.com/office/word/2010/wordprocessingShape">
                    <wps:wsp>
                      <wps:cNvSpPr txBox="1"/>
                      <wps:spPr>
                        <a:xfrm>
                          <a:off x="0" y="0"/>
                          <a:ext cx="3486150" cy="161925"/>
                        </a:xfrm>
                        <a:prstGeom prst="rect">
                          <a:avLst/>
                        </a:prstGeom>
                        <a:solidFill>
                          <a:prstClr val="white"/>
                        </a:solidFill>
                        <a:ln>
                          <a:noFill/>
                        </a:ln>
                      </wps:spPr>
                      <wps:txbx>
                        <w:txbxContent>
                          <w:p w14:paraId="6CFB9929" w14:textId="52846DC6" w:rsidR="003C1BE0" w:rsidRPr="004B1C95" w:rsidRDefault="003C1BE0" w:rsidP="004B1C95">
                            <w:pPr>
                              <w:pStyle w:val="Descripcin"/>
                              <w:rPr>
                                <w:rFonts w:ascii="Arial" w:hAnsi="Arial" w:cs="Arial"/>
                                <w:noProof/>
                                <w:color w:val="auto"/>
                                <w:lang w:val="pt-BR"/>
                              </w:rPr>
                            </w:pPr>
                            <w:bookmarkStart w:id="19" w:name="_Toc69730048"/>
                            <w:r w:rsidRPr="004B1C95">
                              <w:rPr>
                                <w:rFonts w:ascii="Arial" w:hAnsi="Arial" w:cs="Arial"/>
                                <w:color w:val="auto"/>
                                <w:lang w:val="pt-BR"/>
                              </w:rPr>
                              <w:t xml:space="preserve">Figura 2. 2. </w:t>
                            </w:r>
                            <w:r w:rsidRPr="004B1C95">
                              <w:rPr>
                                <w:rFonts w:ascii="Arial" w:hAnsi="Arial" w:cs="Arial"/>
                                <w:color w:val="auto"/>
                              </w:rPr>
                              <w:fldChar w:fldCharType="begin"/>
                            </w:r>
                            <w:r w:rsidRPr="004B1C95">
                              <w:rPr>
                                <w:rFonts w:ascii="Arial" w:hAnsi="Arial" w:cs="Arial"/>
                                <w:color w:val="auto"/>
                                <w:lang w:val="pt-BR"/>
                              </w:rPr>
                              <w:instrText xml:space="preserve"> SEQ Figura_2._2. \* ARABIC </w:instrText>
                            </w:r>
                            <w:r w:rsidRPr="004B1C95">
                              <w:rPr>
                                <w:rFonts w:ascii="Arial" w:hAnsi="Arial" w:cs="Arial"/>
                                <w:color w:val="auto"/>
                              </w:rPr>
                              <w:fldChar w:fldCharType="separate"/>
                            </w:r>
                            <w:r>
                              <w:rPr>
                                <w:rFonts w:ascii="Arial" w:hAnsi="Arial" w:cs="Arial"/>
                                <w:noProof/>
                                <w:color w:val="auto"/>
                                <w:lang w:val="pt-BR"/>
                              </w:rPr>
                              <w:t>1</w:t>
                            </w:r>
                            <w:r w:rsidRPr="004B1C95">
                              <w:rPr>
                                <w:rFonts w:ascii="Arial" w:hAnsi="Arial" w:cs="Arial"/>
                                <w:color w:val="auto"/>
                              </w:rPr>
                              <w:fldChar w:fldCharType="end"/>
                            </w:r>
                            <w:r w:rsidRPr="004B1C95">
                              <w:rPr>
                                <w:rFonts w:ascii="Arial" w:hAnsi="Arial" w:cs="Arial"/>
                                <w:color w:val="auto"/>
                                <w:lang w:val="pt-BR"/>
                              </w:rPr>
                              <w:t xml:space="preserve"> – Esquematico de Decodificador BCD a 7segmentos</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027AB8" id="Cuadro de texto 15" o:spid="_x0000_s1028" type="#_x0000_t202" style="position:absolute;left:0;text-align:left;margin-left:0;margin-top:.95pt;width:274.5pt;height:12.75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" stroked="f">
                <v:textbox inset="0,0,0,0">
                  <w:txbxContent>
                    <w:p w14:paraId="6CFB9929" w14:textId="52846DC6" w:rsidR="003C1BE0" w:rsidRPr="004B1C95" w:rsidRDefault="003C1BE0" w:rsidP="004B1C95">
                      <w:pPr>
                        <w:pStyle w:val="Descripcin"/>
                        <w:rPr>
                          <w:rFonts w:ascii="Arial" w:hAnsi="Arial" w:cs="Arial"/>
                          <w:noProof/>
                          <w:color w:val="auto"/>
                          <w:lang w:val="pt-BR"/>
                        </w:rPr>
                      </w:pPr>
                      <w:bookmarkStart w:id="22" w:name="_Toc69730048"/>
                      <w:r w:rsidRPr="004B1C95">
                        <w:rPr>
                          <w:rFonts w:ascii="Arial" w:hAnsi="Arial" w:cs="Arial"/>
                          <w:color w:val="auto"/>
                          <w:lang w:val="pt-BR"/>
                        </w:rPr>
                        <w:t xml:space="preserve">Figura 2. 2. </w:t>
                      </w:r>
                      <w:r w:rsidRPr="004B1C95">
                        <w:rPr>
                          <w:rFonts w:ascii="Arial" w:hAnsi="Arial" w:cs="Arial"/>
                          <w:color w:val="auto"/>
                        </w:rPr>
                        <w:fldChar w:fldCharType="begin"/>
                      </w:r>
                      <w:r w:rsidRPr="004B1C95">
                        <w:rPr>
                          <w:rFonts w:ascii="Arial" w:hAnsi="Arial" w:cs="Arial"/>
                          <w:color w:val="auto"/>
                          <w:lang w:val="pt-BR"/>
                        </w:rPr>
                        <w:instrText xml:space="preserve"> SEQ Figura_2._2. \* ARABIC </w:instrText>
                      </w:r>
                      <w:r w:rsidRPr="004B1C95">
                        <w:rPr>
                          <w:rFonts w:ascii="Arial" w:hAnsi="Arial" w:cs="Arial"/>
                          <w:color w:val="auto"/>
                        </w:rPr>
                        <w:fldChar w:fldCharType="separate"/>
                      </w:r>
                      <w:r>
                        <w:rPr>
                          <w:rFonts w:ascii="Arial" w:hAnsi="Arial" w:cs="Arial"/>
                          <w:noProof/>
                          <w:color w:val="auto"/>
                          <w:lang w:val="pt-BR"/>
                        </w:rPr>
                        <w:t>1</w:t>
                      </w:r>
                      <w:r w:rsidRPr="004B1C95">
                        <w:rPr>
                          <w:rFonts w:ascii="Arial" w:hAnsi="Arial" w:cs="Arial"/>
                          <w:color w:val="auto"/>
                        </w:rPr>
                        <w:fldChar w:fldCharType="end"/>
                      </w:r>
                      <w:r w:rsidRPr="004B1C95">
                        <w:rPr>
                          <w:rFonts w:ascii="Arial" w:hAnsi="Arial" w:cs="Arial"/>
                          <w:color w:val="auto"/>
                          <w:lang w:val="pt-BR"/>
                        </w:rPr>
                        <w:t xml:space="preserve"> – Esquematico de Decodificador BCD a 7segmentos</w:t>
                      </w:r>
                      <w:bookmarkEnd w:id="22"/>
                    </w:p>
                  </w:txbxContent>
                </v:textbox>
                <w10:wrap type="through" anchorx="margin"/>
              </v:shape>
            </w:pict>
          </mc:Fallback>
        </mc:AlternateContent>
      </w:r>
    </w:p>
    <w:p w14:paraId="40F60E1A" w14:textId="6A9DF961" w:rsidR="00F814C0" w:rsidRDefault="004B1C95" w:rsidP="00387BF8">
      <w:pPr>
        <w:pStyle w:val="Prrafodelista"/>
        <w:ind w:left="454"/>
        <w:rPr>
          <w:rFonts w:ascii="Arial" w:hAnsi="Arial" w:cs="Arial"/>
          <w:sz w:val="20"/>
          <w:szCs w:val="20"/>
        </w:rPr>
      </w:pPr>
      <w:r>
        <w:rPr>
          <w:noProof/>
        </w:rPr>
        <w:drawing>
          <wp:anchor distT="0" distB="0" distL="114300" distR="114300" simplePos="0" relativeHeight="251661312" behindDoc="0" locked="0" layoutInCell="1" allowOverlap="1" wp14:anchorId="6003299B" wp14:editId="52BABD5D">
            <wp:simplePos x="0" y="0"/>
            <wp:positionH relativeFrom="margin">
              <wp:align>center</wp:align>
            </wp:positionH>
            <wp:positionV relativeFrom="paragraph">
              <wp:posOffset>150495</wp:posOffset>
            </wp:positionV>
            <wp:extent cx="6206490" cy="381000"/>
            <wp:effectExtent l="0" t="0" r="3810" b="0"/>
            <wp:wrapThrough wrapText="bothSides">
              <wp:wrapPolygon edited="0">
                <wp:start x="0" y="0"/>
                <wp:lineTo x="0" y="20520"/>
                <wp:lineTo x="21547" y="20520"/>
                <wp:lineTo x="21547"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extLst>
                        <a:ext uri="{28A0092B-C50C-407E-A947-70E740481C1C}">
                          <a14:useLocalDpi xmlns:a14="http://schemas.microsoft.com/office/drawing/2010/main" val="0"/>
                        </a:ext>
                      </a:extLst>
                    </a:blip>
                    <a:srcRect b="11625"/>
                    <a:stretch/>
                  </pic:blipFill>
                  <pic:spPr bwMode="auto">
                    <a:xfrm>
                      <a:off x="0" y="0"/>
                      <a:ext cx="6206490" cy="381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9D97A45" w14:textId="77846524" w:rsidR="00EB0634" w:rsidRPr="00C03215" w:rsidRDefault="004B1C95" w:rsidP="00EB0634">
      <w:pPr>
        <w:pStyle w:val="Prrafodelista"/>
        <w:ind w:left="454"/>
        <w:jc w:val="center"/>
        <w:rPr>
          <w:rFonts w:ascii="Arial" w:hAnsi="Arial" w:cs="Arial"/>
          <w:i/>
          <w:iCs/>
          <w:sz w:val="20"/>
          <w:szCs w:val="20"/>
        </w:rPr>
      </w:pPr>
      <w:r>
        <w:rPr>
          <w:noProof/>
        </w:rPr>
        <mc:AlternateContent>
          <mc:Choice Requires="wps">
            <w:drawing>
              <wp:anchor distT="0" distB="0" distL="114300" distR="114300" simplePos="0" relativeHeight="251676672" behindDoc="0" locked="0" layoutInCell="1" allowOverlap="1" wp14:anchorId="4836606A" wp14:editId="33895746">
                <wp:simplePos x="0" y="0"/>
                <wp:positionH relativeFrom="margin">
                  <wp:align>center</wp:align>
                </wp:positionH>
                <wp:positionV relativeFrom="paragraph">
                  <wp:posOffset>445135</wp:posOffset>
                </wp:positionV>
                <wp:extent cx="3510915" cy="190500"/>
                <wp:effectExtent l="0" t="0" r="0" b="0"/>
                <wp:wrapThrough wrapText="bothSides">
                  <wp:wrapPolygon edited="0">
                    <wp:start x="0" y="0"/>
                    <wp:lineTo x="0" y="19440"/>
                    <wp:lineTo x="21448" y="19440"/>
                    <wp:lineTo x="21448" y="0"/>
                    <wp:lineTo x="0" y="0"/>
                  </wp:wrapPolygon>
                </wp:wrapThrough>
                <wp:docPr id="16" name="Cuadro de texto 16"/>
                <wp:cNvGraphicFramePr/>
                <a:graphic xmlns:a="http://schemas.openxmlformats.org/drawingml/2006/main">
                  <a:graphicData uri="http://schemas.microsoft.com/office/word/2010/wordprocessingShape">
                    <wps:wsp>
                      <wps:cNvSpPr txBox="1"/>
                      <wps:spPr>
                        <a:xfrm>
                          <a:off x="0" y="0"/>
                          <a:ext cx="3510915" cy="190500"/>
                        </a:xfrm>
                        <a:prstGeom prst="rect">
                          <a:avLst/>
                        </a:prstGeom>
                        <a:solidFill>
                          <a:prstClr val="white"/>
                        </a:solidFill>
                        <a:ln>
                          <a:noFill/>
                        </a:ln>
                      </wps:spPr>
                      <wps:txbx>
                        <w:txbxContent>
                          <w:p w14:paraId="32DCE3B7" w14:textId="7D8F893E" w:rsidR="003C1BE0" w:rsidRPr="004B1C95" w:rsidRDefault="003C1BE0" w:rsidP="004B1C95">
                            <w:pPr>
                              <w:pStyle w:val="Descripcin"/>
                              <w:rPr>
                                <w:rFonts w:ascii="Arial" w:hAnsi="Arial" w:cs="Arial"/>
                                <w:noProof/>
                                <w:color w:val="auto"/>
                              </w:rPr>
                            </w:pPr>
                            <w:bookmarkStart w:id="20" w:name="_Toc69730049"/>
                            <w:r w:rsidRPr="004B1C95">
                              <w:rPr>
                                <w:rFonts w:ascii="Arial" w:hAnsi="Arial" w:cs="Arial"/>
                                <w:color w:val="auto"/>
                              </w:rPr>
                              <w:t xml:space="preserve">Figura 2. 2. </w:t>
                            </w:r>
                            <w:r w:rsidRPr="004B1C95">
                              <w:rPr>
                                <w:rFonts w:ascii="Arial" w:hAnsi="Arial" w:cs="Arial"/>
                                <w:color w:val="auto"/>
                              </w:rPr>
                              <w:fldChar w:fldCharType="begin"/>
                            </w:r>
                            <w:r w:rsidRPr="004B1C95">
                              <w:rPr>
                                <w:rFonts w:ascii="Arial" w:hAnsi="Arial" w:cs="Arial"/>
                                <w:color w:val="auto"/>
                              </w:rPr>
                              <w:instrText xml:space="preserve"> SEQ Figura_2._2. \* ARABIC </w:instrText>
                            </w:r>
                            <w:r w:rsidRPr="004B1C95">
                              <w:rPr>
                                <w:rFonts w:ascii="Arial" w:hAnsi="Arial" w:cs="Arial"/>
                                <w:color w:val="auto"/>
                              </w:rPr>
                              <w:fldChar w:fldCharType="separate"/>
                            </w:r>
                            <w:r w:rsidRPr="004B1C95">
                              <w:rPr>
                                <w:rFonts w:ascii="Arial" w:hAnsi="Arial" w:cs="Arial"/>
                                <w:noProof/>
                                <w:color w:val="auto"/>
                              </w:rPr>
                              <w:t>2</w:t>
                            </w:r>
                            <w:r w:rsidRPr="004B1C95">
                              <w:rPr>
                                <w:rFonts w:ascii="Arial" w:hAnsi="Arial" w:cs="Arial"/>
                                <w:color w:val="auto"/>
                              </w:rPr>
                              <w:fldChar w:fldCharType="end"/>
                            </w:r>
                            <w:r w:rsidRPr="004B1C95">
                              <w:rPr>
                                <w:rFonts w:ascii="Arial" w:hAnsi="Arial" w:cs="Arial"/>
                                <w:color w:val="auto"/>
                              </w:rPr>
                              <w:t xml:space="preserve"> - Simulación de Decodificador BCD a 7segmentos</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36606A" id="Cuadro de texto 16" o:spid="_x0000_s1029" type="#_x0000_t202" style="position:absolute;left:0;text-align:left;margin-left:0;margin-top:35.05pt;width:276.45pt;height:1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" stroked="f">
                <v:textbox inset="0,0,0,0">
                  <w:txbxContent>
                    <w:p w14:paraId="32DCE3B7" w14:textId="7D8F893E" w:rsidR="003C1BE0" w:rsidRPr="004B1C95" w:rsidRDefault="003C1BE0" w:rsidP="004B1C95">
                      <w:pPr>
                        <w:pStyle w:val="Descripcin"/>
                        <w:rPr>
                          <w:rFonts w:ascii="Arial" w:hAnsi="Arial" w:cs="Arial"/>
                          <w:noProof/>
                          <w:color w:val="auto"/>
                        </w:rPr>
                      </w:pPr>
                      <w:bookmarkStart w:id="24" w:name="_Toc69730049"/>
                      <w:r w:rsidRPr="004B1C95">
                        <w:rPr>
                          <w:rFonts w:ascii="Arial" w:hAnsi="Arial" w:cs="Arial"/>
                          <w:color w:val="auto"/>
                        </w:rPr>
                        <w:t xml:space="preserve">Figura 2. 2. </w:t>
                      </w:r>
                      <w:r w:rsidRPr="004B1C95">
                        <w:rPr>
                          <w:rFonts w:ascii="Arial" w:hAnsi="Arial" w:cs="Arial"/>
                          <w:color w:val="auto"/>
                        </w:rPr>
                        <w:fldChar w:fldCharType="begin"/>
                      </w:r>
                      <w:r w:rsidRPr="004B1C95">
                        <w:rPr>
                          <w:rFonts w:ascii="Arial" w:hAnsi="Arial" w:cs="Arial"/>
                          <w:color w:val="auto"/>
                        </w:rPr>
                        <w:instrText xml:space="preserve"> SEQ Figura_2._2. \* ARABIC </w:instrText>
                      </w:r>
                      <w:r w:rsidRPr="004B1C95">
                        <w:rPr>
                          <w:rFonts w:ascii="Arial" w:hAnsi="Arial" w:cs="Arial"/>
                          <w:color w:val="auto"/>
                        </w:rPr>
                        <w:fldChar w:fldCharType="separate"/>
                      </w:r>
                      <w:r w:rsidRPr="004B1C95">
                        <w:rPr>
                          <w:rFonts w:ascii="Arial" w:hAnsi="Arial" w:cs="Arial"/>
                          <w:noProof/>
                          <w:color w:val="auto"/>
                        </w:rPr>
                        <w:t>2</w:t>
                      </w:r>
                      <w:r w:rsidRPr="004B1C95">
                        <w:rPr>
                          <w:rFonts w:ascii="Arial" w:hAnsi="Arial" w:cs="Arial"/>
                          <w:color w:val="auto"/>
                        </w:rPr>
                        <w:fldChar w:fldCharType="end"/>
                      </w:r>
                      <w:r w:rsidRPr="004B1C95">
                        <w:rPr>
                          <w:rFonts w:ascii="Arial" w:hAnsi="Arial" w:cs="Arial"/>
                          <w:color w:val="auto"/>
                        </w:rPr>
                        <w:t xml:space="preserve"> - Simulación de Decodificador BCD a 7segmentos</w:t>
                      </w:r>
                      <w:bookmarkEnd w:id="24"/>
                    </w:p>
                  </w:txbxContent>
                </v:textbox>
                <w10:wrap type="through" anchorx="margin"/>
              </v:shape>
            </w:pict>
          </mc:Fallback>
        </mc:AlternateContent>
      </w:r>
    </w:p>
    <w:p w14:paraId="099AD159" w14:textId="501500C1" w:rsidR="00F814C0" w:rsidRPr="009147AD" w:rsidRDefault="00F814C0" w:rsidP="00387BF8">
      <w:pPr>
        <w:pStyle w:val="Prrafodelista"/>
        <w:ind w:left="454"/>
        <w:rPr>
          <w:rFonts w:ascii="Arial" w:hAnsi="Arial" w:cs="Arial"/>
          <w:sz w:val="20"/>
          <w:szCs w:val="20"/>
        </w:rPr>
      </w:pPr>
    </w:p>
    <w:p w14:paraId="00372901" w14:textId="77777777" w:rsidR="00FC4603" w:rsidRDefault="00FC4603" w:rsidP="00613CA0">
      <w:pPr>
        <w:pStyle w:val="Prrafodelista"/>
        <w:ind w:left="283"/>
        <w:rPr>
          <w:rFonts w:ascii="Arial" w:hAnsi="Arial" w:cs="Arial"/>
          <w:sz w:val="20"/>
          <w:szCs w:val="20"/>
        </w:rPr>
      </w:pPr>
      <w:r>
        <w:rPr>
          <w:rFonts w:ascii="Arial" w:hAnsi="Arial" w:cs="Arial"/>
          <w:sz w:val="20"/>
          <w:szCs w:val="20"/>
        </w:rPr>
        <w:t>La simulación realizada muestra resultados acertados al comparar los mismos con la tabla de verdad antes descripta. Por lo tanto, es posible concluir que el hardware descripto es funcional.</w:t>
      </w:r>
    </w:p>
    <w:p w14:paraId="5212563F" w14:textId="24837E8A" w:rsidR="00FC4603" w:rsidRDefault="00FC4603" w:rsidP="00387BF8">
      <w:pPr>
        <w:pStyle w:val="Prrafodelista"/>
        <w:ind w:left="454"/>
        <w:rPr>
          <w:rFonts w:ascii="Arial" w:hAnsi="Arial" w:cs="Arial"/>
          <w:sz w:val="20"/>
          <w:szCs w:val="20"/>
        </w:rPr>
      </w:pPr>
    </w:p>
    <w:p w14:paraId="639A2AD4" w14:textId="7A30AF25" w:rsidR="00FC4603" w:rsidRDefault="00FC4603" w:rsidP="00613CA0">
      <w:pPr>
        <w:pStyle w:val="Prrafodelista"/>
        <w:ind w:left="283"/>
        <w:rPr>
          <w:rFonts w:ascii="Arial" w:hAnsi="Arial" w:cs="Arial"/>
          <w:sz w:val="20"/>
          <w:szCs w:val="20"/>
        </w:rPr>
      </w:pPr>
      <w:r>
        <w:rPr>
          <w:rFonts w:ascii="Arial" w:hAnsi="Arial" w:cs="Arial"/>
          <w:sz w:val="20"/>
          <w:szCs w:val="20"/>
        </w:rPr>
        <w:t>Una vez comprobado el funcionamiento del decodificador, se procedió a realizar la asignación correspondiente a los pines del FPGA</w:t>
      </w:r>
      <w:r w:rsidR="00A25C9F">
        <w:rPr>
          <w:rFonts w:ascii="Arial" w:hAnsi="Arial" w:cs="Arial"/>
          <w:sz w:val="20"/>
          <w:szCs w:val="20"/>
        </w:rPr>
        <w:t xml:space="preserve">. Esta asignación se muestra con mayor detalle en la siguiente tabla (Tabla 2.2.2), para la cual se utilizó nuevamente el manual de usuario del board DE2-115. Para este decodificador, las entradas quedaron sin asignar, para su posterior instanciación en un componente de mayor jerarquía, mientras que las salidas fueron destinadas al display 7segmentos </w:t>
      </w:r>
      <w:r w:rsidR="00521F78">
        <w:rPr>
          <w:rFonts w:ascii="Arial" w:hAnsi="Arial" w:cs="Arial"/>
          <w:sz w:val="20"/>
          <w:szCs w:val="20"/>
        </w:rPr>
        <w:t>(</w:t>
      </w:r>
      <w:r w:rsidR="00A25C9F">
        <w:rPr>
          <w:rFonts w:ascii="Arial" w:hAnsi="Arial" w:cs="Arial"/>
          <w:sz w:val="20"/>
          <w:szCs w:val="20"/>
        </w:rPr>
        <w:t>HEX</w:t>
      </w:r>
      <w:r w:rsidR="00521F78">
        <w:rPr>
          <w:rFonts w:ascii="Arial" w:hAnsi="Arial" w:cs="Arial"/>
          <w:sz w:val="20"/>
          <w:szCs w:val="20"/>
        </w:rPr>
        <w:t>0)</w:t>
      </w:r>
      <w:r w:rsidR="00A25C9F">
        <w:rPr>
          <w:rFonts w:ascii="Arial" w:hAnsi="Arial" w:cs="Arial"/>
          <w:sz w:val="20"/>
          <w:szCs w:val="20"/>
        </w:rPr>
        <w:t>.</w:t>
      </w:r>
    </w:p>
    <w:p w14:paraId="3B3D8D05" w14:textId="4357DD38" w:rsidR="00A25C9F" w:rsidRDefault="00A25C9F" w:rsidP="00387BF8">
      <w:pPr>
        <w:pStyle w:val="Prrafodelista"/>
        <w:ind w:left="454"/>
        <w:rPr>
          <w:rFonts w:ascii="Arial" w:hAnsi="Arial" w:cs="Arial"/>
          <w:sz w:val="20"/>
          <w:szCs w:val="20"/>
        </w:rPr>
      </w:pPr>
    </w:p>
    <w:p w14:paraId="1CCE9678" w14:textId="4C539C7A" w:rsidR="00A25C9F" w:rsidRDefault="00A25C9F" w:rsidP="00613CA0">
      <w:pPr>
        <w:pStyle w:val="Prrafodelista"/>
        <w:ind w:left="283"/>
        <w:rPr>
          <w:rFonts w:ascii="Arial" w:hAnsi="Arial" w:cs="Arial"/>
          <w:sz w:val="20"/>
          <w:szCs w:val="20"/>
        </w:rPr>
      </w:pPr>
      <w:r>
        <w:rPr>
          <w:rFonts w:ascii="Arial" w:hAnsi="Arial" w:cs="Arial"/>
          <w:sz w:val="20"/>
          <w:szCs w:val="20"/>
        </w:rPr>
        <w:t>Como información complementaria, se obtuvo también el Reporte de Área (Tabla 2.2.3) con el propósito de mostrar los recursos del FPGA que utiliza este hardware descripto.</w:t>
      </w:r>
    </w:p>
    <w:p w14:paraId="254ABA05" w14:textId="5F2CBB17" w:rsidR="00BA291A" w:rsidRPr="009147AD" w:rsidRDefault="00FC4603" w:rsidP="00387BF8">
      <w:pPr>
        <w:pStyle w:val="Prrafodelista"/>
        <w:ind w:left="454"/>
        <w:rPr>
          <w:rFonts w:ascii="Arial" w:hAnsi="Arial" w:cs="Arial"/>
          <w:sz w:val="20"/>
          <w:szCs w:val="20"/>
        </w:rPr>
      </w:pPr>
      <w:r>
        <w:rPr>
          <w:rFonts w:ascii="Arial" w:hAnsi="Arial" w:cs="Arial"/>
          <w:sz w:val="20"/>
          <w:szCs w:val="20"/>
        </w:rPr>
        <w:t xml:space="preserve"> </w:t>
      </w:r>
    </w:p>
    <w:p w14:paraId="2A8317F5" w14:textId="023AE3FB" w:rsidR="00BA291A" w:rsidRPr="009147AD" w:rsidRDefault="00BA291A" w:rsidP="00387BF8">
      <w:pPr>
        <w:pStyle w:val="Prrafodelista"/>
        <w:ind w:left="454"/>
        <w:rPr>
          <w:rFonts w:ascii="Arial" w:hAnsi="Arial" w:cs="Arial"/>
          <w:sz w:val="20"/>
          <w:szCs w:val="20"/>
        </w:rPr>
      </w:pPr>
    </w:p>
    <w:p w14:paraId="7DC3E59B" w14:textId="331C9E83" w:rsidR="00734B01" w:rsidRPr="00934A8E" w:rsidRDefault="00734B01" w:rsidP="00734B01">
      <w:pPr>
        <w:pStyle w:val="Prrafodelista"/>
        <w:ind w:left="454"/>
        <w:jc w:val="center"/>
        <w:rPr>
          <w:rFonts w:ascii="Arial" w:hAnsi="Arial" w:cs="Arial"/>
          <w:i/>
          <w:iCs/>
          <w:sz w:val="20"/>
          <w:szCs w:val="20"/>
        </w:rPr>
      </w:pPr>
    </w:p>
    <w:tbl>
      <w:tblPr>
        <w:tblStyle w:val="Tablaconcuadrcula4-nfasis1"/>
        <w:tblpPr w:leftFromText="141" w:rightFromText="141" w:vertAnchor="page" w:horzAnchor="page" w:tblpX="3316" w:tblpY="1816"/>
        <w:tblW w:w="0" w:type="auto"/>
        <w:tblLook w:val="04A0" w:firstRow="1" w:lastRow="0" w:firstColumn="1" w:lastColumn="0" w:noHBand="0" w:noVBand="1"/>
      </w:tblPr>
      <w:tblGrid>
        <w:gridCol w:w="2985"/>
        <w:gridCol w:w="2964"/>
      </w:tblGrid>
      <w:tr w:rsidR="00734B01" w14:paraId="1AE7FFA2" w14:textId="77777777" w:rsidTr="00E1216B">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5F4C6CDC" w14:textId="77777777" w:rsidR="00734B01" w:rsidRDefault="00734B01" w:rsidP="00E1216B">
            <w:pPr>
              <w:pStyle w:val="Prrafodelista"/>
              <w:ind w:left="0"/>
              <w:jc w:val="center"/>
              <w:rPr>
                <w:rFonts w:ascii="Arial" w:hAnsi="Arial" w:cs="Arial"/>
                <w:sz w:val="20"/>
                <w:szCs w:val="20"/>
              </w:rPr>
            </w:pPr>
            <w:r>
              <w:rPr>
                <w:rFonts w:ascii="Arial" w:hAnsi="Arial" w:cs="Arial"/>
                <w:sz w:val="20"/>
                <w:szCs w:val="20"/>
              </w:rPr>
              <w:lastRenderedPageBreak/>
              <w:t>SEÑAL</w:t>
            </w:r>
          </w:p>
        </w:tc>
        <w:tc>
          <w:tcPr>
            <w:tcW w:w="2964" w:type="dxa"/>
          </w:tcPr>
          <w:p w14:paraId="11F91003" w14:textId="77777777" w:rsidR="00734B01" w:rsidRDefault="00734B01" w:rsidP="00E1216B">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PIN</w:t>
            </w:r>
          </w:p>
        </w:tc>
      </w:tr>
      <w:tr w:rsidR="00734B01" w14:paraId="16F3BF19" w14:textId="77777777" w:rsidTr="00E1216B">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408EBDBA" w14:textId="0D5122F8" w:rsidR="00734B01" w:rsidRPr="00550F78" w:rsidRDefault="00734B01" w:rsidP="00E1216B">
            <w:pPr>
              <w:pStyle w:val="Prrafodelista"/>
              <w:ind w:left="0"/>
              <w:jc w:val="center"/>
              <w:rPr>
                <w:rFonts w:ascii="Arial" w:hAnsi="Arial" w:cs="Arial"/>
                <w:b w:val="0"/>
                <w:bCs w:val="0"/>
                <w:sz w:val="20"/>
                <w:szCs w:val="20"/>
              </w:rPr>
            </w:pPr>
            <w:r>
              <w:rPr>
                <w:rFonts w:ascii="Arial" w:hAnsi="Arial" w:cs="Arial"/>
                <w:b w:val="0"/>
                <w:bCs w:val="0"/>
                <w:sz w:val="20"/>
                <w:szCs w:val="20"/>
              </w:rPr>
              <w:t>leds</w:t>
            </w:r>
            <w:r w:rsidRPr="00550F78">
              <w:rPr>
                <w:rFonts w:ascii="Arial" w:hAnsi="Arial" w:cs="Arial"/>
                <w:b w:val="0"/>
                <w:bCs w:val="0"/>
                <w:sz w:val="20"/>
                <w:szCs w:val="20"/>
              </w:rPr>
              <w:t>[</w:t>
            </w:r>
            <w:r>
              <w:rPr>
                <w:rFonts w:ascii="Arial" w:hAnsi="Arial" w:cs="Arial"/>
                <w:b w:val="0"/>
                <w:bCs w:val="0"/>
                <w:sz w:val="20"/>
                <w:szCs w:val="20"/>
              </w:rPr>
              <w:t>6</w:t>
            </w:r>
            <w:r w:rsidRPr="00550F78">
              <w:rPr>
                <w:rFonts w:ascii="Arial" w:hAnsi="Arial" w:cs="Arial"/>
                <w:b w:val="0"/>
                <w:bCs w:val="0"/>
                <w:sz w:val="20"/>
                <w:szCs w:val="20"/>
              </w:rPr>
              <w:t>]</w:t>
            </w:r>
          </w:p>
        </w:tc>
        <w:tc>
          <w:tcPr>
            <w:tcW w:w="2964" w:type="dxa"/>
          </w:tcPr>
          <w:p w14:paraId="3F1154EC" w14:textId="4DCFAE72" w:rsidR="00734B01" w:rsidRDefault="00734B01" w:rsidP="00E1216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PIN_H22</w:t>
            </w:r>
          </w:p>
        </w:tc>
      </w:tr>
      <w:tr w:rsidR="00734B01" w14:paraId="4CA67700" w14:textId="77777777" w:rsidTr="00E1216B">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1FF6E200" w14:textId="1A158226" w:rsidR="00734B01" w:rsidRPr="00550F78" w:rsidRDefault="00734B01" w:rsidP="00E1216B">
            <w:pPr>
              <w:pStyle w:val="Prrafodelista"/>
              <w:ind w:left="0"/>
              <w:jc w:val="center"/>
              <w:rPr>
                <w:rFonts w:ascii="Arial" w:hAnsi="Arial" w:cs="Arial"/>
                <w:b w:val="0"/>
                <w:bCs w:val="0"/>
                <w:sz w:val="20"/>
                <w:szCs w:val="20"/>
              </w:rPr>
            </w:pPr>
            <w:r>
              <w:rPr>
                <w:rFonts w:ascii="Arial" w:hAnsi="Arial" w:cs="Arial"/>
                <w:b w:val="0"/>
                <w:bCs w:val="0"/>
                <w:sz w:val="20"/>
                <w:szCs w:val="20"/>
              </w:rPr>
              <w:t>leds</w:t>
            </w:r>
            <w:r w:rsidRPr="00550F78">
              <w:rPr>
                <w:rFonts w:ascii="Arial" w:hAnsi="Arial" w:cs="Arial"/>
                <w:b w:val="0"/>
                <w:bCs w:val="0"/>
                <w:sz w:val="20"/>
                <w:szCs w:val="20"/>
              </w:rPr>
              <w:t>[</w:t>
            </w:r>
            <w:r>
              <w:rPr>
                <w:rFonts w:ascii="Arial" w:hAnsi="Arial" w:cs="Arial"/>
                <w:b w:val="0"/>
                <w:bCs w:val="0"/>
                <w:sz w:val="20"/>
                <w:szCs w:val="20"/>
              </w:rPr>
              <w:t>5</w:t>
            </w:r>
            <w:r w:rsidRPr="00550F78">
              <w:rPr>
                <w:rFonts w:ascii="Arial" w:hAnsi="Arial" w:cs="Arial"/>
                <w:b w:val="0"/>
                <w:bCs w:val="0"/>
                <w:sz w:val="20"/>
                <w:szCs w:val="20"/>
              </w:rPr>
              <w:t>]</w:t>
            </w:r>
          </w:p>
        </w:tc>
        <w:tc>
          <w:tcPr>
            <w:tcW w:w="2964" w:type="dxa"/>
          </w:tcPr>
          <w:p w14:paraId="5D48CB27" w14:textId="61E0792A" w:rsidR="00734B01" w:rsidRDefault="00734B01" w:rsidP="00E1216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PIN_J22</w:t>
            </w:r>
          </w:p>
        </w:tc>
      </w:tr>
      <w:tr w:rsidR="00734B01" w14:paraId="223610DD" w14:textId="77777777" w:rsidTr="00E1216B">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2930210E" w14:textId="0567E16B" w:rsidR="00734B01" w:rsidRPr="00550F78" w:rsidRDefault="00734B01" w:rsidP="00E1216B">
            <w:pPr>
              <w:pStyle w:val="Prrafodelista"/>
              <w:ind w:left="0"/>
              <w:jc w:val="center"/>
              <w:rPr>
                <w:rFonts w:ascii="Arial" w:hAnsi="Arial" w:cs="Arial"/>
                <w:b w:val="0"/>
                <w:bCs w:val="0"/>
                <w:sz w:val="20"/>
                <w:szCs w:val="20"/>
              </w:rPr>
            </w:pPr>
            <w:r>
              <w:rPr>
                <w:rFonts w:ascii="Arial" w:hAnsi="Arial" w:cs="Arial"/>
                <w:b w:val="0"/>
                <w:bCs w:val="0"/>
                <w:sz w:val="20"/>
                <w:szCs w:val="20"/>
              </w:rPr>
              <w:t>leds</w:t>
            </w:r>
            <w:r w:rsidRPr="00550F78">
              <w:rPr>
                <w:rFonts w:ascii="Arial" w:hAnsi="Arial" w:cs="Arial"/>
                <w:b w:val="0"/>
                <w:bCs w:val="0"/>
                <w:sz w:val="20"/>
                <w:szCs w:val="20"/>
              </w:rPr>
              <w:t>[</w:t>
            </w:r>
            <w:r>
              <w:rPr>
                <w:rFonts w:ascii="Arial" w:hAnsi="Arial" w:cs="Arial"/>
                <w:b w:val="0"/>
                <w:bCs w:val="0"/>
                <w:sz w:val="20"/>
                <w:szCs w:val="20"/>
              </w:rPr>
              <w:t>4</w:t>
            </w:r>
            <w:r w:rsidRPr="00550F78">
              <w:rPr>
                <w:rFonts w:ascii="Arial" w:hAnsi="Arial" w:cs="Arial"/>
                <w:b w:val="0"/>
                <w:bCs w:val="0"/>
                <w:sz w:val="20"/>
                <w:szCs w:val="20"/>
              </w:rPr>
              <w:t>]</w:t>
            </w:r>
          </w:p>
        </w:tc>
        <w:tc>
          <w:tcPr>
            <w:tcW w:w="2964" w:type="dxa"/>
          </w:tcPr>
          <w:p w14:paraId="3670D8B3" w14:textId="14F6DE1A" w:rsidR="00734B01" w:rsidRDefault="00734B01" w:rsidP="00E1216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PIN_</w:t>
            </w:r>
            <w:r w:rsidR="00857DBD">
              <w:rPr>
                <w:rFonts w:ascii="Arial" w:hAnsi="Arial" w:cs="Arial"/>
                <w:sz w:val="20"/>
                <w:szCs w:val="20"/>
              </w:rPr>
              <w:t>L25</w:t>
            </w:r>
          </w:p>
        </w:tc>
      </w:tr>
      <w:tr w:rsidR="00734B01" w14:paraId="286BBDCD" w14:textId="77777777" w:rsidTr="00E1216B">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0F31ACDB" w14:textId="07E853F4" w:rsidR="00734B01" w:rsidRPr="00550F78" w:rsidRDefault="00734B01" w:rsidP="00E1216B">
            <w:pPr>
              <w:pStyle w:val="Prrafodelista"/>
              <w:ind w:left="0"/>
              <w:jc w:val="center"/>
              <w:rPr>
                <w:rFonts w:ascii="Arial" w:hAnsi="Arial" w:cs="Arial"/>
                <w:b w:val="0"/>
                <w:bCs w:val="0"/>
                <w:sz w:val="20"/>
                <w:szCs w:val="20"/>
              </w:rPr>
            </w:pPr>
            <w:r>
              <w:rPr>
                <w:rFonts w:ascii="Arial" w:hAnsi="Arial" w:cs="Arial"/>
                <w:b w:val="0"/>
                <w:bCs w:val="0"/>
                <w:sz w:val="20"/>
                <w:szCs w:val="20"/>
              </w:rPr>
              <w:t>leds</w:t>
            </w:r>
            <w:r w:rsidRPr="00550F78">
              <w:rPr>
                <w:rFonts w:ascii="Arial" w:hAnsi="Arial" w:cs="Arial"/>
                <w:b w:val="0"/>
                <w:bCs w:val="0"/>
                <w:sz w:val="20"/>
                <w:szCs w:val="20"/>
              </w:rPr>
              <w:t>[</w:t>
            </w:r>
            <w:r>
              <w:rPr>
                <w:rFonts w:ascii="Arial" w:hAnsi="Arial" w:cs="Arial"/>
                <w:b w:val="0"/>
                <w:bCs w:val="0"/>
                <w:sz w:val="20"/>
                <w:szCs w:val="20"/>
              </w:rPr>
              <w:t>3</w:t>
            </w:r>
            <w:r w:rsidRPr="00550F78">
              <w:rPr>
                <w:rFonts w:ascii="Arial" w:hAnsi="Arial" w:cs="Arial"/>
                <w:b w:val="0"/>
                <w:bCs w:val="0"/>
                <w:sz w:val="20"/>
                <w:szCs w:val="20"/>
              </w:rPr>
              <w:t>]</w:t>
            </w:r>
          </w:p>
        </w:tc>
        <w:tc>
          <w:tcPr>
            <w:tcW w:w="2964" w:type="dxa"/>
          </w:tcPr>
          <w:p w14:paraId="7FC0F45E" w14:textId="1E7BF0F9" w:rsidR="00734B01" w:rsidRDefault="00734B01" w:rsidP="00E1216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PIN_</w:t>
            </w:r>
            <w:r w:rsidR="00857DBD">
              <w:rPr>
                <w:rFonts w:ascii="Arial" w:hAnsi="Arial" w:cs="Arial"/>
                <w:sz w:val="20"/>
                <w:szCs w:val="20"/>
              </w:rPr>
              <w:t>L26</w:t>
            </w:r>
          </w:p>
        </w:tc>
      </w:tr>
      <w:tr w:rsidR="00734B01" w14:paraId="20090294" w14:textId="77777777" w:rsidTr="00E1216B">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485D1A7E" w14:textId="76711087" w:rsidR="00734B01" w:rsidRPr="00550F78" w:rsidRDefault="00734B01" w:rsidP="00E1216B">
            <w:pPr>
              <w:pStyle w:val="Prrafodelista"/>
              <w:ind w:left="0"/>
              <w:jc w:val="center"/>
              <w:rPr>
                <w:rFonts w:ascii="Arial" w:hAnsi="Arial" w:cs="Arial"/>
                <w:b w:val="0"/>
                <w:bCs w:val="0"/>
                <w:sz w:val="20"/>
                <w:szCs w:val="20"/>
              </w:rPr>
            </w:pPr>
            <w:r>
              <w:rPr>
                <w:rFonts w:ascii="Arial" w:hAnsi="Arial" w:cs="Arial"/>
                <w:b w:val="0"/>
                <w:bCs w:val="0"/>
                <w:sz w:val="20"/>
                <w:szCs w:val="20"/>
              </w:rPr>
              <w:t>leds</w:t>
            </w:r>
            <w:r w:rsidRPr="00550F78">
              <w:rPr>
                <w:rFonts w:ascii="Arial" w:hAnsi="Arial" w:cs="Arial"/>
                <w:b w:val="0"/>
                <w:bCs w:val="0"/>
                <w:sz w:val="20"/>
                <w:szCs w:val="20"/>
              </w:rPr>
              <w:t>[</w:t>
            </w:r>
            <w:r>
              <w:rPr>
                <w:rFonts w:ascii="Arial" w:hAnsi="Arial" w:cs="Arial"/>
                <w:b w:val="0"/>
                <w:bCs w:val="0"/>
                <w:sz w:val="20"/>
                <w:szCs w:val="20"/>
              </w:rPr>
              <w:t>2</w:t>
            </w:r>
            <w:r w:rsidRPr="00550F78">
              <w:rPr>
                <w:rFonts w:ascii="Arial" w:hAnsi="Arial" w:cs="Arial"/>
                <w:b w:val="0"/>
                <w:bCs w:val="0"/>
                <w:sz w:val="20"/>
                <w:szCs w:val="20"/>
              </w:rPr>
              <w:t>]</w:t>
            </w:r>
          </w:p>
        </w:tc>
        <w:tc>
          <w:tcPr>
            <w:tcW w:w="2964" w:type="dxa"/>
          </w:tcPr>
          <w:p w14:paraId="36CE3661" w14:textId="1E387B7A" w:rsidR="00734B01" w:rsidRDefault="00734B01" w:rsidP="00E1216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PIN_</w:t>
            </w:r>
            <w:r w:rsidR="00857DBD">
              <w:rPr>
                <w:rFonts w:ascii="Arial" w:hAnsi="Arial" w:cs="Arial"/>
                <w:sz w:val="20"/>
                <w:szCs w:val="20"/>
              </w:rPr>
              <w:t>E17</w:t>
            </w:r>
          </w:p>
        </w:tc>
      </w:tr>
      <w:tr w:rsidR="00734B01" w14:paraId="14A4250D" w14:textId="77777777" w:rsidTr="00E1216B">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14B4AB5B" w14:textId="4DB6B3AA" w:rsidR="00734B01" w:rsidRPr="00550F78" w:rsidRDefault="00734B01" w:rsidP="00E1216B">
            <w:pPr>
              <w:pStyle w:val="Prrafodelista"/>
              <w:ind w:left="0"/>
              <w:jc w:val="center"/>
              <w:rPr>
                <w:rFonts w:ascii="Arial" w:hAnsi="Arial" w:cs="Arial"/>
                <w:b w:val="0"/>
                <w:bCs w:val="0"/>
                <w:sz w:val="20"/>
                <w:szCs w:val="20"/>
              </w:rPr>
            </w:pPr>
            <w:r>
              <w:rPr>
                <w:rFonts w:ascii="Arial" w:hAnsi="Arial" w:cs="Arial"/>
                <w:b w:val="0"/>
                <w:bCs w:val="0"/>
                <w:sz w:val="20"/>
                <w:szCs w:val="20"/>
              </w:rPr>
              <w:t>leds</w:t>
            </w:r>
            <w:r w:rsidRPr="00550F78">
              <w:rPr>
                <w:rFonts w:ascii="Arial" w:hAnsi="Arial" w:cs="Arial"/>
                <w:b w:val="0"/>
                <w:bCs w:val="0"/>
                <w:sz w:val="20"/>
                <w:szCs w:val="20"/>
              </w:rPr>
              <w:t>[</w:t>
            </w:r>
            <w:r>
              <w:rPr>
                <w:rFonts w:ascii="Arial" w:hAnsi="Arial" w:cs="Arial"/>
                <w:b w:val="0"/>
                <w:bCs w:val="0"/>
                <w:sz w:val="20"/>
                <w:szCs w:val="20"/>
              </w:rPr>
              <w:t>1</w:t>
            </w:r>
            <w:r w:rsidRPr="00550F78">
              <w:rPr>
                <w:rFonts w:ascii="Arial" w:hAnsi="Arial" w:cs="Arial"/>
                <w:b w:val="0"/>
                <w:bCs w:val="0"/>
                <w:sz w:val="20"/>
                <w:szCs w:val="20"/>
              </w:rPr>
              <w:t>]</w:t>
            </w:r>
          </w:p>
        </w:tc>
        <w:tc>
          <w:tcPr>
            <w:tcW w:w="2964" w:type="dxa"/>
          </w:tcPr>
          <w:p w14:paraId="721E6F63" w14:textId="2B1CC1FE" w:rsidR="00734B01" w:rsidRDefault="00734B01" w:rsidP="00E1216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PIN_</w:t>
            </w:r>
            <w:r w:rsidR="00857DBD">
              <w:rPr>
                <w:rFonts w:ascii="Arial" w:hAnsi="Arial" w:cs="Arial"/>
                <w:sz w:val="20"/>
                <w:szCs w:val="20"/>
              </w:rPr>
              <w:t>F22</w:t>
            </w:r>
          </w:p>
        </w:tc>
      </w:tr>
      <w:tr w:rsidR="00734B01" w14:paraId="3A976670" w14:textId="77777777" w:rsidTr="004D4C25">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Borders>
              <w:bottom w:val="single" w:sz="4" w:space="0" w:color="auto"/>
            </w:tcBorders>
          </w:tcPr>
          <w:p w14:paraId="782E0F67" w14:textId="1F3FEB9F" w:rsidR="00734B01" w:rsidRPr="00550F78" w:rsidRDefault="00734B01" w:rsidP="00E1216B">
            <w:pPr>
              <w:pStyle w:val="Prrafodelista"/>
              <w:ind w:left="0"/>
              <w:jc w:val="center"/>
              <w:rPr>
                <w:rFonts w:ascii="Arial" w:hAnsi="Arial" w:cs="Arial"/>
                <w:b w:val="0"/>
                <w:bCs w:val="0"/>
                <w:sz w:val="20"/>
                <w:szCs w:val="20"/>
              </w:rPr>
            </w:pPr>
            <w:r>
              <w:rPr>
                <w:rFonts w:ascii="Arial" w:hAnsi="Arial" w:cs="Arial"/>
                <w:b w:val="0"/>
                <w:bCs w:val="0"/>
                <w:sz w:val="20"/>
                <w:szCs w:val="20"/>
              </w:rPr>
              <w:t>leds</w:t>
            </w:r>
            <w:r w:rsidRPr="00550F78">
              <w:rPr>
                <w:rFonts w:ascii="Arial" w:hAnsi="Arial" w:cs="Arial"/>
                <w:b w:val="0"/>
                <w:bCs w:val="0"/>
                <w:sz w:val="20"/>
                <w:szCs w:val="20"/>
              </w:rPr>
              <w:t>[</w:t>
            </w:r>
            <w:r>
              <w:rPr>
                <w:rFonts w:ascii="Arial" w:hAnsi="Arial" w:cs="Arial"/>
                <w:b w:val="0"/>
                <w:bCs w:val="0"/>
                <w:sz w:val="20"/>
                <w:szCs w:val="20"/>
              </w:rPr>
              <w:t>0</w:t>
            </w:r>
            <w:r w:rsidRPr="00550F78">
              <w:rPr>
                <w:rFonts w:ascii="Arial" w:hAnsi="Arial" w:cs="Arial"/>
                <w:b w:val="0"/>
                <w:bCs w:val="0"/>
                <w:sz w:val="20"/>
                <w:szCs w:val="20"/>
              </w:rPr>
              <w:t>]</w:t>
            </w:r>
          </w:p>
        </w:tc>
        <w:tc>
          <w:tcPr>
            <w:tcW w:w="2964" w:type="dxa"/>
            <w:tcBorders>
              <w:bottom w:val="single" w:sz="4" w:space="0" w:color="auto"/>
            </w:tcBorders>
          </w:tcPr>
          <w:p w14:paraId="1A11DEA7" w14:textId="7B12D1B2" w:rsidR="00734B01" w:rsidRDefault="00734B01" w:rsidP="00E1216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PIN_</w:t>
            </w:r>
            <w:r w:rsidR="00857DBD">
              <w:rPr>
                <w:rFonts w:ascii="Arial" w:hAnsi="Arial" w:cs="Arial"/>
                <w:sz w:val="20"/>
                <w:szCs w:val="20"/>
              </w:rPr>
              <w:t>G18</w:t>
            </w:r>
          </w:p>
        </w:tc>
      </w:tr>
      <w:tr w:rsidR="00734B01" w14:paraId="4DC8555B" w14:textId="77777777" w:rsidTr="004D4C25">
        <w:trPr>
          <w:trHeight w:val="252"/>
        </w:trPr>
        <w:tc>
          <w:tcPr>
            <w:cnfStyle w:val="001000000000" w:firstRow="0" w:lastRow="0" w:firstColumn="1" w:lastColumn="0" w:oddVBand="0" w:evenVBand="0" w:oddHBand="0" w:evenHBand="0" w:firstRowFirstColumn="0" w:firstRowLastColumn="0" w:lastRowFirstColumn="0" w:lastRowLastColumn="0"/>
            <w:tcW w:w="2985" w:type="dxa"/>
            <w:tcBorders>
              <w:top w:val="single" w:sz="4" w:space="0" w:color="auto"/>
            </w:tcBorders>
          </w:tcPr>
          <w:p w14:paraId="5D41B240" w14:textId="76469376" w:rsidR="00734B01" w:rsidRPr="00550F78" w:rsidRDefault="00734B01" w:rsidP="00E1216B">
            <w:pPr>
              <w:pStyle w:val="Prrafodelista"/>
              <w:ind w:left="0"/>
              <w:jc w:val="center"/>
              <w:rPr>
                <w:rFonts w:ascii="Arial" w:hAnsi="Arial" w:cs="Arial"/>
                <w:b w:val="0"/>
                <w:bCs w:val="0"/>
                <w:sz w:val="20"/>
                <w:szCs w:val="20"/>
              </w:rPr>
            </w:pPr>
            <w:r>
              <w:rPr>
                <w:rFonts w:ascii="Arial" w:hAnsi="Arial" w:cs="Arial"/>
                <w:b w:val="0"/>
                <w:bCs w:val="0"/>
                <w:sz w:val="20"/>
                <w:szCs w:val="20"/>
              </w:rPr>
              <w:t>ent</w:t>
            </w:r>
            <w:r w:rsidRPr="00550F78">
              <w:rPr>
                <w:rFonts w:ascii="Arial" w:hAnsi="Arial" w:cs="Arial"/>
                <w:b w:val="0"/>
                <w:bCs w:val="0"/>
                <w:sz w:val="20"/>
                <w:szCs w:val="20"/>
              </w:rPr>
              <w:t>[</w:t>
            </w:r>
            <w:r>
              <w:rPr>
                <w:rFonts w:ascii="Arial" w:hAnsi="Arial" w:cs="Arial"/>
                <w:b w:val="0"/>
                <w:bCs w:val="0"/>
                <w:sz w:val="20"/>
                <w:szCs w:val="20"/>
              </w:rPr>
              <w:t>3</w:t>
            </w:r>
            <w:r w:rsidRPr="00550F78">
              <w:rPr>
                <w:rFonts w:ascii="Arial" w:hAnsi="Arial" w:cs="Arial"/>
                <w:b w:val="0"/>
                <w:bCs w:val="0"/>
                <w:sz w:val="20"/>
                <w:szCs w:val="20"/>
              </w:rPr>
              <w:t>]</w:t>
            </w:r>
          </w:p>
        </w:tc>
        <w:tc>
          <w:tcPr>
            <w:tcW w:w="2964" w:type="dxa"/>
            <w:tcBorders>
              <w:top w:val="single" w:sz="4" w:space="0" w:color="auto"/>
            </w:tcBorders>
          </w:tcPr>
          <w:p w14:paraId="3C6019BE" w14:textId="270B8EB4" w:rsidR="00734B01" w:rsidRDefault="00734B01" w:rsidP="00E1216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t>
            </w:r>
          </w:p>
        </w:tc>
      </w:tr>
      <w:tr w:rsidR="00734B01" w14:paraId="34C188D6" w14:textId="77777777" w:rsidTr="00E1216B">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197F5AE7" w14:textId="109AD1DD" w:rsidR="00734B01" w:rsidRPr="00550F78" w:rsidRDefault="00734B01" w:rsidP="00E1216B">
            <w:pPr>
              <w:pStyle w:val="Prrafodelista"/>
              <w:ind w:left="0"/>
              <w:jc w:val="center"/>
              <w:rPr>
                <w:rFonts w:ascii="Arial" w:hAnsi="Arial" w:cs="Arial"/>
                <w:b w:val="0"/>
                <w:bCs w:val="0"/>
                <w:sz w:val="20"/>
                <w:szCs w:val="20"/>
              </w:rPr>
            </w:pPr>
            <w:r>
              <w:rPr>
                <w:rFonts w:ascii="Arial" w:hAnsi="Arial" w:cs="Arial"/>
                <w:b w:val="0"/>
                <w:bCs w:val="0"/>
                <w:sz w:val="20"/>
                <w:szCs w:val="20"/>
              </w:rPr>
              <w:t>ent</w:t>
            </w:r>
            <w:r w:rsidRPr="00550F78">
              <w:rPr>
                <w:rFonts w:ascii="Arial" w:hAnsi="Arial" w:cs="Arial"/>
                <w:b w:val="0"/>
                <w:bCs w:val="0"/>
                <w:sz w:val="20"/>
                <w:szCs w:val="20"/>
              </w:rPr>
              <w:t>[2]</w:t>
            </w:r>
          </w:p>
        </w:tc>
        <w:tc>
          <w:tcPr>
            <w:tcW w:w="2964" w:type="dxa"/>
          </w:tcPr>
          <w:p w14:paraId="45CF1766" w14:textId="00CE1062" w:rsidR="00734B01" w:rsidRDefault="00734B01" w:rsidP="00E1216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w:t>
            </w:r>
          </w:p>
        </w:tc>
      </w:tr>
      <w:tr w:rsidR="00734B01" w14:paraId="699456C0" w14:textId="77777777" w:rsidTr="00E1216B">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7FAB38FA" w14:textId="414E6871" w:rsidR="00734B01" w:rsidRPr="00550F78" w:rsidRDefault="00734B01" w:rsidP="00E1216B">
            <w:pPr>
              <w:pStyle w:val="Prrafodelista"/>
              <w:ind w:left="0"/>
              <w:jc w:val="center"/>
              <w:rPr>
                <w:rFonts w:ascii="Arial" w:hAnsi="Arial" w:cs="Arial"/>
                <w:b w:val="0"/>
                <w:bCs w:val="0"/>
                <w:sz w:val="20"/>
                <w:szCs w:val="20"/>
              </w:rPr>
            </w:pPr>
            <w:r>
              <w:rPr>
                <w:rFonts w:ascii="Arial" w:hAnsi="Arial" w:cs="Arial"/>
                <w:b w:val="0"/>
                <w:bCs w:val="0"/>
                <w:sz w:val="20"/>
                <w:szCs w:val="20"/>
              </w:rPr>
              <w:t>ent</w:t>
            </w:r>
            <w:r w:rsidRPr="00550F78">
              <w:rPr>
                <w:rFonts w:ascii="Arial" w:hAnsi="Arial" w:cs="Arial"/>
                <w:b w:val="0"/>
                <w:bCs w:val="0"/>
                <w:sz w:val="20"/>
                <w:szCs w:val="20"/>
              </w:rPr>
              <w:t>[1]</w:t>
            </w:r>
          </w:p>
        </w:tc>
        <w:tc>
          <w:tcPr>
            <w:tcW w:w="2964" w:type="dxa"/>
          </w:tcPr>
          <w:p w14:paraId="66B5DAB6" w14:textId="352D6785" w:rsidR="00734B01" w:rsidRDefault="00734B01" w:rsidP="00E1216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t>
            </w:r>
          </w:p>
        </w:tc>
      </w:tr>
      <w:tr w:rsidR="00734B01" w14:paraId="221D4A70" w14:textId="77777777" w:rsidTr="00E1216B">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7AD0ED65" w14:textId="00E7B290" w:rsidR="00734B01" w:rsidRPr="00550F78" w:rsidRDefault="00734B01" w:rsidP="00E1216B">
            <w:pPr>
              <w:pStyle w:val="Prrafodelista"/>
              <w:ind w:left="0"/>
              <w:jc w:val="center"/>
              <w:rPr>
                <w:rFonts w:ascii="Arial" w:hAnsi="Arial" w:cs="Arial"/>
                <w:b w:val="0"/>
                <w:bCs w:val="0"/>
                <w:sz w:val="20"/>
                <w:szCs w:val="20"/>
              </w:rPr>
            </w:pPr>
            <w:r>
              <w:rPr>
                <w:rFonts w:ascii="Arial" w:hAnsi="Arial" w:cs="Arial"/>
                <w:b w:val="0"/>
                <w:bCs w:val="0"/>
                <w:sz w:val="20"/>
                <w:szCs w:val="20"/>
              </w:rPr>
              <w:t>ent</w:t>
            </w:r>
            <w:r w:rsidRPr="00550F78">
              <w:rPr>
                <w:rFonts w:ascii="Arial" w:hAnsi="Arial" w:cs="Arial"/>
                <w:b w:val="0"/>
                <w:bCs w:val="0"/>
                <w:sz w:val="20"/>
                <w:szCs w:val="20"/>
              </w:rPr>
              <w:t>[0]</w:t>
            </w:r>
          </w:p>
        </w:tc>
        <w:tc>
          <w:tcPr>
            <w:tcW w:w="2964" w:type="dxa"/>
          </w:tcPr>
          <w:p w14:paraId="3C30403D" w14:textId="70E0E845" w:rsidR="00734B01" w:rsidRDefault="00734B01" w:rsidP="000B25FC">
            <w:pPr>
              <w:pStyle w:val="Prrafodelista"/>
              <w:keepNext/>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w:t>
            </w:r>
          </w:p>
        </w:tc>
      </w:tr>
    </w:tbl>
    <w:p w14:paraId="5D63B70C" w14:textId="643CA1E4" w:rsidR="000B25FC" w:rsidRPr="000B25FC" w:rsidRDefault="000B25FC" w:rsidP="000B25FC">
      <w:pPr>
        <w:pStyle w:val="Descripcin"/>
        <w:framePr w:w="5788" w:h="211" w:hRule="exact" w:hSpace="141" w:wrap="around" w:vAnchor="page" w:hAnchor="page" w:x="3400" w:y="1516"/>
        <w:rPr>
          <w:rFonts w:ascii="Arial" w:hAnsi="Arial" w:cs="Arial"/>
          <w:color w:val="auto"/>
        </w:rPr>
      </w:pPr>
      <w:bookmarkStart w:id="21" w:name="_Toc69427583"/>
      <w:r w:rsidRPr="000B25FC">
        <w:rPr>
          <w:rFonts w:ascii="Arial" w:hAnsi="Arial" w:cs="Arial"/>
          <w:color w:val="auto"/>
        </w:rPr>
        <w:t xml:space="preserve">Tabla 2. 2. </w:t>
      </w:r>
      <w:r w:rsidRPr="000B25FC">
        <w:rPr>
          <w:rFonts w:ascii="Arial" w:hAnsi="Arial" w:cs="Arial"/>
          <w:color w:val="auto"/>
        </w:rPr>
        <w:fldChar w:fldCharType="begin"/>
      </w:r>
      <w:r w:rsidRPr="000B25FC">
        <w:rPr>
          <w:rFonts w:ascii="Arial" w:hAnsi="Arial" w:cs="Arial"/>
          <w:color w:val="auto"/>
        </w:rPr>
        <w:instrText xml:space="preserve"> SEQ Tabla_2._2. \* ARABIC </w:instrText>
      </w:r>
      <w:r w:rsidRPr="000B25FC">
        <w:rPr>
          <w:rFonts w:ascii="Arial" w:hAnsi="Arial" w:cs="Arial"/>
          <w:color w:val="auto"/>
        </w:rPr>
        <w:fldChar w:fldCharType="separate"/>
      </w:r>
      <w:r w:rsidR="003A2E54">
        <w:rPr>
          <w:rFonts w:ascii="Arial" w:hAnsi="Arial" w:cs="Arial"/>
          <w:noProof/>
          <w:color w:val="auto"/>
        </w:rPr>
        <w:t>2</w:t>
      </w:r>
      <w:r w:rsidRPr="000B25FC">
        <w:rPr>
          <w:rFonts w:ascii="Arial" w:hAnsi="Arial" w:cs="Arial"/>
          <w:color w:val="auto"/>
        </w:rPr>
        <w:fldChar w:fldCharType="end"/>
      </w:r>
      <w:r w:rsidRPr="000B25FC">
        <w:rPr>
          <w:rFonts w:ascii="Arial" w:hAnsi="Arial" w:cs="Arial"/>
          <w:color w:val="auto"/>
        </w:rPr>
        <w:t xml:space="preserve"> - Asignación de Pines a Decodificador BCD a 7segmentos</w:t>
      </w:r>
      <w:bookmarkEnd w:id="21"/>
    </w:p>
    <w:p w14:paraId="58BD8234" w14:textId="77777777" w:rsidR="00734B01" w:rsidRDefault="00734B01" w:rsidP="00734B01">
      <w:pPr>
        <w:pStyle w:val="Prrafodelista"/>
        <w:ind w:left="454"/>
        <w:rPr>
          <w:rFonts w:ascii="Arial" w:hAnsi="Arial" w:cs="Arial"/>
          <w:sz w:val="20"/>
          <w:szCs w:val="20"/>
        </w:rPr>
      </w:pPr>
    </w:p>
    <w:p w14:paraId="7938E4B9" w14:textId="77777777" w:rsidR="00734B01" w:rsidRDefault="00734B01" w:rsidP="00734B01">
      <w:pPr>
        <w:pStyle w:val="Prrafodelista"/>
        <w:ind w:left="454"/>
        <w:rPr>
          <w:rFonts w:ascii="Arial" w:hAnsi="Arial" w:cs="Arial"/>
          <w:sz w:val="20"/>
          <w:szCs w:val="20"/>
        </w:rPr>
      </w:pPr>
    </w:p>
    <w:p w14:paraId="16AB7343" w14:textId="77777777" w:rsidR="00734B01" w:rsidRDefault="00734B01" w:rsidP="00734B01">
      <w:pPr>
        <w:pStyle w:val="Prrafodelista"/>
        <w:ind w:left="454"/>
        <w:rPr>
          <w:rFonts w:ascii="Arial" w:hAnsi="Arial" w:cs="Arial"/>
          <w:sz w:val="20"/>
          <w:szCs w:val="20"/>
        </w:rPr>
      </w:pPr>
    </w:p>
    <w:p w14:paraId="4A71941A" w14:textId="77777777" w:rsidR="00734B01" w:rsidRDefault="00734B01" w:rsidP="00734B01">
      <w:pPr>
        <w:pStyle w:val="Prrafodelista"/>
        <w:ind w:left="454"/>
        <w:rPr>
          <w:rFonts w:ascii="Arial" w:hAnsi="Arial" w:cs="Arial"/>
          <w:sz w:val="20"/>
          <w:szCs w:val="20"/>
        </w:rPr>
      </w:pPr>
    </w:p>
    <w:p w14:paraId="024B7D38" w14:textId="77777777" w:rsidR="00734B01" w:rsidRDefault="00734B01" w:rsidP="00734B01">
      <w:pPr>
        <w:pStyle w:val="Prrafodelista"/>
        <w:ind w:left="454"/>
        <w:rPr>
          <w:rFonts w:ascii="Arial" w:hAnsi="Arial" w:cs="Arial"/>
          <w:sz w:val="20"/>
          <w:szCs w:val="20"/>
        </w:rPr>
      </w:pPr>
    </w:p>
    <w:p w14:paraId="250F83AB" w14:textId="77777777" w:rsidR="00734B01" w:rsidRDefault="00734B01" w:rsidP="00734B01">
      <w:pPr>
        <w:pStyle w:val="Prrafodelista"/>
        <w:ind w:left="454"/>
        <w:rPr>
          <w:rFonts w:ascii="Arial" w:hAnsi="Arial" w:cs="Arial"/>
          <w:sz w:val="20"/>
          <w:szCs w:val="20"/>
        </w:rPr>
      </w:pPr>
    </w:p>
    <w:p w14:paraId="5F3B050C" w14:textId="77777777" w:rsidR="00734B01" w:rsidRDefault="00734B01" w:rsidP="00734B01">
      <w:pPr>
        <w:pStyle w:val="Prrafodelista"/>
        <w:ind w:left="454"/>
        <w:rPr>
          <w:rFonts w:ascii="Arial" w:hAnsi="Arial" w:cs="Arial"/>
          <w:sz w:val="20"/>
          <w:szCs w:val="20"/>
        </w:rPr>
      </w:pPr>
    </w:p>
    <w:p w14:paraId="763D8A9A" w14:textId="77777777" w:rsidR="00734B01" w:rsidRDefault="00734B01" w:rsidP="00734B01">
      <w:pPr>
        <w:pStyle w:val="Prrafodelista"/>
        <w:ind w:left="454"/>
        <w:rPr>
          <w:rFonts w:ascii="Arial" w:hAnsi="Arial" w:cs="Arial"/>
          <w:sz w:val="20"/>
          <w:szCs w:val="20"/>
        </w:rPr>
      </w:pPr>
    </w:p>
    <w:p w14:paraId="31FB2FB4" w14:textId="77777777" w:rsidR="00734B01" w:rsidRDefault="00734B01" w:rsidP="00734B01">
      <w:pPr>
        <w:pStyle w:val="Prrafodelista"/>
        <w:ind w:left="454"/>
        <w:rPr>
          <w:rFonts w:ascii="Arial" w:hAnsi="Arial" w:cs="Arial"/>
          <w:sz w:val="20"/>
          <w:szCs w:val="20"/>
        </w:rPr>
      </w:pPr>
    </w:p>
    <w:p w14:paraId="0C61ECAD" w14:textId="77777777" w:rsidR="00734B01" w:rsidRDefault="00734B01" w:rsidP="00734B01">
      <w:pPr>
        <w:pStyle w:val="Prrafodelista"/>
        <w:ind w:left="454"/>
        <w:rPr>
          <w:rFonts w:ascii="Arial" w:hAnsi="Arial" w:cs="Arial"/>
          <w:sz w:val="20"/>
          <w:szCs w:val="20"/>
        </w:rPr>
      </w:pPr>
    </w:p>
    <w:p w14:paraId="23C16BFC" w14:textId="77777777" w:rsidR="00734B01" w:rsidRDefault="00734B01" w:rsidP="00734B01">
      <w:pPr>
        <w:pStyle w:val="Prrafodelista"/>
        <w:ind w:left="454"/>
        <w:rPr>
          <w:rFonts w:ascii="Arial" w:hAnsi="Arial" w:cs="Arial"/>
          <w:sz w:val="20"/>
          <w:szCs w:val="20"/>
        </w:rPr>
      </w:pPr>
    </w:p>
    <w:p w14:paraId="4E5872CB" w14:textId="77777777" w:rsidR="00734B01" w:rsidRDefault="00734B01" w:rsidP="00734B01">
      <w:pPr>
        <w:pStyle w:val="Prrafodelista"/>
        <w:ind w:left="454"/>
        <w:rPr>
          <w:rFonts w:ascii="Arial" w:hAnsi="Arial" w:cs="Arial"/>
          <w:sz w:val="20"/>
          <w:szCs w:val="20"/>
        </w:rPr>
      </w:pPr>
    </w:p>
    <w:p w14:paraId="3238C431" w14:textId="77777777" w:rsidR="00734B01" w:rsidRDefault="00734B01" w:rsidP="00734B01">
      <w:pPr>
        <w:pStyle w:val="Prrafodelista"/>
        <w:ind w:left="454"/>
        <w:rPr>
          <w:rFonts w:ascii="Arial" w:hAnsi="Arial" w:cs="Arial"/>
          <w:sz w:val="20"/>
          <w:szCs w:val="20"/>
        </w:rPr>
      </w:pPr>
    </w:p>
    <w:p w14:paraId="33654278" w14:textId="77777777" w:rsidR="003A2E54" w:rsidRPr="003A2E54" w:rsidRDefault="003A2E54" w:rsidP="003A2E54">
      <w:pPr>
        <w:pStyle w:val="Descripcin"/>
        <w:framePr w:w="5593" w:h="256" w:hRule="exact" w:hSpace="141" w:wrap="around" w:vAnchor="page" w:hAnchor="page" w:x="3595" w:y="5176"/>
        <w:rPr>
          <w:rFonts w:ascii="Arial" w:hAnsi="Arial" w:cs="Arial"/>
          <w:color w:val="auto"/>
        </w:rPr>
      </w:pPr>
      <w:bookmarkStart w:id="22" w:name="_Toc69427584"/>
      <w:r w:rsidRPr="003A2E54">
        <w:rPr>
          <w:rFonts w:ascii="Arial" w:hAnsi="Arial" w:cs="Arial"/>
          <w:color w:val="auto"/>
        </w:rPr>
        <w:t xml:space="preserve">Tabla 2. 2. </w:t>
      </w:r>
      <w:r w:rsidRPr="003A2E54">
        <w:rPr>
          <w:rFonts w:ascii="Arial" w:hAnsi="Arial" w:cs="Arial"/>
          <w:color w:val="auto"/>
        </w:rPr>
        <w:fldChar w:fldCharType="begin"/>
      </w:r>
      <w:r w:rsidRPr="003A2E54">
        <w:rPr>
          <w:rFonts w:ascii="Arial" w:hAnsi="Arial" w:cs="Arial"/>
          <w:color w:val="auto"/>
        </w:rPr>
        <w:instrText xml:space="preserve"> SEQ Tabla_2._2. \* ARABIC </w:instrText>
      </w:r>
      <w:r w:rsidRPr="003A2E54">
        <w:rPr>
          <w:rFonts w:ascii="Arial" w:hAnsi="Arial" w:cs="Arial"/>
          <w:color w:val="auto"/>
        </w:rPr>
        <w:fldChar w:fldCharType="separate"/>
      </w:r>
      <w:r w:rsidRPr="003A2E54">
        <w:rPr>
          <w:rFonts w:ascii="Arial" w:hAnsi="Arial" w:cs="Arial"/>
          <w:noProof/>
          <w:color w:val="auto"/>
        </w:rPr>
        <w:t>3</w:t>
      </w:r>
      <w:r w:rsidRPr="003A2E54">
        <w:rPr>
          <w:rFonts w:ascii="Arial" w:hAnsi="Arial" w:cs="Arial"/>
          <w:color w:val="auto"/>
        </w:rPr>
        <w:fldChar w:fldCharType="end"/>
      </w:r>
      <w:r w:rsidRPr="003A2E54">
        <w:rPr>
          <w:rFonts w:ascii="Arial" w:hAnsi="Arial" w:cs="Arial"/>
          <w:color w:val="auto"/>
        </w:rPr>
        <w:t xml:space="preserve"> - Reporte de Área de Decodificador BCD a 7segmentos</w:t>
      </w:r>
      <w:bookmarkEnd w:id="22"/>
    </w:p>
    <w:p w14:paraId="5BC85CA2" w14:textId="77777777" w:rsidR="00734B01" w:rsidRDefault="00734B01" w:rsidP="00734B01">
      <w:pPr>
        <w:pStyle w:val="Prrafodelista"/>
        <w:ind w:left="454"/>
        <w:rPr>
          <w:rFonts w:ascii="Arial" w:hAnsi="Arial" w:cs="Arial"/>
          <w:sz w:val="20"/>
          <w:szCs w:val="20"/>
        </w:rPr>
      </w:pPr>
    </w:p>
    <w:p w14:paraId="3096A126" w14:textId="61632385" w:rsidR="00734B01" w:rsidRPr="00934A8E" w:rsidRDefault="00734B01" w:rsidP="00734B01">
      <w:pPr>
        <w:pStyle w:val="Prrafodelista"/>
        <w:ind w:left="454"/>
        <w:jc w:val="center"/>
        <w:rPr>
          <w:rFonts w:ascii="Arial" w:hAnsi="Arial" w:cs="Arial"/>
          <w:i/>
          <w:iCs/>
          <w:sz w:val="20"/>
          <w:szCs w:val="20"/>
        </w:rPr>
      </w:pPr>
    </w:p>
    <w:tbl>
      <w:tblPr>
        <w:tblStyle w:val="Tablaconcuadrcula4-nfasis6"/>
        <w:tblpPr w:leftFromText="141" w:rightFromText="141" w:vertAnchor="page" w:horzAnchor="page" w:tblpX="3451" w:tblpY="5491"/>
        <w:tblW w:w="0" w:type="auto"/>
        <w:tblLook w:val="04A0" w:firstRow="1" w:lastRow="0" w:firstColumn="1" w:lastColumn="0" w:noHBand="0" w:noVBand="1"/>
      </w:tblPr>
      <w:tblGrid>
        <w:gridCol w:w="2985"/>
        <w:gridCol w:w="2964"/>
      </w:tblGrid>
      <w:tr w:rsidR="00857DBD" w14:paraId="173179A1" w14:textId="77777777" w:rsidTr="00857DBD">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439E2EE1" w14:textId="77777777" w:rsidR="00857DBD" w:rsidRDefault="00857DBD" w:rsidP="00857DBD">
            <w:pPr>
              <w:pStyle w:val="Prrafodelista"/>
              <w:ind w:left="0"/>
              <w:jc w:val="center"/>
              <w:rPr>
                <w:rFonts w:ascii="Arial" w:hAnsi="Arial" w:cs="Arial"/>
                <w:sz w:val="20"/>
                <w:szCs w:val="20"/>
              </w:rPr>
            </w:pPr>
            <w:r>
              <w:rPr>
                <w:rFonts w:ascii="Arial" w:hAnsi="Arial" w:cs="Arial"/>
                <w:sz w:val="20"/>
                <w:szCs w:val="20"/>
              </w:rPr>
              <w:t>Recurso</w:t>
            </w:r>
          </w:p>
        </w:tc>
        <w:tc>
          <w:tcPr>
            <w:tcW w:w="2964" w:type="dxa"/>
          </w:tcPr>
          <w:p w14:paraId="26795152" w14:textId="77777777" w:rsidR="00857DBD" w:rsidRDefault="00857DBD" w:rsidP="00857DBD">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Porcentaje</w:t>
            </w:r>
          </w:p>
        </w:tc>
      </w:tr>
      <w:tr w:rsidR="00857DBD" w14:paraId="4F51A87F" w14:textId="77777777" w:rsidTr="00857DBD">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6013C9DD" w14:textId="77777777" w:rsidR="00857DBD" w:rsidRPr="00550F78" w:rsidRDefault="00857DBD" w:rsidP="00857DBD">
            <w:pPr>
              <w:pStyle w:val="Prrafodelista"/>
              <w:ind w:left="0"/>
              <w:jc w:val="center"/>
              <w:rPr>
                <w:rFonts w:ascii="Arial" w:hAnsi="Arial" w:cs="Arial"/>
                <w:b w:val="0"/>
                <w:bCs w:val="0"/>
                <w:sz w:val="20"/>
                <w:szCs w:val="20"/>
              </w:rPr>
            </w:pPr>
            <w:r>
              <w:rPr>
                <w:rFonts w:ascii="Arial" w:hAnsi="Arial" w:cs="Arial"/>
                <w:b w:val="0"/>
                <w:bCs w:val="0"/>
                <w:sz w:val="20"/>
                <w:szCs w:val="20"/>
              </w:rPr>
              <w:t>Total de elementos lógicos</w:t>
            </w:r>
          </w:p>
        </w:tc>
        <w:tc>
          <w:tcPr>
            <w:tcW w:w="2964" w:type="dxa"/>
          </w:tcPr>
          <w:p w14:paraId="7233FBD9" w14:textId="6E5FF4A0" w:rsidR="00857DBD" w:rsidRDefault="004314A1" w:rsidP="00857DBD">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314A1">
              <w:rPr>
                <w:rFonts w:ascii="Arial" w:hAnsi="Arial" w:cs="Arial"/>
                <w:sz w:val="20"/>
                <w:szCs w:val="20"/>
              </w:rPr>
              <w:t>7 / 114,480 (&lt; 1 %)</w:t>
            </w:r>
          </w:p>
        </w:tc>
      </w:tr>
      <w:tr w:rsidR="00857DBD" w14:paraId="7935F270" w14:textId="77777777" w:rsidTr="00857DBD">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0AB9E2F0" w14:textId="77777777" w:rsidR="00857DBD" w:rsidRDefault="00857DBD" w:rsidP="00857DBD">
            <w:pPr>
              <w:pStyle w:val="Prrafodelista"/>
              <w:ind w:left="0"/>
              <w:jc w:val="center"/>
              <w:rPr>
                <w:rFonts w:ascii="Arial" w:hAnsi="Arial" w:cs="Arial"/>
                <w:b w:val="0"/>
                <w:bCs w:val="0"/>
                <w:sz w:val="20"/>
                <w:szCs w:val="20"/>
              </w:rPr>
            </w:pPr>
            <w:r w:rsidRPr="00C47059">
              <w:rPr>
                <w:rFonts w:ascii="Arial" w:hAnsi="Arial" w:cs="Arial"/>
                <w:b w:val="0"/>
                <w:bCs w:val="0"/>
                <w:sz w:val="20"/>
                <w:szCs w:val="20"/>
              </w:rPr>
              <w:t>Total regist</w:t>
            </w:r>
            <w:r>
              <w:rPr>
                <w:rFonts w:ascii="Arial" w:hAnsi="Arial" w:cs="Arial"/>
                <w:b w:val="0"/>
                <w:bCs w:val="0"/>
                <w:sz w:val="20"/>
                <w:szCs w:val="20"/>
              </w:rPr>
              <w:t>ros</w:t>
            </w:r>
          </w:p>
        </w:tc>
        <w:tc>
          <w:tcPr>
            <w:tcW w:w="2964" w:type="dxa"/>
          </w:tcPr>
          <w:p w14:paraId="1843B9A7" w14:textId="77777777" w:rsidR="00857DBD" w:rsidRDefault="00857DBD" w:rsidP="00857DBD">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w:t>
            </w:r>
          </w:p>
        </w:tc>
      </w:tr>
      <w:tr w:rsidR="00857DBD" w14:paraId="3FB257FC" w14:textId="77777777" w:rsidTr="00857DBD">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25A2AA6D" w14:textId="77777777" w:rsidR="00857DBD" w:rsidRDefault="00857DBD" w:rsidP="00857DBD">
            <w:pPr>
              <w:pStyle w:val="Prrafodelista"/>
              <w:ind w:left="0"/>
              <w:jc w:val="center"/>
              <w:rPr>
                <w:rFonts w:ascii="Arial" w:hAnsi="Arial" w:cs="Arial"/>
                <w:b w:val="0"/>
                <w:bCs w:val="0"/>
                <w:sz w:val="20"/>
                <w:szCs w:val="20"/>
              </w:rPr>
            </w:pPr>
            <w:r w:rsidRPr="00C47059">
              <w:rPr>
                <w:rFonts w:ascii="Arial" w:hAnsi="Arial" w:cs="Arial"/>
                <w:b w:val="0"/>
                <w:bCs w:val="0"/>
                <w:sz w:val="20"/>
                <w:szCs w:val="20"/>
              </w:rPr>
              <w:t>Total pins</w:t>
            </w:r>
          </w:p>
        </w:tc>
        <w:tc>
          <w:tcPr>
            <w:tcW w:w="2964" w:type="dxa"/>
          </w:tcPr>
          <w:p w14:paraId="6C70D543" w14:textId="5902113E" w:rsidR="00857DBD" w:rsidRDefault="004314A1" w:rsidP="00857DBD">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314A1">
              <w:rPr>
                <w:rFonts w:ascii="Arial" w:hAnsi="Arial" w:cs="Arial"/>
                <w:sz w:val="20"/>
                <w:szCs w:val="20"/>
              </w:rPr>
              <w:t>11 / 529 (2 %)</w:t>
            </w:r>
          </w:p>
        </w:tc>
      </w:tr>
      <w:tr w:rsidR="00857DBD" w14:paraId="1FFDFC2D" w14:textId="77777777" w:rsidTr="00857DBD">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37E64713" w14:textId="77777777" w:rsidR="00857DBD" w:rsidRDefault="00857DBD" w:rsidP="00857DBD">
            <w:pPr>
              <w:pStyle w:val="Prrafodelista"/>
              <w:ind w:left="0"/>
              <w:jc w:val="center"/>
              <w:rPr>
                <w:rFonts w:ascii="Arial" w:hAnsi="Arial" w:cs="Arial"/>
                <w:b w:val="0"/>
                <w:bCs w:val="0"/>
                <w:sz w:val="20"/>
                <w:szCs w:val="20"/>
              </w:rPr>
            </w:pPr>
            <w:r w:rsidRPr="00C47059">
              <w:rPr>
                <w:rFonts w:ascii="Arial" w:hAnsi="Arial" w:cs="Arial"/>
                <w:b w:val="0"/>
                <w:bCs w:val="0"/>
                <w:sz w:val="20"/>
                <w:szCs w:val="20"/>
              </w:rPr>
              <w:t>Total pins</w:t>
            </w:r>
            <w:r>
              <w:rPr>
                <w:rFonts w:ascii="Arial" w:hAnsi="Arial" w:cs="Arial"/>
                <w:b w:val="0"/>
                <w:bCs w:val="0"/>
                <w:sz w:val="20"/>
                <w:szCs w:val="20"/>
              </w:rPr>
              <w:t xml:space="preserve"> virtuales</w:t>
            </w:r>
          </w:p>
        </w:tc>
        <w:tc>
          <w:tcPr>
            <w:tcW w:w="2964" w:type="dxa"/>
          </w:tcPr>
          <w:p w14:paraId="1841664B" w14:textId="77777777" w:rsidR="00857DBD" w:rsidRDefault="00857DBD" w:rsidP="00857DBD">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w:t>
            </w:r>
          </w:p>
        </w:tc>
      </w:tr>
      <w:tr w:rsidR="00857DBD" w14:paraId="137C1666" w14:textId="77777777" w:rsidTr="00857DBD">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6DC01546" w14:textId="77777777" w:rsidR="00857DBD" w:rsidRPr="00C47059" w:rsidRDefault="00857DBD" w:rsidP="00857DBD">
            <w:pPr>
              <w:pStyle w:val="Prrafodelista"/>
              <w:ind w:left="0"/>
              <w:jc w:val="center"/>
              <w:rPr>
                <w:rFonts w:ascii="Arial" w:hAnsi="Arial" w:cs="Arial"/>
                <w:b w:val="0"/>
                <w:bCs w:val="0"/>
                <w:sz w:val="20"/>
                <w:szCs w:val="20"/>
              </w:rPr>
            </w:pPr>
            <w:r w:rsidRPr="00C47059">
              <w:rPr>
                <w:rFonts w:ascii="Arial" w:hAnsi="Arial" w:cs="Arial"/>
                <w:b w:val="0"/>
                <w:bCs w:val="0"/>
                <w:sz w:val="20"/>
                <w:szCs w:val="20"/>
              </w:rPr>
              <w:t>Total bits</w:t>
            </w:r>
            <w:r>
              <w:rPr>
                <w:rFonts w:ascii="Arial" w:hAnsi="Arial" w:cs="Arial"/>
                <w:b w:val="0"/>
                <w:bCs w:val="0"/>
                <w:sz w:val="20"/>
                <w:szCs w:val="20"/>
              </w:rPr>
              <w:t xml:space="preserve"> de memoria</w:t>
            </w:r>
          </w:p>
        </w:tc>
        <w:tc>
          <w:tcPr>
            <w:tcW w:w="2964" w:type="dxa"/>
          </w:tcPr>
          <w:p w14:paraId="7CFD10D8" w14:textId="33DE3C29" w:rsidR="00857DBD" w:rsidRDefault="004314A1" w:rsidP="00857DBD">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314A1">
              <w:rPr>
                <w:rFonts w:ascii="Arial" w:hAnsi="Arial" w:cs="Arial"/>
                <w:sz w:val="20"/>
                <w:szCs w:val="20"/>
              </w:rPr>
              <w:t>0 / 3,981,312 (0 %)</w:t>
            </w:r>
          </w:p>
        </w:tc>
      </w:tr>
      <w:tr w:rsidR="00857DBD" w14:paraId="05856D28" w14:textId="77777777" w:rsidTr="00857DBD">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1A73F823" w14:textId="77777777" w:rsidR="00857DBD" w:rsidRPr="00C47059" w:rsidRDefault="00857DBD" w:rsidP="00857DBD">
            <w:pPr>
              <w:pStyle w:val="Prrafodelista"/>
              <w:ind w:left="0"/>
              <w:jc w:val="center"/>
              <w:rPr>
                <w:rFonts w:ascii="Arial" w:hAnsi="Arial" w:cs="Arial"/>
                <w:b w:val="0"/>
                <w:bCs w:val="0"/>
                <w:sz w:val="20"/>
                <w:szCs w:val="20"/>
              </w:rPr>
            </w:pPr>
            <w:r w:rsidRPr="00C47059">
              <w:rPr>
                <w:rFonts w:ascii="Arial" w:hAnsi="Arial" w:cs="Arial"/>
                <w:b w:val="0"/>
                <w:bCs w:val="0"/>
                <w:sz w:val="20"/>
                <w:szCs w:val="20"/>
              </w:rPr>
              <w:t>Embedded Multiplier 9-bit elements</w:t>
            </w:r>
          </w:p>
        </w:tc>
        <w:tc>
          <w:tcPr>
            <w:tcW w:w="2964" w:type="dxa"/>
          </w:tcPr>
          <w:p w14:paraId="6E030937" w14:textId="77777777" w:rsidR="00857DBD" w:rsidRPr="00C47059" w:rsidRDefault="00857DBD" w:rsidP="00857DBD">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47059">
              <w:rPr>
                <w:rFonts w:ascii="Arial" w:hAnsi="Arial" w:cs="Arial"/>
                <w:sz w:val="20"/>
                <w:szCs w:val="20"/>
              </w:rPr>
              <w:t>0 / 532 (0 %)</w:t>
            </w:r>
          </w:p>
        </w:tc>
      </w:tr>
      <w:tr w:rsidR="00857DBD" w14:paraId="38A4D1CC" w14:textId="77777777" w:rsidTr="00857DBD">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6AB959D7" w14:textId="77777777" w:rsidR="00857DBD" w:rsidRPr="00C47059" w:rsidRDefault="00857DBD" w:rsidP="00857DBD">
            <w:pPr>
              <w:pStyle w:val="Prrafodelista"/>
              <w:ind w:left="0"/>
              <w:jc w:val="center"/>
              <w:rPr>
                <w:rFonts w:ascii="Arial" w:hAnsi="Arial" w:cs="Arial"/>
                <w:b w:val="0"/>
                <w:bCs w:val="0"/>
                <w:sz w:val="20"/>
                <w:szCs w:val="20"/>
              </w:rPr>
            </w:pPr>
            <w:r w:rsidRPr="00C47059">
              <w:rPr>
                <w:rFonts w:ascii="Arial" w:hAnsi="Arial" w:cs="Arial"/>
                <w:b w:val="0"/>
                <w:bCs w:val="0"/>
                <w:sz w:val="20"/>
                <w:szCs w:val="20"/>
              </w:rPr>
              <w:t>Total PLLs</w:t>
            </w:r>
          </w:p>
        </w:tc>
        <w:tc>
          <w:tcPr>
            <w:tcW w:w="2964" w:type="dxa"/>
          </w:tcPr>
          <w:p w14:paraId="63B883CA" w14:textId="77777777" w:rsidR="00857DBD" w:rsidRPr="00C47059" w:rsidRDefault="00857DBD" w:rsidP="003A2E54">
            <w:pPr>
              <w:pStyle w:val="Prrafodelista"/>
              <w:keepNext/>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47059">
              <w:rPr>
                <w:rFonts w:ascii="Arial" w:hAnsi="Arial" w:cs="Arial"/>
                <w:sz w:val="20"/>
                <w:szCs w:val="20"/>
              </w:rPr>
              <w:t>0 / 4 (0 %)</w:t>
            </w:r>
          </w:p>
        </w:tc>
      </w:tr>
    </w:tbl>
    <w:p w14:paraId="1DB0F0AB" w14:textId="77777777" w:rsidR="00734B01" w:rsidRDefault="00734B01" w:rsidP="00734B01">
      <w:pPr>
        <w:pStyle w:val="Prrafodelista"/>
        <w:ind w:left="454"/>
        <w:rPr>
          <w:rFonts w:ascii="Arial" w:hAnsi="Arial" w:cs="Arial"/>
          <w:sz w:val="20"/>
          <w:szCs w:val="20"/>
        </w:rPr>
      </w:pPr>
    </w:p>
    <w:p w14:paraId="21BB328E" w14:textId="77777777" w:rsidR="00734B01" w:rsidRDefault="00734B01" w:rsidP="00734B01">
      <w:pPr>
        <w:pStyle w:val="Prrafodelista"/>
        <w:ind w:left="454"/>
        <w:rPr>
          <w:rFonts w:ascii="Arial" w:hAnsi="Arial" w:cs="Arial"/>
          <w:sz w:val="20"/>
          <w:szCs w:val="20"/>
        </w:rPr>
      </w:pPr>
    </w:p>
    <w:p w14:paraId="258F24B0" w14:textId="77777777" w:rsidR="00734B01" w:rsidRDefault="00734B01" w:rsidP="00734B01">
      <w:pPr>
        <w:pStyle w:val="Prrafodelista"/>
        <w:ind w:left="454"/>
        <w:rPr>
          <w:rFonts w:ascii="Arial" w:hAnsi="Arial" w:cs="Arial"/>
          <w:sz w:val="20"/>
          <w:szCs w:val="20"/>
        </w:rPr>
      </w:pPr>
    </w:p>
    <w:p w14:paraId="7F7F4921" w14:textId="77777777" w:rsidR="00734B01" w:rsidRDefault="00734B01" w:rsidP="00734B01">
      <w:pPr>
        <w:pStyle w:val="Prrafodelista"/>
        <w:ind w:left="454"/>
        <w:rPr>
          <w:rFonts w:ascii="Arial" w:hAnsi="Arial" w:cs="Arial"/>
          <w:sz w:val="20"/>
          <w:szCs w:val="20"/>
        </w:rPr>
      </w:pPr>
    </w:p>
    <w:p w14:paraId="512564FB" w14:textId="77777777" w:rsidR="00734B01" w:rsidRDefault="00734B01" w:rsidP="00734B01">
      <w:pPr>
        <w:pStyle w:val="Prrafodelista"/>
        <w:ind w:left="454"/>
        <w:rPr>
          <w:rFonts w:ascii="Arial" w:hAnsi="Arial" w:cs="Arial"/>
          <w:sz w:val="20"/>
          <w:szCs w:val="20"/>
        </w:rPr>
      </w:pPr>
    </w:p>
    <w:p w14:paraId="229FE3E7" w14:textId="77777777" w:rsidR="00734B01" w:rsidRDefault="00734B01" w:rsidP="00734B01">
      <w:pPr>
        <w:pStyle w:val="Prrafodelista"/>
        <w:ind w:left="454"/>
        <w:rPr>
          <w:rFonts w:ascii="Arial" w:hAnsi="Arial" w:cs="Arial"/>
          <w:sz w:val="20"/>
          <w:szCs w:val="20"/>
        </w:rPr>
      </w:pPr>
    </w:p>
    <w:p w14:paraId="6AF6CBEA" w14:textId="77777777" w:rsidR="00734B01" w:rsidRDefault="00734B01" w:rsidP="00734B01">
      <w:pPr>
        <w:pStyle w:val="Prrafodelista"/>
        <w:ind w:left="454"/>
        <w:rPr>
          <w:rFonts w:ascii="Arial" w:hAnsi="Arial" w:cs="Arial"/>
          <w:sz w:val="20"/>
          <w:szCs w:val="20"/>
        </w:rPr>
      </w:pPr>
    </w:p>
    <w:p w14:paraId="18F9B64A" w14:textId="77777777" w:rsidR="00734B01" w:rsidRDefault="00734B01" w:rsidP="00734B01">
      <w:pPr>
        <w:pStyle w:val="Prrafodelista"/>
        <w:ind w:left="454"/>
        <w:rPr>
          <w:rFonts w:ascii="Arial" w:hAnsi="Arial" w:cs="Arial"/>
          <w:sz w:val="20"/>
          <w:szCs w:val="20"/>
        </w:rPr>
      </w:pPr>
    </w:p>
    <w:p w14:paraId="3ED2E61C" w14:textId="77777777" w:rsidR="00734B01" w:rsidRDefault="00734B01" w:rsidP="00734B01">
      <w:pPr>
        <w:pStyle w:val="Prrafodelista"/>
        <w:ind w:left="454"/>
        <w:rPr>
          <w:rFonts w:ascii="Arial" w:hAnsi="Arial" w:cs="Arial"/>
          <w:sz w:val="20"/>
          <w:szCs w:val="20"/>
        </w:rPr>
      </w:pPr>
    </w:p>
    <w:p w14:paraId="3BD2A6F9" w14:textId="22EC7AEE" w:rsidR="00734B01" w:rsidRDefault="00734B01" w:rsidP="00734B01">
      <w:pPr>
        <w:pStyle w:val="Prrafodelista"/>
        <w:ind w:left="454"/>
        <w:rPr>
          <w:rFonts w:ascii="Arial" w:hAnsi="Arial" w:cs="Arial"/>
          <w:sz w:val="20"/>
          <w:szCs w:val="20"/>
        </w:rPr>
      </w:pPr>
    </w:p>
    <w:p w14:paraId="6534B208" w14:textId="77777777" w:rsidR="00161E76" w:rsidRDefault="00161E76" w:rsidP="00734B01">
      <w:pPr>
        <w:pStyle w:val="Prrafodelista"/>
        <w:ind w:left="454"/>
        <w:rPr>
          <w:rFonts w:ascii="Arial" w:hAnsi="Arial" w:cs="Arial"/>
          <w:sz w:val="20"/>
          <w:szCs w:val="20"/>
        </w:rPr>
      </w:pPr>
    </w:p>
    <w:p w14:paraId="124FC889" w14:textId="1654B03B" w:rsidR="00BA291A" w:rsidRPr="009147AD" w:rsidRDefault="00161E76" w:rsidP="00613CA0">
      <w:pPr>
        <w:pStyle w:val="Prrafodelista"/>
        <w:ind w:left="283"/>
        <w:rPr>
          <w:rFonts w:ascii="Arial" w:hAnsi="Arial" w:cs="Arial"/>
          <w:sz w:val="20"/>
          <w:szCs w:val="20"/>
        </w:rPr>
      </w:pPr>
      <w:r>
        <w:rPr>
          <w:rFonts w:ascii="Arial" w:hAnsi="Arial" w:cs="Arial"/>
          <w:sz w:val="20"/>
          <w:szCs w:val="20"/>
        </w:rPr>
        <w:t xml:space="preserve">Luego de realizadas todas las simulaciones, es posible generar el archivo de configuración del FPGA. Para ello es necesario tener instalado el driver USB-Blaster. Dentro de la ventana de Quartus, se elige la opción Program Device (Open Programmer), donde se desplegará una nueva ventana. En ella, se debe selecciona el modo JTAG y verificar que en Hardware Setup muestre USB-Blaster. Por otra parte, también comprobar que el archivo </w:t>
      </w:r>
      <w:r w:rsidRPr="00161E76">
        <w:rPr>
          <w:rFonts w:ascii="Arial" w:hAnsi="Arial" w:cs="Arial"/>
          <w:i/>
          <w:iCs/>
          <w:sz w:val="20"/>
          <w:szCs w:val="20"/>
        </w:rPr>
        <w:t>.sof</w:t>
      </w:r>
      <w:r>
        <w:rPr>
          <w:rFonts w:ascii="Arial" w:hAnsi="Arial" w:cs="Arial"/>
          <w:sz w:val="20"/>
          <w:szCs w:val="20"/>
        </w:rPr>
        <w:t xml:space="preserve">  tenga seleccionada la opción Program/Configure. Una vez verificado todo lo anterior, presionando Start el programa se </w:t>
      </w:r>
      <w:r w:rsidR="00780E83">
        <w:rPr>
          <w:rFonts w:ascii="Arial" w:hAnsi="Arial" w:cs="Arial"/>
          <w:sz w:val="20"/>
          <w:szCs w:val="20"/>
        </w:rPr>
        <w:t>enviará</w:t>
      </w:r>
      <w:r w:rsidR="00C66CBC">
        <w:rPr>
          <w:rFonts w:ascii="Arial" w:hAnsi="Arial" w:cs="Arial"/>
          <w:sz w:val="20"/>
          <w:szCs w:val="20"/>
        </w:rPr>
        <w:t xml:space="preserve"> a la placa FPGA a través de un cable USB, que interconecta la PC host y la placa.</w:t>
      </w:r>
    </w:p>
    <w:p w14:paraId="79E5B059" w14:textId="77777777" w:rsidR="00BA291A" w:rsidRPr="009147AD" w:rsidRDefault="00BA291A" w:rsidP="00387BF8">
      <w:pPr>
        <w:pStyle w:val="Prrafodelista"/>
        <w:ind w:left="454"/>
        <w:rPr>
          <w:rFonts w:ascii="Arial" w:hAnsi="Arial" w:cs="Arial"/>
          <w:sz w:val="20"/>
          <w:szCs w:val="20"/>
        </w:rPr>
      </w:pPr>
    </w:p>
    <w:p w14:paraId="3CD99954" w14:textId="77777777" w:rsidR="008C4BD9" w:rsidRPr="008C4BD9" w:rsidRDefault="008C4BD9" w:rsidP="008C4BD9">
      <w:pPr>
        <w:pStyle w:val="Prrafodelista"/>
        <w:keepNext/>
        <w:keepLines/>
        <w:numPr>
          <w:ilvl w:val="0"/>
          <w:numId w:val="13"/>
        </w:numPr>
        <w:spacing w:before="40" w:after="0"/>
        <w:contextualSpacing w:val="0"/>
        <w:outlineLvl w:val="1"/>
        <w:rPr>
          <w:rFonts w:ascii="Arial" w:eastAsiaTheme="majorEastAsia" w:hAnsi="Arial" w:cstheme="majorBidi"/>
          <w:b/>
          <w:vanish/>
          <w:sz w:val="26"/>
          <w:szCs w:val="26"/>
          <w:lang w:val="pt-BR"/>
        </w:rPr>
      </w:pPr>
      <w:bookmarkStart w:id="23" w:name="_Toc69425041"/>
      <w:bookmarkStart w:id="24" w:name="_Toc69479543"/>
      <w:bookmarkEnd w:id="23"/>
      <w:bookmarkEnd w:id="24"/>
    </w:p>
    <w:p w14:paraId="4AE386F8" w14:textId="77777777" w:rsidR="008C4BD9" w:rsidRPr="008C4BD9" w:rsidRDefault="008C4BD9" w:rsidP="008C4BD9">
      <w:pPr>
        <w:pStyle w:val="Prrafodelista"/>
        <w:keepNext/>
        <w:keepLines/>
        <w:numPr>
          <w:ilvl w:val="0"/>
          <w:numId w:val="13"/>
        </w:numPr>
        <w:spacing w:before="40" w:after="0"/>
        <w:contextualSpacing w:val="0"/>
        <w:outlineLvl w:val="1"/>
        <w:rPr>
          <w:rFonts w:ascii="Arial" w:eastAsiaTheme="majorEastAsia" w:hAnsi="Arial" w:cstheme="majorBidi"/>
          <w:b/>
          <w:vanish/>
          <w:sz w:val="26"/>
          <w:szCs w:val="26"/>
          <w:lang w:val="pt-BR"/>
        </w:rPr>
      </w:pPr>
      <w:bookmarkStart w:id="25" w:name="_Toc69425042"/>
      <w:bookmarkStart w:id="26" w:name="_Toc69479544"/>
      <w:bookmarkEnd w:id="25"/>
      <w:bookmarkEnd w:id="26"/>
    </w:p>
    <w:p w14:paraId="270D0145" w14:textId="77777777" w:rsidR="008C4BD9" w:rsidRPr="008C4BD9" w:rsidRDefault="008C4BD9" w:rsidP="008C4BD9">
      <w:pPr>
        <w:pStyle w:val="Prrafodelista"/>
        <w:keepNext/>
        <w:keepLines/>
        <w:numPr>
          <w:ilvl w:val="1"/>
          <w:numId w:val="13"/>
        </w:numPr>
        <w:spacing w:before="40" w:after="0"/>
        <w:contextualSpacing w:val="0"/>
        <w:outlineLvl w:val="1"/>
        <w:rPr>
          <w:rFonts w:ascii="Arial" w:eastAsiaTheme="majorEastAsia" w:hAnsi="Arial" w:cstheme="majorBidi"/>
          <w:b/>
          <w:vanish/>
          <w:sz w:val="26"/>
          <w:szCs w:val="26"/>
          <w:lang w:val="pt-BR"/>
        </w:rPr>
      </w:pPr>
      <w:bookmarkStart w:id="27" w:name="_Toc69425043"/>
      <w:bookmarkStart w:id="28" w:name="_Toc69479545"/>
      <w:bookmarkEnd w:id="27"/>
      <w:bookmarkEnd w:id="28"/>
    </w:p>
    <w:p w14:paraId="659D8FBA" w14:textId="77777777" w:rsidR="008C4BD9" w:rsidRPr="008C4BD9" w:rsidRDefault="008C4BD9" w:rsidP="008C4BD9">
      <w:pPr>
        <w:pStyle w:val="Prrafodelista"/>
        <w:keepNext/>
        <w:keepLines/>
        <w:numPr>
          <w:ilvl w:val="1"/>
          <w:numId w:val="13"/>
        </w:numPr>
        <w:spacing w:before="40" w:after="0"/>
        <w:contextualSpacing w:val="0"/>
        <w:outlineLvl w:val="1"/>
        <w:rPr>
          <w:rFonts w:ascii="Arial" w:eastAsiaTheme="majorEastAsia" w:hAnsi="Arial" w:cstheme="majorBidi"/>
          <w:b/>
          <w:vanish/>
          <w:sz w:val="26"/>
          <w:szCs w:val="26"/>
          <w:lang w:val="pt-BR"/>
        </w:rPr>
      </w:pPr>
      <w:bookmarkStart w:id="29" w:name="_Toc69425044"/>
      <w:bookmarkStart w:id="30" w:name="_Toc69479546"/>
      <w:bookmarkEnd w:id="29"/>
      <w:bookmarkEnd w:id="30"/>
    </w:p>
    <w:p w14:paraId="24AEC6CF" w14:textId="38F68D75" w:rsidR="00387BF8" w:rsidRPr="00780E83" w:rsidRDefault="00780E83" w:rsidP="008C4BD9">
      <w:pPr>
        <w:pStyle w:val="Ttulo2"/>
        <w:numPr>
          <w:ilvl w:val="1"/>
          <w:numId w:val="13"/>
        </w:numPr>
        <w:spacing w:line="20" w:lineRule="atLeast"/>
        <w:ind w:left="659"/>
        <w:rPr>
          <w:sz w:val="20"/>
          <w:szCs w:val="20"/>
          <w:lang w:val="pt-BR"/>
        </w:rPr>
      </w:pPr>
      <w:bookmarkStart w:id="31" w:name="_Toc69479547"/>
      <w:r w:rsidRPr="00780E83">
        <w:rPr>
          <w:lang w:val="pt-BR"/>
        </w:rPr>
        <w:t>Decodificador de Hexadecimal a 7s</w:t>
      </w:r>
      <w:r>
        <w:rPr>
          <w:lang w:val="pt-BR"/>
        </w:rPr>
        <w:t>egmentos</w:t>
      </w:r>
      <w:bookmarkEnd w:id="31"/>
    </w:p>
    <w:p w14:paraId="4B8E923A" w14:textId="3B6AD9C1" w:rsidR="00387BF8" w:rsidRDefault="00387BF8" w:rsidP="008C4BD9">
      <w:pPr>
        <w:pStyle w:val="Prrafodelista"/>
        <w:spacing w:line="20" w:lineRule="atLeast"/>
        <w:ind w:left="454"/>
        <w:rPr>
          <w:rFonts w:ascii="Arial" w:hAnsi="Arial" w:cs="Arial"/>
          <w:sz w:val="20"/>
          <w:szCs w:val="20"/>
          <w:lang w:val="pt-BR"/>
        </w:rPr>
      </w:pPr>
    </w:p>
    <w:p w14:paraId="21285375" w14:textId="77777777" w:rsidR="0020226A" w:rsidRDefault="00F70BFA" w:rsidP="00613CA0">
      <w:pPr>
        <w:pStyle w:val="Prrafodelista"/>
        <w:spacing w:line="20" w:lineRule="atLeast"/>
        <w:ind w:left="283"/>
        <w:rPr>
          <w:rFonts w:ascii="Arial" w:hAnsi="Arial" w:cs="Arial"/>
          <w:sz w:val="20"/>
          <w:szCs w:val="20"/>
        </w:rPr>
      </w:pPr>
      <w:r w:rsidRPr="00F70BFA">
        <w:rPr>
          <w:rFonts w:ascii="Arial" w:hAnsi="Arial" w:cs="Arial"/>
          <w:sz w:val="20"/>
          <w:szCs w:val="20"/>
        </w:rPr>
        <w:t>La diferencia entre el d</w:t>
      </w:r>
      <w:r>
        <w:rPr>
          <w:rFonts w:ascii="Arial" w:hAnsi="Arial" w:cs="Arial"/>
          <w:sz w:val="20"/>
          <w:szCs w:val="20"/>
        </w:rPr>
        <w:t xml:space="preserve">ecodificador anterior y el descripto en esta sección, es que </w:t>
      </w:r>
      <w:r w:rsidR="00A273B2">
        <w:rPr>
          <w:rFonts w:ascii="Arial" w:hAnsi="Arial" w:cs="Arial"/>
          <w:sz w:val="20"/>
          <w:szCs w:val="20"/>
        </w:rPr>
        <w:t>este último</w:t>
      </w:r>
      <w:r>
        <w:rPr>
          <w:rFonts w:ascii="Arial" w:hAnsi="Arial" w:cs="Arial"/>
          <w:sz w:val="20"/>
          <w:szCs w:val="20"/>
        </w:rPr>
        <w:t xml:space="preserve"> descifra números entre 0 y 15, por lo que serán necesario dos display de 7segmentos para </w:t>
      </w:r>
      <w:r w:rsidR="00A273B2">
        <w:rPr>
          <w:rFonts w:ascii="Arial" w:hAnsi="Arial" w:cs="Arial"/>
          <w:sz w:val="20"/>
          <w:szCs w:val="20"/>
        </w:rPr>
        <w:t>mostrar el resultado correctamente.</w:t>
      </w:r>
      <w:r w:rsidR="00D96EB1">
        <w:rPr>
          <w:rFonts w:ascii="Arial" w:hAnsi="Arial" w:cs="Arial"/>
          <w:sz w:val="20"/>
          <w:szCs w:val="20"/>
        </w:rPr>
        <w:t xml:space="preserve"> </w:t>
      </w:r>
    </w:p>
    <w:p w14:paraId="2EA9144B" w14:textId="77777777" w:rsidR="0020226A" w:rsidRDefault="0020226A" w:rsidP="00F70BFA">
      <w:pPr>
        <w:pStyle w:val="Prrafodelista"/>
        <w:spacing w:line="240" w:lineRule="auto"/>
        <w:ind w:left="454"/>
        <w:rPr>
          <w:rFonts w:ascii="Arial" w:hAnsi="Arial" w:cs="Arial"/>
          <w:sz w:val="20"/>
          <w:szCs w:val="20"/>
        </w:rPr>
      </w:pPr>
    </w:p>
    <w:p w14:paraId="0D308DB2" w14:textId="33D18D9B" w:rsidR="00780E83" w:rsidRPr="00F70BFA" w:rsidRDefault="00D96EB1" w:rsidP="00613CA0">
      <w:pPr>
        <w:pStyle w:val="Prrafodelista"/>
        <w:spacing w:line="240" w:lineRule="auto"/>
        <w:ind w:left="283"/>
        <w:rPr>
          <w:rFonts w:ascii="Arial" w:hAnsi="Arial" w:cs="Arial"/>
          <w:sz w:val="20"/>
          <w:szCs w:val="20"/>
        </w:rPr>
      </w:pPr>
      <w:r>
        <w:rPr>
          <w:rFonts w:ascii="Arial" w:hAnsi="Arial" w:cs="Arial"/>
          <w:sz w:val="20"/>
          <w:szCs w:val="20"/>
        </w:rPr>
        <w:t>De igual manera, las descripcione</w:t>
      </w:r>
      <w:r w:rsidR="002327F5">
        <w:rPr>
          <w:rFonts w:ascii="Arial" w:hAnsi="Arial" w:cs="Arial"/>
          <w:sz w:val="20"/>
          <w:szCs w:val="20"/>
        </w:rPr>
        <w:t>s</w:t>
      </w:r>
      <w:r>
        <w:rPr>
          <w:rFonts w:ascii="Arial" w:hAnsi="Arial" w:cs="Arial"/>
          <w:sz w:val="20"/>
          <w:szCs w:val="20"/>
        </w:rPr>
        <w:t xml:space="preserve"> en VHDL</w:t>
      </w:r>
      <w:r w:rsidR="0020226A">
        <w:rPr>
          <w:rFonts w:ascii="Arial" w:hAnsi="Arial" w:cs="Arial"/>
          <w:sz w:val="20"/>
          <w:szCs w:val="20"/>
        </w:rPr>
        <w:t xml:space="preserve"> (</w:t>
      </w:r>
      <w:r w:rsidR="0020226A" w:rsidRPr="00625325">
        <w:rPr>
          <w:rFonts w:ascii="Arial" w:hAnsi="Arial" w:cs="Arial"/>
          <w:sz w:val="20"/>
          <w:szCs w:val="20"/>
        </w:rPr>
        <w:t>Apéndice</w:t>
      </w:r>
      <w:r w:rsidR="00625325">
        <w:rPr>
          <w:rFonts w:ascii="Arial" w:hAnsi="Arial" w:cs="Arial"/>
          <w:sz w:val="20"/>
          <w:szCs w:val="20"/>
        </w:rPr>
        <w:t xml:space="preserve"> 4.1.3</w:t>
      </w:r>
      <w:r w:rsidR="0020226A">
        <w:rPr>
          <w:rFonts w:ascii="Arial" w:hAnsi="Arial" w:cs="Arial"/>
          <w:sz w:val="20"/>
          <w:szCs w:val="20"/>
        </w:rPr>
        <w:t>)</w:t>
      </w:r>
      <w:r>
        <w:rPr>
          <w:rFonts w:ascii="Arial" w:hAnsi="Arial" w:cs="Arial"/>
          <w:sz w:val="20"/>
          <w:szCs w:val="20"/>
        </w:rPr>
        <w:t xml:space="preserve"> son bastantes similares. La </w:t>
      </w:r>
      <w:r w:rsidRPr="00D96EB1">
        <w:rPr>
          <w:rFonts w:ascii="Arial" w:hAnsi="Arial" w:cs="Arial"/>
          <w:i/>
          <w:iCs/>
          <w:sz w:val="20"/>
          <w:szCs w:val="20"/>
        </w:rPr>
        <w:t>entidad</w:t>
      </w:r>
      <w:r>
        <w:rPr>
          <w:rFonts w:ascii="Arial" w:hAnsi="Arial" w:cs="Arial"/>
          <w:sz w:val="20"/>
          <w:szCs w:val="20"/>
        </w:rPr>
        <w:t xml:space="preserve"> cuenta con </w:t>
      </w:r>
      <w:r w:rsidR="002327F5">
        <w:rPr>
          <w:rFonts w:ascii="Arial" w:hAnsi="Arial" w:cs="Arial"/>
          <w:sz w:val="20"/>
          <w:szCs w:val="20"/>
        </w:rPr>
        <w:t xml:space="preserve">una entrada (vector de 4 bits) y dos salidas (vectores de 7 bits para cada 7segmento). También, en la </w:t>
      </w:r>
      <w:r w:rsidR="002327F5" w:rsidRPr="00E2665A">
        <w:rPr>
          <w:rFonts w:ascii="Arial" w:hAnsi="Arial" w:cs="Arial"/>
          <w:i/>
          <w:iCs/>
          <w:sz w:val="20"/>
          <w:szCs w:val="20"/>
        </w:rPr>
        <w:t>arquitectura</w:t>
      </w:r>
      <w:r w:rsidR="002327F5">
        <w:rPr>
          <w:rFonts w:ascii="Arial" w:hAnsi="Arial" w:cs="Arial"/>
          <w:sz w:val="20"/>
          <w:szCs w:val="20"/>
        </w:rPr>
        <w:t xml:space="preserve"> se utilizó la instrucción </w:t>
      </w:r>
      <w:r w:rsidR="006C4E12">
        <w:rPr>
          <w:rFonts w:ascii="Arial" w:hAnsi="Arial" w:cs="Arial"/>
          <w:sz w:val="20"/>
          <w:szCs w:val="20"/>
        </w:rPr>
        <w:t xml:space="preserve">concurrente </w:t>
      </w:r>
      <w:r w:rsidR="002327F5">
        <w:rPr>
          <w:rFonts w:ascii="Arial" w:hAnsi="Arial" w:cs="Arial"/>
          <w:sz w:val="20"/>
          <w:szCs w:val="20"/>
        </w:rPr>
        <w:t xml:space="preserve">With-Select, pero en este caso se declaró una señal auxiliar de 13 bits que dio la posibilidad de recibir el valor completo de la salida, y luego ser desglosado para cada display </w:t>
      </w:r>
      <w:r w:rsidR="00B6767D">
        <w:rPr>
          <w:rFonts w:ascii="Arial" w:hAnsi="Arial" w:cs="Arial"/>
          <w:sz w:val="20"/>
          <w:szCs w:val="20"/>
        </w:rPr>
        <w:t>según correspondía</w:t>
      </w:r>
      <w:r w:rsidR="002327F5">
        <w:rPr>
          <w:rFonts w:ascii="Arial" w:hAnsi="Arial" w:cs="Arial"/>
          <w:sz w:val="20"/>
          <w:szCs w:val="20"/>
        </w:rPr>
        <w:t xml:space="preserve">. </w:t>
      </w:r>
      <w:r w:rsidR="00E2665A">
        <w:rPr>
          <w:rFonts w:ascii="Arial" w:hAnsi="Arial" w:cs="Arial"/>
          <w:sz w:val="20"/>
          <w:szCs w:val="20"/>
        </w:rPr>
        <w:t>Nuevamente, dependiendo de las entradas recibidas, se asigna cierto valor a la señal de salida</w:t>
      </w:r>
      <w:r w:rsidR="0020226A">
        <w:rPr>
          <w:rFonts w:ascii="Arial" w:hAnsi="Arial" w:cs="Arial"/>
          <w:sz w:val="20"/>
          <w:szCs w:val="20"/>
        </w:rPr>
        <w:t>. Se genero una tabla de verdad (Tabla 2.3.1) para facilitar el entendimiento entre las entradas y salidas.</w:t>
      </w:r>
    </w:p>
    <w:p w14:paraId="34C123CE" w14:textId="70876E79" w:rsidR="00780E83" w:rsidRPr="00F70BFA" w:rsidRDefault="00780E83" w:rsidP="00387BF8">
      <w:pPr>
        <w:pStyle w:val="Prrafodelista"/>
        <w:ind w:left="454"/>
        <w:rPr>
          <w:rFonts w:ascii="Arial" w:hAnsi="Arial" w:cs="Arial"/>
          <w:sz w:val="20"/>
          <w:szCs w:val="20"/>
        </w:rPr>
      </w:pPr>
    </w:p>
    <w:p w14:paraId="16A61397" w14:textId="32A3B20E" w:rsidR="00780E83" w:rsidRPr="00F70BFA" w:rsidRDefault="00173CAC" w:rsidP="00613CA0">
      <w:pPr>
        <w:pStyle w:val="Prrafodelista"/>
        <w:ind w:left="283"/>
        <w:rPr>
          <w:rFonts w:ascii="Arial" w:hAnsi="Arial" w:cs="Arial"/>
          <w:sz w:val="20"/>
          <w:szCs w:val="20"/>
        </w:rPr>
      </w:pPr>
      <w:r>
        <w:rPr>
          <w:rFonts w:ascii="Arial" w:hAnsi="Arial" w:cs="Arial"/>
          <w:sz w:val="20"/>
          <w:szCs w:val="20"/>
        </w:rPr>
        <w:t xml:space="preserve">El esquemático del diseño (Figura 2.3.1) se obtuvo a través de la opción RTL Viewer de la herramienta Quartus, el cual permite garantizar </w:t>
      </w:r>
      <w:r w:rsidR="00B97E86">
        <w:rPr>
          <w:rFonts w:ascii="Arial" w:hAnsi="Arial" w:cs="Arial"/>
          <w:sz w:val="20"/>
          <w:szCs w:val="20"/>
        </w:rPr>
        <w:t>que no se generó ningún Latch</w:t>
      </w:r>
      <w:r w:rsidR="00BE6E54">
        <w:rPr>
          <w:rFonts w:ascii="Arial" w:hAnsi="Arial" w:cs="Arial"/>
          <w:sz w:val="20"/>
          <w:szCs w:val="20"/>
        </w:rPr>
        <w:t xml:space="preserve"> de forma errónea, y a su vez por medio de los warnings también se concluye lo mismo.</w:t>
      </w:r>
      <w:r w:rsidR="00014272">
        <w:rPr>
          <w:rFonts w:ascii="Arial" w:hAnsi="Arial" w:cs="Arial"/>
          <w:sz w:val="20"/>
          <w:szCs w:val="20"/>
        </w:rPr>
        <w:t xml:space="preserve"> Por su parte, también se simulo el diseño con la ayuda de la herramienta ModelSim, describiendo el TestBench (</w:t>
      </w:r>
      <w:r w:rsidR="00014272" w:rsidRPr="00625325">
        <w:rPr>
          <w:rFonts w:ascii="Arial" w:hAnsi="Arial" w:cs="Arial"/>
          <w:sz w:val="20"/>
          <w:szCs w:val="20"/>
        </w:rPr>
        <w:t>Apéndice</w:t>
      </w:r>
      <w:r w:rsidR="00625325">
        <w:rPr>
          <w:rFonts w:ascii="Arial" w:hAnsi="Arial" w:cs="Arial"/>
          <w:sz w:val="20"/>
          <w:szCs w:val="20"/>
        </w:rPr>
        <w:t xml:space="preserve"> 4.2.3</w:t>
      </w:r>
      <w:r w:rsidR="00014272">
        <w:rPr>
          <w:rFonts w:ascii="Arial" w:hAnsi="Arial" w:cs="Arial"/>
          <w:sz w:val="20"/>
          <w:szCs w:val="20"/>
        </w:rPr>
        <w:t xml:space="preserve">) correspondiente a continuación de la descripción del </w:t>
      </w:r>
      <w:r w:rsidR="00014272">
        <w:rPr>
          <w:rFonts w:ascii="Arial" w:hAnsi="Arial" w:cs="Arial"/>
          <w:sz w:val="20"/>
          <w:szCs w:val="20"/>
        </w:rPr>
        <w:lastRenderedPageBreak/>
        <w:t>decodificador, utilizando nuevamente las instrucciones Wait. La visualización de las señales (Figura 2.3.2) se realizó siguiendo los pasos descriptos en el decodificador 3 a 8.</w:t>
      </w:r>
    </w:p>
    <w:p w14:paraId="5340F04C" w14:textId="5600A326" w:rsidR="00112C3E" w:rsidRPr="00112C3E" w:rsidRDefault="00112C3E" w:rsidP="00112C3E">
      <w:pPr>
        <w:pStyle w:val="Descripcin"/>
        <w:framePr w:w="6253" w:h="256" w:hRule="exact" w:hSpace="141" w:wrap="around" w:vAnchor="page" w:hAnchor="page" w:x="2920" w:y="2206"/>
        <w:rPr>
          <w:rFonts w:ascii="Arial" w:hAnsi="Arial" w:cs="Arial"/>
          <w:color w:val="auto"/>
        </w:rPr>
      </w:pPr>
      <w:bookmarkStart w:id="32" w:name="_Toc69730067"/>
      <w:r w:rsidRPr="00112C3E">
        <w:rPr>
          <w:rFonts w:ascii="Arial" w:hAnsi="Arial" w:cs="Arial"/>
          <w:color w:val="auto"/>
        </w:rPr>
        <w:t xml:space="preserve">Tabla 2. 3. </w:t>
      </w:r>
      <w:r w:rsidRPr="00112C3E">
        <w:rPr>
          <w:rFonts w:ascii="Arial" w:hAnsi="Arial" w:cs="Arial"/>
          <w:color w:val="auto"/>
        </w:rPr>
        <w:fldChar w:fldCharType="begin"/>
      </w:r>
      <w:r w:rsidRPr="00112C3E">
        <w:rPr>
          <w:rFonts w:ascii="Arial" w:hAnsi="Arial" w:cs="Arial"/>
          <w:color w:val="auto"/>
        </w:rPr>
        <w:instrText xml:space="preserve"> SEQ Tabla_2._3. \* ARABIC </w:instrText>
      </w:r>
      <w:r w:rsidRPr="00112C3E">
        <w:rPr>
          <w:rFonts w:ascii="Arial" w:hAnsi="Arial" w:cs="Arial"/>
          <w:color w:val="auto"/>
        </w:rPr>
        <w:fldChar w:fldCharType="separate"/>
      </w:r>
      <w:r w:rsidR="003D07C0">
        <w:rPr>
          <w:rFonts w:ascii="Arial" w:hAnsi="Arial" w:cs="Arial"/>
          <w:noProof/>
          <w:color w:val="auto"/>
        </w:rPr>
        <w:t>1</w:t>
      </w:r>
      <w:r w:rsidRPr="00112C3E">
        <w:rPr>
          <w:rFonts w:ascii="Arial" w:hAnsi="Arial" w:cs="Arial"/>
          <w:color w:val="auto"/>
        </w:rPr>
        <w:fldChar w:fldCharType="end"/>
      </w:r>
      <w:r w:rsidRPr="00112C3E">
        <w:rPr>
          <w:rFonts w:ascii="Arial" w:hAnsi="Arial" w:cs="Arial"/>
          <w:color w:val="auto"/>
        </w:rPr>
        <w:t xml:space="preserve"> - Tabla de Verdad de Decodificador Hexadecimal a 7segmentos</w:t>
      </w:r>
      <w:bookmarkEnd w:id="32"/>
    </w:p>
    <w:p w14:paraId="0D854C9C" w14:textId="4DD8BA56" w:rsidR="00780E83" w:rsidRPr="00F70BFA" w:rsidRDefault="00780E83" w:rsidP="00387BF8">
      <w:pPr>
        <w:pStyle w:val="Prrafodelista"/>
        <w:ind w:left="454"/>
        <w:rPr>
          <w:rFonts w:ascii="Arial" w:hAnsi="Arial" w:cs="Arial"/>
          <w:sz w:val="20"/>
          <w:szCs w:val="20"/>
        </w:rPr>
      </w:pPr>
    </w:p>
    <w:p w14:paraId="3BF3E954" w14:textId="59C8C4F3" w:rsidR="00A05E6F" w:rsidRPr="00934A8E" w:rsidRDefault="00A05E6F" w:rsidP="00A05E6F">
      <w:pPr>
        <w:pStyle w:val="Prrafodelista"/>
        <w:ind w:left="454"/>
        <w:jc w:val="center"/>
        <w:rPr>
          <w:rFonts w:ascii="Arial" w:hAnsi="Arial" w:cs="Arial"/>
          <w:i/>
          <w:iCs/>
          <w:sz w:val="20"/>
          <w:szCs w:val="20"/>
        </w:rPr>
      </w:pPr>
    </w:p>
    <w:tbl>
      <w:tblPr>
        <w:tblStyle w:val="Tablaconcuadrcula4-nfasis2"/>
        <w:tblpPr w:leftFromText="141" w:rightFromText="141" w:vertAnchor="page" w:horzAnchor="margin" w:tblpY="2581"/>
        <w:tblW w:w="0" w:type="auto"/>
        <w:tblLook w:val="04A0" w:firstRow="1" w:lastRow="0" w:firstColumn="1" w:lastColumn="0" w:noHBand="0" w:noVBand="1"/>
      </w:tblPr>
      <w:tblGrid>
        <w:gridCol w:w="2967"/>
        <w:gridCol w:w="2796"/>
        <w:gridCol w:w="2731"/>
      </w:tblGrid>
      <w:tr w:rsidR="00014272" w14:paraId="0A063BFE" w14:textId="77777777" w:rsidTr="00014272">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67" w:type="dxa"/>
          </w:tcPr>
          <w:p w14:paraId="76FE03F4" w14:textId="77777777" w:rsidR="00014272" w:rsidRDefault="00014272" w:rsidP="00014272">
            <w:pPr>
              <w:pStyle w:val="Prrafodelista"/>
              <w:ind w:left="0"/>
              <w:jc w:val="center"/>
              <w:rPr>
                <w:rFonts w:ascii="Arial" w:hAnsi="Arial" w:cs="Arial"/>
                <w:sz w:val="20"/>
                <w:szCs w:val="20"/>
              </w:rPr>
            </w:pPr>
            <w:r>
              <w:rPr>
                <w:rFonts w:ascii="Arial" w:hAnsi="Arial" w:cs="Arial"/>
                <w:sz w:val="20"/>
                <w:szCs w:val="20"/>
              </w:rPr>
              <w:t>ENTRADA</w:t>
            </w:r>
          </w:p>
        </w:tc>
        <w:tc>
          <w:tcPr>
            <w:tcW w:w="2796" w:type="dxa"/>
          </w:tcPr>
          <w:p w14:paraId="09EAAFB7" w14:textId="77777777" w:rsidR="00014272" w:rsidRDefault="00014272" w:rsidP="0001427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SALIDA 1 (Decena)</w:t>
            </w:r>
          </w:p>
        </w:tc>
        <w:tc>
          <w:tcPr>
            <w:tcW w:w="2731" w:type="dxa"/>
          </w:tcPr>
          <w:p w14:paraId="0B63AD91" w14:textId="77777777" w:rsidR="00014272" w:rsidRDefault="00014272" w:rsidP="0001427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SALIDA 2 (Unidad)</w:t>
            </w:r>
          </w:p>
        </w:tc>
      </w:tr>
      <w:tr w:rsidR="00014272" w14:paraId="1AD7BC90" w14:textId="77777777" w:rsidTr="00014272">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67" w:type="dxa"/>
          </w:tcPr>
          <w:p w14:paraId="2C38281C" w14:textId="77777777" w:rsidR="00014272" w:rsidRPr="00550F78" w:rsidRDefault="00014272" w:rsidP="00014272">
            <w:pPr>
              <w:pStyle w:val="Prrafodelista"/>
              <w:ind w:left="0"/>
              <w:jc w:val="center"/>
              <w:rPr>
                <w:rFonts w:ascii="Arial" w:hAnsi="Arial" w:cs="Arial"/>
                <w:b w:val="0"/>
                <w:bCs w:val="0"/>
                <w:sz w:val="20"/>
                <w:szCs w:val="20"/>
              </w:rPr>
            </w:pPr>
            <w:r>
              <w:rPr>
                <w:rFonts w:ascii="Arial" w:hAnsi="Arial" w:cs="Arial"/>
                <w:b w:val="0"/>
                <w:bCs w:val="0"/>
                <w:sz w:val="20"/>
                <w:szCs w:val="20"/>
              </w:rPr>
              <w:t>0000</w:t>
            </w:r>
          </w:p>
        </w:tc>
        <w:tc>
          <w:tcPr>
            <w:tcW w:w="2796" w:type="dxa"/>
          </w:tcPr>
          <w:p w14:paraId="016793CA" w14:textId="77777777" w:rsidR="00014272" w:rsidRDefault="00014272" w:rsidP="0001427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1000000</w:t>
            </w:r>
          </w:p>
        </w:tc>
        <w:tc>
          <w:tcPr>
            <w:tcW w:w="2731" w:type="dxa"/>
          </w:tcPr>
          <w:p w14:paraId="7D9D6925" w14:textId="77777777" w:rsidR="00014272" w:rsidRDefault="00014272" w:rsidP="0001427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1000000</w:t>
            </w:r>
          </w:p>
        </w:tc>
      </w:tr>
      <w:tr w:rsidR="00014272" w14:paraId="4B6BEB4D" w14:textId="77777777" w:rsidTr="00014272">
        <w:trPr>
          <w:trHeight w:val="252"/>
        </w:trPr>
        <w:tc>
          <w:tcPr>
            <w:cnfStyle w:val="001000000000" w:firstRow="0" w:lastRow="0" w:firstColumn="1" w:lastColumn="0" w:oddVBand="0" w:evenVBand="0" w:oddHBand="0" w:evenHBand="0" w:firstRowFirstColumn="0" w:firstRowLastColumn="0" w:lastRowFirstColumn="0" w:lastRowLastColumn="0"/>
            <w:tcW w:w="2967" w:type="dxa"/>
          </w:tcPr>
          <w:p w14:paraId="61699296" w14:textId="77777777" w:rsidR="00014272" w:rsidRPr="00550F78" w:rsidRDefault="00014272" w:rsidP="00014272">
            <w:pPr>
              <w:pStyle w:val="Prrafodelista"/>
              <w:ind w:left="0"/>
              <w:jc w:val="center"/>
              <w:rPr>
                <w:rFonts w:ascii="Arial" w:hAnsi="Arial" w:cs="Arial"/>
                <w:b w:val="0"/>
                <w:bCs w:val="0"/>
                <w:sz w:val="20"/>
                <w:szCs w:val="20"/>
              </w:rPr>
            </w:pPr>
            <w:r>
              <w:rPr>
                <w:rFonts w:ascii="Arial" w:hAnsi="Arial" w:cs="Arial"/>
                <w:b w:val="0"/>
                <w:bCs w:val="0"/>
                <w:sz w:val="20"/>
                <w:szCs w:val="20"/>
              </w:rPr>
              <w:t>0001</w:t>
            </w:r>
          </w:p>
        </w:tc>
        <w:tc>
          <w:tcPr>
            <w:tcW w:w="2796" w:type="dxa"/>
          </w:tcPr>
          <w:p w14:paraId="2A298020" w14:textId="77777777" w:rsidR="00014272" w:rsidRDefault="00014272" w:rsidP="0001427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1000000</w:t>
            </w:r>
          </w:p>
        </w:tc>
        <w:tc>
          <w:tcPr>
            <w:tcW w:w="2731" w:type="dxa"/>
          </w:tcPr>
          <w:p w14:paraId="15251A3A" w14:textId="77777777" w:rsidR="00014272" w:rsidRDefault="00014272" w:rsidP="0001427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1111001</w:t>
            </w:r>
          </w:p>
        </w:tc>
      </w:tr>
      <w:tr w:rsidR="00014272" w14:paraId="7A39D434" w14:textId="77777777" w:rsidTr="00014272">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67" w:type="dxa"/>
          </w:tcPr>
          <w:p w14:paraId="062EC6B6" w14:textId="77777777" w:rsidR="00014272" w:rsidRPr="00550F78" w:rsidRDefault="00014272" w:rsidP="00014272">
            <w:pPr>
              <w:pStyle w:val="Prrafodelista"/>
              <w:ind w:left="0"/>
              <w:jc w:val="center"/>
              <w:rPr>
                <w:rFonts w:ascii="Arial" w:hAnsi="Arial" w:cs="Arial"/>
                <w:b w:val="0"/>
                <w:bCs w:val="0"/>
                <w:sz w:val="20"/>
                <w:szCs w:val="20"/>
              </w:rPr>
            </w:pPr>
            <w:r>
              <w:rPr>
                <w:rFonts w:ascii="Arial" w:hAnsi="Arial" w:cs="Arial"/>
                <w:b w:val="0"/>
                <w:bCs w:val="0"/>
                <w:sz w:val="20"/>
                <w:szCs w:val="20"/>
              </w:rPr>
              <w:t>0010</w:t>
            </w:r>
          </w:p>
        </w:tc>
        <w:tc>
          <w:tcPr>
            <w:tcW w:w="2796" w:type="dxa"/>
          </w:tcPr>
          <w:p w14:paraId="4B89F082" w14:textId="77777777" w:rsidR="00014272" w:rsidRDefault="00014272" w:rsidP="0001427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1000000</w:t>
            </w:r>
          </w:p>
        </w:tc>
        <w:tc>
          <w:tcPr>
            <w:tcW w:w="2731" w:type="dxa"/>
          </w:tcPr>
          <w:p w14:paraId="05DC9481" w14:textId="77777777" w:rsidR="00014272" w:rsidRDefault="00014272" w:rsidP="0001427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0100100</w:t>
            </w:r>
          </w:p>
        </w:tc>
      </w:tr>
      <w:tr w:rsidR="00014272" w14:paraId="2F59E25D" w14:textId="77777777" w:rsidTr="00014272">
        <w:trPr>
          <w:trHeight w:val="252"/>
        </w:trPr>
        <w:tc>
          <w:tcPr>
            <w:cnfStyle w:val="001000000000" w:firstRow="0" w:lastRow="0" w:firstColumn="1" w:lastColumn="0" w:oddVBand="0" w:evenVBand="0" w:oddHBand="0" w:evenHBand="0" w:firstRowFirstColumn="0" w:firstRowLastColumn="0" w:lastRowFirstColumn="0" w:lastRowLastColumn="0"/>
            <w:tcW w:w="2967" w:type="dxa"/>
          </w:tcPr>
          <w:p w14:paraId="178EC9B3" w14:textId="77777777" w:rsidR="00014272" w:rsidRPr="00550F78" w:rsidRDefault="00014272" w:rsidP="00014272">
            <w:pPr>
              <w:pStyle w:val="Prrafodelista"/>
              <w:ind w:left="0"/>
              <w:jc w:val="center"/>
              <w:rPr>
                <w:rFonts w:ascii="Arial" w:hAnsi="Arial" w:cs="Arial"/>
                <w:b w:val="0"/>
                <w:bCs w:val="0"/>
                <w:sz w:val="20"/>
                <w:szCs w:val="20"/>
              </w:rPr>
            </w:pPr>
            <w:r>
              <w:rPr>
                <w:rFonts w:ascii="Arial" w:hAnsi="Arial" w:cs="Arial"/>
                <w:b w:val="0"/>
                <w:bCs w:val="0"/>
                <w:sz w:val="20"/>
                <w:szCs w:val="20"/>
              </w:rPr>
              <w:t>0011</w:t>
            </w:r>
          </w:p>
        </w:tc>
        <w:tc>
          <w:tcPr>
            <w:tcW w:w="2796" w:type="dxa"/>
          </w:tcPr>
          <w:p w14:paraId="5BDCA6C7" w14:textId="77777777" w:rsidR="00014272" w:rsidRDefault="00014272" w:rsidP="0001427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1000000</w:t>
            </w:r>
          </w:p>
        </w:tc>
        <w:tc>
          <w:tcPr>
            <w:tcW w:w="2731" w:type="dxa"/>
          </w:tcPr>
          <w:p w14:paraId="3AF6F676" w14:textId="77777777" w:rsidR="00014272" w:rsidRDefault="00014272" w:rsidP="0001427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0110000</w:t>
            </w:r>
          </w:p>
        </w:tc>
      </w:tr>
      <w:tr w:rsidR="00014272" w14:paraId="1D3BB011" w14:textId="77777777" w:rsidTr="00014272">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67" w:type="dxa"/>
          </w:tcPr>
          <w:p w14:paraId="264DC6EE" w14:textId="77777777" w:rsidR="00014272" w:rsidRPr="00550F78" w:rsidRDefault="00014272" w:rsidP="00014272">
            <w:pPr>
              <w:pStyle w:val="Prrafodelista"/>
              <w:ind w:left="0"/>
              <w:jc w:val="center"/>
              <w:rPr>
                <w:rFonts w:ascii="Arial" w:hAnsi="Arial" w:cs="Arial"/>
                <w:b w:val="0"/>
                <w:bCs w:val="0"/>
                <w:sz w:val="20"/>
                <w:szCs w:val="20"/>
              </w:rPr>
            </w:pPr>
            <w:r>
              <w:rPr>
                <w:rFonts w:ascii="Arial" w:hAnsi="Arial" w:cs="Arial"/>
                <w:b w:val="0"/>
                <w:bCs w:val="0"/>
                <w:sz w:val="20"/>
                <w:szCs w:val="20"/>
              </w:rPr>
              <w:t>0100</w:t>
            </w:r>
          </w:p>
        </w:tc>
        <w:tc>
          <w:tcPr>
            <w:tcW w:w="2796" w:type="dxa"/>
          </w:tcPr>
          <w:p w14:paraId="10D55455" w14:textId="77777777" w:rsidR="00014272" w:rsidRDefault="00014272" w:rsidP="0001427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1000000</w:t>
            </w:r>
          </w:p>
        </w:tc>
        <w:tc>
          <w:tcPr>
            <w:tcW w:w="2731" w:type="dxa"/>
          </w:tcPr>
          <w:p w14:paraId="6310F95F" w14:textId="77777777" w:rsidR="00014272" w:rsidRDefault="00014272" w:rsidP="0001427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0011001</w:t>
            </w:r>
          </w:p>
        </w:tc>
      </w:tr>
      <w:tr w:rsidR="00014272" w14:paraId="2B1E83FC" w14:textId="77777777" w:rsidTr="00014272">
        <w:trPr>
          <w:trHeight w:val="252"/>
        </w:trPr>
        <w:tc>
          <w:tcPr>
            <w:cnfStyle w:val="001000000000" w:firstRow="0" w:lastRow="0" w:firstColumn="1" w:lastColumn="0" w:oddVBand="0" w:evenVBand="0" w:oddHBand="0" w:evenHBand="0" w:firstRowFirstColumn="0" w:firstRowLastColumn="0" w:lastRowFirstColumn="0" w:lastRowLastColumn="0"/>
            <w:tcW w:w="2967" w:type="dxa"/>
          </w:tcPr>
          <w:p w14:paraId="15DE4E00" w14:textId="77777777" w:rsidR="00014272" w:rsidRPr="00550F78" w:rsidRDefault="00014272" w:rsidP="00014272">
            <w:pPr>
              <w:pStyle w:val="Prrafodelista"/>
              <w:ind w:left="0"/>
              <w:jc w:val="center"/>
              <w:rPr>
                <w:rFonts w:ascii="Arial" w:hAnsi="Arial" w:cs="Arial"/>
                <w:b w:val="0"/>
                <w:bCs w:val="0"/>
                <w:sz w:val="20"/>
                <w:szCs w:val="20"/>
              </w:rPr>
            </w:pPr>
            <w:r>
              <w:rPr>
                <w:rFonts w:ascii="Arial" w:hAnsi="Arial" w:cs="Arial"/>
                <w:b w:val="0"/>
                <w:bCs w:val="0"/>
                <w:sz w:val="20"/>
                <w:szCs w:val="20"/>
              </w:rPr>
              <w:t>0101</w:t>
            </w:r>
          </w:p>
        </w:tc>
        <w:tc>
          <w:tcPr>
            <w:tcW w:w="2796" w:type="dxa"/>
          </w:tcPr>
          <w:p w14:paraId="0C6316F7" w14:textId="77777777" w:rsidR="00014272" w:rsidRDefault="00014272" w:rsidP="0001427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1000000</w:t>
            </w:r>
          </w:p>
        </w:tc>
        <w:tc>
          <w:tcPr>
            <w:tcW w:w="2731" w:type="dxa"/>
          </w:tcPr>
          <w:p w14:paraId="5074C7B6" w14:textId="77777777" w:rsidR="00014272" w:rsidRDefault="00014272" w:rsidP="0001427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0010010</w:t>
            </w:r>
          </w:p>
        </w:tc>
      </w:tr>
      <w:tr w:rsidR="00014272" w14:paraId="082B30F7" w14:textId="77777777" w:rsidTr="00014272">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67" w:type="dxa"/>
          </w:tcPr>
          <w:p w14:paraId="4CBA1F7B" w14:textId="77777777" w:rsidR="00014272" w:rsidRPr="00550F78" w:rsidRDefault="00014272" w:rsidP="00014272">
            <w:pPr>
              <w:pStyle w:val="Prrafodelista"/>
              <w:ind w:left="0"/>
              <w:jc w:val="center"/>
              <w:rPr>
                <w:rFonts w:ascii="Arial" w:hAnsi="Arial" w:cs="Arial"/>
                <w:b w:val="0"/>
                <w:bCs w:val="0"/>
                <w:sz w:val="20"/>
                <w:szCs w:val="20"/>
              </w:rPr>
            </w:pPr>
            <w:r>
              <w:rPr>
                <w:rFonts w:ascii="Arial" w:hAnsi="Arial" w:cs="Arial"/>
                <w:b w:val="0"/>
                <w:bCs w:val="0"/>
                <w:sz w:val="20"/>
                <w:szCs w:val="20"/>
              </w:rPr>
              <w:t>0110</w:t>
            </w:r>
          </w:p>
        </w:tc>
        <w:tc>
          <w:tcPr>
            <w:tcW w:w="2796" w:type="dxa"/>
          </w:tcPr>
          <w:p w14:paraId="1B568FB9" w14:textId="77777777" w:rsidR="00014272" w:rsidRDefault="00014272" w:rsidP="0001427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1000000</w:t>
            </w:r>
          </w:p>
        </w:tc>
        <w:tc>
          <w:tcPr>
            <w:tcW w:w="2731" w:type="dxa"/>
          </w:tcPr>
          <w:p w14:paraId="62D45E1C" w14:textId="77777777" w:rsidR="00014272" w:rsidRDefault="00014272" w:rsidP="0001427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0000010</w:t>
            </w:r>
          </w:p>
        </w:tc>
      </w:tr>
      <w:tr w:rsidR="00014272" w14:paraId="59CE70ED" w14:textId="77777777" w:rsidTr="00014272">
        <w:trPr>
          <w:trHeight w:val="252"/>
        </w:trPr>
        <w:tc>
          <w:tcPr>
            <w:cnfStyle w:val="001000000000" w:firstRow="0" w:lastRow="0" w:firstColumn="1" w:lastColumn="0" w:oddVBand="0" w:evenVBand="0" w:oddHBand="0" w:evenHBand="0" w:firstRowFirstColumn="0" w:firstRowLastColumn="0" w:lastRowFirstColumn="0" w:lastRowLastColumn="0"/>
            <w:tcW w:w="2967" w:type="dxa"/>
          </w:tcPr>
          <w:p w14:paraId="7C023092" w14:textId="77777777" w:rsidR="00014272" w:rsidRPr="00550F78" w:rsidRDefault="00014272" w:rsidP="00014272">
            <w:pPr>
              <w:pStyle w:val="Prrafodelista"/>
              <w:ind w:left="0"/>
              <w:jc w:val="center"/>
              <w:rPr>
                <w:rFonts w:ascii="Arial" w:hAnsi="Arial" w:cs="Arial"/>
                <w:b w:val="0"/>
                <w:bCs w:val="0"/>
                <w:sz w:val="20"/>
                <w:szCs w:val="20"/>
              </w:rPr>
            </w:pPr>
            <w:r>
              <w:rPr>
                <w:rFonts w:ascii="Arial" w:hAnsi="Arial" w:cs="Arial"/>
                <w:b w:val="0"/>
                <w:bCs w:val="0"/>
                <w:sz w:val="20"/>
                <w:szCs w:val="20"/>
              </w:rPr>
              <w:t>0111</w:t>
            </w:r>
          </w:p>
        </w:tc>
        <w:tc>
          <w:tcPr>
            <w:tcW w:w="2796" w:type="dxa"/>
          </w:tcPr>
          <w:p w14:paraId="7B0E3DC2" w14:textId="77777777" w:rsidR="00014272" w:rsidRDefault="00014272" w:rsidP="0001427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1000000</w:t>
            </w:r>
          </w:p>
        </w:tc>
        <w:tc>
          <w:tcPr>
            <w:tcW w:w="2731" w:type="dxa"/>
          </w:tcPr>
          <w:p w14:paraId="6C642AE4" w14:textId="77777777" w:rsidR="00014272" w:rsidRDefault="00014272" w:rsidP="0001427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1111000</w:t>
            </w:r>
          </w:p>
        </w:tc>
      </w:tr>
      <w:tr w:rsidR="00014272" w14:paraId="40B1999F" w14:textId="77777777" w:rsidTr="00014272">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67" w:type="dxa"/>
          </w:tcPr>
          <w:p w14:paraId="5FCF16ED" w14:textId="77777777" w:rsidR="00014272" w:rsidRPr="00550F78" w:rsidRDefault="00014272" w:rsidP="00014272">
            <w:pPr>
              <w:pStyle w:val="Prrafodelista"/>
              <w:ind w:left="0"/>
              <w:jc w:val="center"/>
              <w:rPr>
                <w:rFonts w:ascii="Arial" w:hAnsi="Arial" w:cs="Arial"/>
                <w:b w:val="0"/>
                <w:bCs w:val="0"/>
                <w:sz w:val="20"/>
                <w:szCs w:val="20"/>
              </w:rPr>
            </w:pPr>
            <w:r>
              <w:rPr>
                <w:rFonts w:ascii="Arial" w:hAnsi="Arial" w:cs="Arial"/>
                <w:b w:val="0"/>
                <w:bCs w:val="0"/>
                <w:sz w:val="20"/>
                <w:szCs w:val="20"/>
              </w:rPr>
              <w:t>1000</w:t>
            </w:r>
          </w:p>
        </w:tc>
        <w:tc>
          <w:tcPr>
            <w:tcW w:w="2796" w:type="dxa"/>
          </w:tcPr>
          <w:p w14:paraId="26AF7258" w14:textId="77777777" w:rsidR="00014272" w:rsidRDefault="00014272" w:rsidP="0001427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1000000</w:t>
            </w:r>
          </w:p>
        </w:tc>
        <w:tc>
          <w:tcPr>
            <w:tcW w:w="2731" w:type="dxa"/>
          </w:tcPr>
          <w:p w14:paraId="33C25131" w14:textId="77777777" w:rsidR="00014272" w:rsidRDefault="00014272" w:rsidP="0001427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0000000</w:t>
            </w:r>
          </w:p>
        </w:tc>
      </w:tr>
      <w:tr w:rsidR="00014272" w14:paraId="329830AF" w14:textId="77777777" w:rsidTr="00014272">
        <w:trPr>
          <w:trHeight w:val="252"/>
        </w:trPr>
        <w:tc>
          <w:tcPr>
            <w:cnfStyle w:val="001000000000" w:firstRow="0" w:lastRow="0" w:firstColumn="1" w:lastColumn="0" w:oddVBand="0" w:evenVBand="0" w:oddHBand="0" w:evenHBand="0" w:firstRowFirstColumn="0" w:firstRowLastColumn="0" w:lastRowFirstColumn="0" w:lastRowLastColumn="0"/>
            <w:tcW w:w="2967" w:type="dxa"/>
          </w:tcPr>
          <w:p w14:paraId="785F33E9" w14:textId="77777777" w:rsidR="00014272" w:rsidRPr="00550F78" w:rsidRDefault="00014272" w:rsidP="00014272">
            <w:pPr>
              <w:pStyle w:val="Prrafodelista"/>
              <w:ind w:left="0"/>
              <w:jc w:val="center"/>
              <w:rPr>
                <w:rFonts w:ascii="Arial" w:hAnsi="Arial" w:cs="Arial"/>
                <w:b w:val="0"/>
                <w:bCs w:val="0"/>
                <w:sz w:val="20"/>
                <w:szCs w:val="20"/>
              </w:rPr>
            </w:pPr>
            <w:r>
              <w:rPr>
                <w:rFonts w:ascii="Arial" w:hAnsi="Arial" w:cs="Arial"/>
                <w:b w:val="0"/>
                <w:bCs w:val="0"/>
                <w:sz w:val="20"/>
                <w:szCs w:val="20"/>
              </w:rPr>
              <w:t>1001</w:t>
            </w:r>
          </w:p>
        </w:tc>
        <w:tc>
          <w:tcPr>
            <w:tcW w:w="2796" w:type="dxa"/>
          </w:tcPr>
          <w:p w14:paraId="775778F6" w14:textId="77777777" w:rsidR="00014272" w:rsidRDefault="00014272" w:rsidP="0001427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1000000</w:t>
            </w:r>
          </w:p>
        </w:tc>
        <w:tc>
          <w:tcPr>
            <w:tcW w:w="2731" w:type="dxa"/>
          </w:tcPr>
          <w:p w14:paraId="71C8775D" w14:textId="77777777" w:rsidR="00014272" w:rsidRDefault="00014272" w:rsidP="0001427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0010000</w:t>
            </w:r>
          </w:p>
        </w:tc>
      </w:tr>
      <w:tr w:rsidR="00014272" w14:paraId="3907727F" w14:textId="77777777" w:rsidTr="00014272">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67" w:type="dxa"/>
          </w:tcPr>
          <w:p w14:paraId="139073D5" w14:textId="77777777" w:rsidR="00014272" w:rsidRDefault="00014272" w:rsidP="00014272">
            <w:pPr>
              <w:pStyle w:val="Prrafodelista"/>
              <w:ind w:left="0"/>
              <w:jc w:val="center"/>
              <w:rPr>
                <w:rFonts w:ascii="Arial" w:hAnsi="Arial" w:cs="Arial"/>
                <w:b w:val="0"/>
                <w:bCs w:val="0"/>
                <w:sz w:val="20"/>
                <w:szCs w:val="20"/>
              </w:rPr>
            </w:pPr>
            <w:r>
              <w:rPr>
                <w:rFonts w:ascii="Arial" w:hAnsi="Arial" w:cs="Arial"/>
                <w:b w:val="0"/>
                <w:bCs w:val="0"/>
                <w:sz w:val="20"/>
                <w:szCs w:val="20"/>
              </w:rPr>
              <w:t>1010</w:t>
            </w:r>
          </w:p>
        </w:tc>
        <w:tc>
          <w:tcPr>
            <w:tcW w:w="2796" w:type="dxa"/>
          </w:tcPr>
          <w:p w14:paraId="27B86615" w14:textId="77777777" w:rsidR="00014272" w:rsidRDefault="00014272" w:rsidP="0001427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1111001</w:t>
            </w:r>
          </w:p>
        </w:tc>
        <w:tc>
          <w:tcPr>
            <w:tcW w:w="2731" w:type="dxa"/>
          </w:tcPr>
          <w:p w14:paraId="6830F3D7" w14:textId="77777777" w:rsidR="00014272" w:rsidRDefault="00014272" w:rsidP="0001427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1000000</w:t>
            </w:r>
          </w:p>
        </w:tc>
      </w:tr>
      <w:tr w:rsidR="00014272" w14:paraId="3FA1EAD6" w14:textId="77777777" w:rsidTr="00014272">
        <w:trPr>
          <w:trHeight w:val="252"/>
        </w:trPr>
        <w:tc>
          <w:tcPr>
            <w:cnfStyle w:val="001000000000" w:firstRow="0" w:lastRow="0" w:firstColumn="1" w:lastColumn="0" w:oddVBand="0" w:evenVBand="0" w:oddHBand="0" w:evenHBand="0" w:firstRowFirstColumn="0" w:firstRowLastColumn="0" w:lastRowFirstColumn="0" w:lastRowLastColumn="0"/>
            <w:tcW w:w="2967" w:type="dxa"/>
          </w:tcPr>
          <w:p w14:paraId="6DC0417C" w14:textId="77777777" w:rsidR="00014272" w:rsidRDefault="00014272" w:rsidP="00014272">
            <w:pPr>
              <w:pStyle w:val="Prrafodelista"/>
              <w:ind w:left="0"/>
              <w:jc w:val="center"/>
              <w:rPr>
                <w:rFonts w:ascii="Arial" w:hAnsi="Arial" w:cs="Arial"/>
                <w:b w:val="0"/>
                <w:bCs w:val="0"/>
                <w:sz w:val="20"/>
                <w:szCs w:val="20"/>
              </w:rPr>
            </w:pPr>
            <w:r>
              <w:rPr>
                <w:rFonts w:ascii="Arial" w:hAnsi="Arial" w:cs="Arial"/>
                <w:b w:val="0"/>
                <w:bCs w:val="0"/>
                <w:sz w:val="20"/>
                <w:szCs w:val="20"/>
              </w:rPr>
              <w:t>1011</w:t>
            </w:r>
          </w:p>
        </w:tc>
        <w:tc>
          <w:tcPr>
            <w:tcW w:w="2796" w:type="dxa"/>
          </w:tcPr>
          <w:p w14:paraId="039D199A" w14:textId="77777777" w:rsidR="00014272" w:rsidRDefault="00014272" w:rsidP="0001427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1111001</w:t>
            </w:r>
          </w:p>
        </w:tc>
        <w:tc>
          <w:tcPr>
            <w:tcW w:w="2731" w:type="dxa"/>
          </w:tcPr>
          <w:p w14:paraId="3CEBDD9F" w14:textId="77777777" w:rsidR="00014272" w:rsidRDefault="00014272" w:rsidP="0001427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1111001</w:t>
            </w:r>
          </w:p>
        </w:tc>
      </w:tr>
      <w:tr w:rsidR="00014272" w14:paraId="3D62837E" w14:textId="77777777" w:rsidTr="00014272">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67" w:type="dxa"/>
          </w:tcPr>
          <w:p w14:paraId="41BAF7EC" w14:textId="77777777" w:rsidR="00014272" w:rsidRDefault="00014272" w:rsidP="00014272">
            <w:pPr>
              <w:pStyle w:val="Prrafodelista"/>
              <w:ind w:left="0"/>
              <w:jc w:val="center"/>
              <w:rPr>
                <w:rFonts w:ascii="Arial" w:hAnsi="Arial" w:cs="Arial"/>
                <w:b w:val="0"/>
                <w:bCs w:val="0"/>
                <w:sz w:val="20"/>
                <w:szCs w:val="20"/>
              </w:rPr>
            </w:pPr>
            <w:r>
              <w:rPr>
                <w:rFonts w:ascii="Arial" w:hAnsi="Arial" w:cs="Arial"/>
                <w:b w:val="0"/>
                <w:bCs w:val="0"/>
                <w:sz w:val="20"/>
                <w:szCs w:val="20"/>
              </w:rPr>
              <w:t>1100</w:t>
            </w:r>
          </w:p>
        </w:tc>
        <w:tc>
          <w:tcPr>
            <w:tcW w:w="2796" w:type="dxa"/>
          </w:tcPr>
          <w:p w14:paraId="3CC5ECF4" w14:textId="77777777" w:rsidR="00014272" w:rsidRDefault="00014272" w:rsidP="0001427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1111001</w:t>
            </w:r>
          </w:p>
        </w:tc>
        <w:tc>
          <w:tcPr>
            <w:tcW w:w="2731" w:type="dxa"/>
          </w:tcPr>
          <w:p w14:paraId="10202CC7" w14:textId="77777777" w:rsidR="00014272" w:rsidRDefault="00014272" w:rsidP="0001427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0100100</w:t>
            </w:r>
          </w:p>
        </w:tc>
      </w:tr>
      <w:tr w:rsidR="00014272" w14:paraId="0B89DD05" w14:textId="77777777" w:rsidTr="00014272">
        <w:trPr>
          <w:trHeight w:val="252"/>
        </w:trPr>
        <w:tc>
          <w:tcPr>
            <w:cnfStyle w:val="001000000000" w:firstRow="0" w:lastRow="0" w:firstColumn="1" w:lastColumn="0" w:oddVBand="0" w:evenVBand="0" w:oddHBand="0" w:evenHBand="0" w:firstRowFirstColumn="0" w:firstRowLastColumn="0" w:lastRowFirstColumn="0" w:lastRowLastColumn="0"/>
            <w:tcW w:w="2967" w:type="dxa"/>
          </w:tcPr>
          <w:p w14:paraId="075B5144" w14:textId="77777777" w:rsidR="00014272" w:rsidRDefault="00014272" w:rsidP="00014272">
            <w:pPr>
              <w:pStyle w:val="Prrafodelista"/>
              <w:ind w:left="0"/>
              <w:jc w:val="center"/>
              <w:rPr>
                <w:rFonts w:ascii="Arial" w:hAnsi="Arial" w:cs="Arial"/>
                <w:b w:val="0"/>
                <w:bCs w:val="0"/>
                <w:sz w:val="20"/>
                <w:szCs w:val="20"/>
              </w:rPr>
            </w:pPr>
            <w:r>
              <w:rPr>
                <w:rFonts w:ascii="Arial" w:hAnsi="Arial" w:cs="Arial"/>
                <w:b w:val="0"/>
                <w:bCs w:val="0"/>
                <w:sz w:val="20"/>
                <w:szCs w:val="20"/>
              </w:rPr>
              <w:t>1101</w:t>
            </w:r>
          </w:p>
        </w:tc>
        <w:tc>
          <w:tcPr>
            <w:tcW w:w="2796" w:type="dxa"/>
          </w:tcPr>
          <w:p w14:paraId="55496509" w14:textId="77777777" w:rsidR="00014272" w:rsidRDefault="00014272" w:rsidP="0001427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1111001</w:t>
            </w:r>
          </w:p>
        </w:tc>
        <w:tc>
          <w:tcPr>
            <w:tcW w:w="2731" w:type="dxa"/>
          </w:tcPr>
          <w:p w14:paraId="7BB5E11C" w14:textId="77777777" w:rsidR="00014272" w:rsidRDefault="00014272" w:rsidP="0001427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0110000</w:t>
            </w:r>
          </w:p>
        </w:tc>
      </w:tr>
      <w:tr w:rsidR="00014272" w14:paraId="55EADF13" w14:textId="77777777" w:rsidTr="00014272">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67" w:type="dxa"/>
          </w:tcPr>
          <w:p w14:paraId="42F0C762" w14:textId="77777777" w:rsidR="00014272" w:rsidRDefault="00014272" w:rsidP="00014272">
            <w:pPr>
              <w:pStyle w:val="Prrafodelista"/>
              <w:ind w:left="0"/>
              <w:jc w:val="center"/>
              <w:rPr>
                <w:rFonts w:ascii="Arial" w:hAnsi="Arial" w:cs="Arial"/>
                <w:b w:val="0"/>
                <w:bCs w:val="0"/>
                <w:sz w:val="20"/>
                <w:szCs w:val="20"/>
              </w:rPr>
            </w:pPr>
            <w:r>
              <w:rPr>
                <w:rFonts w:ascii="Arial" w:hAnsi="Arial" w:cs="Arial"/>
                <w:b w:val="0"/>
                <w:bCs w:val="0"/>
                <w:sz w:val="20"/>
                <w:szCs w:val="20"/>
              </w:rPr>
              <w:t>1110</w:t>
            </w:r>
          </w:p>
        </w:tc>
        <w:tc>
          <w:tcPr>
            <w:tcW w:w="2796" w:type="dxa"/>
          </w:tcPr>
          <w:p w14:paraId="2A1DC7C8" w14:textId="77777777" w:rsidR="00014272" w:rsidRDefault="00014272" w:rsidP="0001427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1111001</w:t>
            </w:r>
          </w:p>
        </w:tc>
        <w:tc>
          <w:tcPr>
            <w:tcW w:w="2731" w:type="dxa"/>
          </w:tcPr>
          <w:p w14:paraId="5385FA94" w14:textId="77777777" w:rsidR="00014272" w:rsidRDefault="00014272" w:rsidP="0001427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0011001</w:t>
            </w:r>
          </w:p>
        </w:tc>
      </w:tr>
      <w:tr w:rsidR="00014272" w14:paraId="2F5ABD2E" w14:textId="77777777" w:rsidTr="00014272">
        <w:trPr>
          <w:trHeight w:val="252"/>
        </w:trPr>
        <w:tc>
          <w:tcPr>
            <w:cnfStyle w:val="001000000000" w:firstRow="0" w:lastRow="0" w:firstColumn="1" w:lastColumn="0" w:oddVBand="0" w:evenVBand="0" w:oddHBand="0" w:evenHBand="0" w:firstRowFirstColumn="0" w:firstRowLastColumn="0" w:lastRowFirstColumn="0" w:lastRowLastColumn="0"/>
            <w:tcW w:w="2967" w:type="dxa"/>
          </w:tcPr>
          <w:p w14:paraId="2E7CB78B" w14:textId="77777777" w:rsidR="00014272" w:rsidRDefault="00014272" w:rsidP="00014272">
            <w:pPr>
              <w:pStyle w:val="Prrafodelista"/>
              <w:ind w:left="0"/>
              <w:jc w:val="center"/>
              <w:rPr>
                <w:rFonts w:ascii="Arial" w:hAnsi="Arial" w:cs="Arial"/>
                <w:b w:val="0"/>
                <w:bCs w:val="0"/>
                <w:sz w:val="20"/>
                <w:szCs w:val="20"/>
              </w:rPr>
            </w:pPr>
            <w:r>
              <w:rPr>
                <w:rFonts w:ascii="Arial" w:hAnsi="Arial" w:cs="Arial"/>
                <w:b w:val="0"/>
                <w:bCs w:val="0"/>
                <w:sz w:val="20"/>
                <w:szCs w:val="20"/>
              </w:rPr>
              <w:t>1111</w:t>
            </w:r>
          </w:p>
        </w:tc>
        <w:tc>
          <w:tcPr>
            <w:tcW w:w="2796" w:type="dxa"/>
          </w:tcPr>
          <w:p w14:paraId="019A0898" w14:textId="77777777" w:rsidR="00014272" w:rsidRDefault="00014272" w:rsidP="0001427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1111001</w:t>
            </w:r>
          </w:p>
        </w:tc>
        <w:tc>
          <w:tcPr>
            <w:tcW w:w="2731" w:type="dxa"/>
          </w:tcPr>
          <w:p w14:paraId="0D48726F" w14:textId="77777777" w:rsidR="00014272" w:rsidRDefault="00014272" w:rsidP="00112C3E">
            <w:pPr>
              <w:pStyle w:val="Prrafodelista"/>
              <w:keepNext/>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0010010</w:t>
            </w:r>
          </w:p>
        </w:tc>
      </w:tr>
    </w:tbl>
    <w:p w14:paraId="0E7161E4" w14:textId="2BE1C3CF" w:rsidR="00780E83" w:rsidRPr="00F70BFA" w:rsidRDefault="00112C3E" w:rsidP="00387BF8">
      <w:pPr>
        <w:pStyle w:val="Prrafodelista"/>
        <w:ind w:left="454"/>
        <w:rPr>
          <w:rFonts w:ascii="Arial" w:hAnsi="Arial" w:cs="Arial"/>
          <w:sz w:val="20"/>
          <w:szCs w:val="20"/>
        </w:rPr>
      </w:pPr>
      <w:r>
        <w:rPr>
          <w:noProof/>
        </w:rPr>
        <w:drawing>
          <wp:anchor distT="0" distB="0" distL="114300" distR="114300" simplePos="0" relativeHeight="251662336" behindDoc="0" locked="0" layoutInCell="1" allowOverlap="1" wp14:anchorId="46978EB4" wp14:editId="0F21AC00">
            <wp:simplePos x="0" y="0"/>
            <wp:positionH relativeFrom="margin">
              <wp:align>center</wp:align>
            </wp:positionH>
            <wp:positionV relativeFrom="paragraph">
              <wp:posOffset>46355</wp:posOffset>
            </wp:positionV>
            <wp:extent cx="2028825" cy="3434715"/>
            <wp:effectExtent l="0" t="0" r="9525" b="0"/>
            <wp:wrapThrough wrapText="bothSides">
              <wp:wrapPolygon edited="0">
                <wp:start x="0" y="0"/>
                <wp:lineTo x="0" y="21444"/>
                <wp:lineTo x="21499" y="21444"/>
                <wp:lineTo x="21499"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extLst>
                        <a:ext uri="{28A0092B-C50C-407E-A947-70E740481C1C}">
                          <a14:useLocalDpi xmlns:a14="http://schemas.microsoft.com/office/drawing/2010/main" val="0"/>
                        </a:ext>
                      </a:extLst>
                    </a:blip>
                    <a:srcRect t="551" b="1"/>
                    <a:stretch/>
                  </pic:blipFill>
                  <pic:spPr bwMode="auto">
                    <a:xfrm>
                      <a:off x="0" y="0"/>
                      <a:ext cx="2028825" cy="34347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CE2F7EB" w14:textId="059E7B03" w:rsidR="00780E83" w:rsidRPr="00F70BFA" w:rsidRDefault="00780E83" w:rsidP="00387BF8">
      <w:pPr>
        <w:pStyle w:val="Prrafodelista"/>
        <w:ind w:left="454"/>
        <w:rPr>
          <w:rFonts w:ascii="Arial" w:hAnsi="Arial" w:cs="Arial"/>
          <w:sz w:val="20"/>
          <w:szCs w:val="20"/>
        </w:rPr>
      </w:pPr>
    </w:p>
    <w:p w14:paraId="667A7B75" w14:textId="03DF30F7" w:rsidR="00780E83" w:rsidRPr="00F70BFA" w:rsidRDefault="00780E83" w:rsidP="00387BF8">
      <w:pPr>
        <w:pStyle w:val="Prrafodelista"/>
        <w:ind w:left="454"/>
        <w:rPr>
          <w:rFonts w:ascii="Arial" w:hAnsi="Arial" w:cs="Arial"/>
          <w:sz w:val="20"/>
          <w:szCs w:val="20"/>
        </w:rPr>
      </w:pPr>
    </w:p>
    <w:p w14:paraId="24663811" w14:textId="0081B0D5" w:rsidR="00780E83" w:rsidRPr="00F70BFA" w:rsidRDefault="00780E83" w:rsidP="00387BF8">
      <w:pPr>
        <w:pStyle w:val="Prrafodelista"/>
        <w:ind w:left="454"/>
        <w:rPr>
          <w:rFonts w:ascii="Arial" w:hAnsi="Arial" w:cs="Arial"/>
          <w:sz w:val="20"/>
          <w:szCs w:val="20"/>
        </w:rPr>
      </w:pPr>
    </w:p>
    <w:p w14:paraId="0A6987E4" w14:textId="0D8EE543" w:rsidR="00780E83" w:rsidRPr="00F70BFA" w:rsidRDefault="00780E83" w:rsidP="00387BF8">
      <w:pPr>
        <w:pStyle w:val="Prrafodelista"/>
        <w:ind w:left="454"/>
        <w:rPr>
          <w:rFonts w:ascii="Arial" w:hAnsi="Arial" w:cs="Arial"/>
          <w:sz w:val="20"/>
          <w:szCs w:val="20"/>
        </w:rPr>
      </w:pPr>
    </w:p>
    <w:p w14:paraId="3DFDF97E" w14:textId="5359372B" w:rsidR="00780E83" w:rsidRPr="00F70BFA" w:rsidRDefault="00780E83" w:rsidP="00387BF8">
      <w:pPr>
        <w:pStyle w:val="Prrafodelista"/>
        <w:ind w:left="454"/>
        <w:rPr>
          <w:rFonts w:ascii="Arial" w:hAnsi="Arial" w:cs="Arial"/>
          <w:sz w:val="20"/>
          <w:szCs w:val="20"/>
        </w:rPr>
      </w:pPr>
    </w:p>
    <w:p w14:paraId="20A64D6E" w14:textId="26F54283" w:rsidR="00780E83" w:rsidRPr="00F70BFA" w:rsidRDefault="00780E83" w:rsidP="00387BF8">
      <w:pPr>
        <w:pStyle w:val="Prrafodelista"/>
        <w:ind w:left="454"/>
        <w:rPr>
          <w:rFonts w:ascii="Arial" w:hAnsi="Arial" w:cs="Arial"/>
          <w:sz w:val="20"/>
          <w:szCs w:val="20"/>
        </w:rPr>
      </w:pPr>
    </w:p>
    <w:p w14:paraId="2A05755B" w14:textId="2E73EEC3" w:rsidR="00780E83" w:rsidRPr="00F70BFA" w:rsidRDefault="00780E83" w:rsidP="00387BF8">
      <w:pPr>
        <w:pStyle w:val="Prrafodelista"/>
        <w:ind w:left="454"/>
        <w:rPr>
          <w:rFonts w:ascii="Arial" w:hAnsi="Arial" w:cs="Arial"/>
          <w:sz w:val="20"/>
          <w:szCs w:val="20"/>
        </w:rPr>
      </w:pPr>
    </w:p>
    <w:p w14:paraId="309B8C5A" w14:textId="5A64268B" w:rsidR="00780E83" w:rsidRPr="00F70BFA" w:rsidRDefault="00780E83" w:rsidP="00387BF8">
      <w:pPr>
        <w:pStyle w:val="Prrafodelista"/>
        <w:ind w:left="454"/>
        <w:rPr>
          <w:rFonts w:ascii="Arial" w:hAnsi="Arial" w:cs="Arial"/>
          <w:sz w:val="20"/>
          <w:szCs w:val="20"/>
        </w:rPr>
      </w:pPr>
    </w:p>
    <w:p w14:paraId="4F279822" w14:textId="3D0430EF" w:rsidR="00780E83" w:rsidRPr="00F70BFA" w:rsidRDefault="00780E83" w:rsidP="00387BF8">
      <w:pPr>
        <w:pStyle w:val="Prrafodelista"/>
        <w:ind w:left="454"/>
        <w:rPr>
          <w:rFonts w:ascii="Arial" w:hAnsi="Arial" w:cs="Arial"/>
          <w:sz w:val="20"/>
          <w:szCs w:val="20"/>
        </w:rPr>
      </w:pPr>
    </w:p>
    <w:p w14:paraId="64D61FD5" w14:textId="3DA9C470" w:rsidR="00780E83" w:rsidRDefault="00780E83" w:rsidP="00387BF8">
      <w:pPr>
        <w:pStyle w:val="Prrafodelista"/>
        <w:ind w:left="454"/>
        <w:rPr>
          <w:rFonts w:ascii="Arial" w:hAnsi="Arial" w:cs="Arial"/>
          <w:sz w:val="20"/>
          <w:szCs w:val="20"/>
        </w:rPr>
      </w:pPr>
    </w:p>
    <w:p w14:paraId="34E1DBEC" w14:textId="43A1567B" w:rsidR="00F61A46" w:rsidRDefault="00F61A46" w:rsidP="00387BF8">
      <w:pPr>
        <w:pStyle w:val="Prrafodelista"/>
        <w:ind w:left="454"/>
        <w:rPr>
          <w:rFonts w:ascii="Arial" w:hAnsi="Arial" w:cs="Arial"/>
          <w:sz w:val="20"/>
          <w:szCs w:val="20"/>
        </w:rPr>
      </w:pPr>
    </w:p>
    <w:p w14:paraId="1F7F8540" w14:textId="7A27B68C" w:rsidR="00F61A46" w:rsidRDefault="00F61A46" w:rsidP="00387BF8">
      <w:pPr>
        <w:pStyle w:val="Prrafodelista"/>
        <w:ind w:left="454"/>
        <w:rPr>
          <w:rFonts w:ascii="Arial" w:hAnsi="Arial" w:cs="Arial"/>
          <w:sz w:val="20"/>
          <w:szCs w:val="20"/>
        </w:rPr>
      </w:pPr>
    </w:p>
    <w:p w14:paraId="609311F1" w14:textId="052438C6" w:rsidR="00F61A46" w:rsidRDefault="00F61A46" w:rsidP="00387BF8">
      <w:pPr>
        <w:pStyle w:val="Prrafodelista"/>
        <w:ind w:left="454"/>
        <w:rPr>
          <w:rFonts w:ascii="Arial" w:hAnsi="Arial" w:cs="Arial"/>
          <w:sz w:val="20"/>
          <w:szCs w:val="20"/>
        </w:rPr>
      </w:pPr>
    </w:p>
    <w:p w14:paraId="59A2BED2" w14:textId="537F75A6" w:rsidR="00F61A46" w:rsidRDefault="00F61A46" w:rsidP="00387BF8">
      <w:pPr>
        <w:pStyle w:val="Prrafodelista"/>
        <w:ind w:left="454"/>
        <w:rPr>
          <w:rFonts w:ascii="Arial" w:hAnsi="Arial" w:cs="Arial"/>
          <w:sz w:val="20"/>
          <w:szCs w:val="20"/>
        </w:rPr>
      </w:pPr>
    </w:p>
    <w:p w14:paraId="5BD148B4" w14:textId="06DF14B6" w:rsidR="00F61A46" w:rsidRDefault="00F61A46" w:rsidP="00387BF8">
      <w:pPr>
        <w:pStyle w:val="Prrafodelista"/>
        <w:ind w:left="454"/>
        <w:rPr>
          <w:rFonts w:ascii="Arial" w:hAnsi="Arial" w:cs="Arial"/>
          <w:sz w:val="20"/>
          <w:szCs w:val="20"/>
        </w:rPr>
      </w:pPr>
    </w:p>
    <w:p w14:paraId="372A2C23" w14:textId="67EC0005" w:rsidR="00F61A46" w:rsidRDefault="00F61A46" w:rsidP="00387BF8">
      <w:pPr>
        <w:pStyle w:val="Prrafodelista"/>
        <w:ind w:left="454"/>
        <w:rPr>
          <w:rFonts w:ascii="Arial" w:hAnsi="Arial" w:cs="Arial"/>
          <w:sz w:val="20"/>
          <w:szCs w:val="20"/>
        </w:rPr>
      </w:pPr>
    </w:p>
    <w:p w14:paraId="63C9C0B1" w14:textId="4DF23053" w:rsidR="00F61A46" w:rsidRDefault="00F61A46" w:rsidP="00387BF8">
      <w:pPr>
        <w:pStyle w:val="Prrafodelista"/>
        <w:ind w:left="454"/>
        <w:rPr>
          <w:rFonts w:ascii="Arial" w:hAnsi="Arial" w:cs="Arial"/>
          <w:sz w:val="20"/>
          <w:szCs w:val="20"/>
        </w:rPr>
      </w:pPr>
    </w:p>
    <w:p w14:paraId="5F34BAD0" w14:textId="04EFB587" w:rsidR="00F61A46" w:rsidRDefault="00F61A46" w:rsidP="00387BF8">
      <w:pPr>
        <w:pStyle w:val="Prrafodelista"/>
        <w:ind w:left="454"/>
        <w:rPr>
          <w:rFonts w:ascii="Arial" w:hAnsi="Arial" w:cs="Arial"/>
          <w:sz w:val="20"/>
          <w:szCs w:val="20"/>
        </w:rPr>
      </w:pPr>
    </w:p>
    <w:p w14:paraId="7B13A819" w14:textId="3C24BFCB" w:rsidR="00F61A46" w:rsidRDefault="00F61A46" w:rsidP="00387BF8">
      <w:pPr>
        <w:pStyle w:val="Prrafodelista"/>
        <w:ind w:left="454"/>
        <w:rPr>
          <w:rFonts w:ascii="Arial" w:hAnsi="Arial" w:cs="Arial"/>
          <w:sz w:val="20"/>
          <w:szCs w:val="20"/>
        </w:rPr>
      </w:pPr>
    </w:p>
    <w:p w14:paraId="68DE9A32" w14:textId="3ECE6CFF" w:rsidR="00F61A46" w:rsidRDefault="00F61A46" w:rsidP="00387BF8">
      <w:pPr>
        <w:pStyle w:val="Prrafodelista"/>
        <w:ind w:left="454"/>
        <w:rPr>
          <w:rFonts w:ascii="Arial" w:hAnsi="Arial" w:cs="Arial"/>
          <w:sz w:val="20"/>
          <w:szCs w:val="20"/>
        </w:rPr>
      </w:pPr>
    </w:p>
    <w:p w14:paraId="490EC450" w14:textId="12E11B69" w:rsidR="00F61A46" w:rsidRDefault="00F61A46" w:rsidP="00387BF8">
      <w:pPr>
        <w:pStyle w:val="Prrafodelista"/>
        <w:ind w:left="454"/>
        <w:rPr>
          <w:rFonts w:ascii="Arial" w:hAnsi="Arial" w:cs="Arial"/>
          <w:sz w:val="20"/>
          <w:szCs w:val="20"/>
        </w:rPr>
      </w:pPr>
    </w:p>
    <w:p w14:paraId="0CA279AF" w14:textId="60E55818" w:rsidR="00F61A46" w:rsidRPr="00C03215" w:rsidRDefault="00BE34B5" w:rsidP="00F61A46">
      <w:pPr>
        <w:pStyle w:val="Prrafodelista"/>
        <w:ind w:left="454"/>
        <w:jc w:val="center"/>
        <w:rPr>
          <w:rFonts w:ascii="Arial" w:hAnsi="Arial" w:cs="Arial"/>
          <w:i/>
          <w:iCs/>
          <w:sz w:val="20"/>
          <w:szCs w:val="20"/>
        </w:rPr>
      </w:pPr>
      <w:r>
        <w:rPr>
          <w:noProof/>
        </w:rPr>
        <mc:AlternateContent>
          <mc:Choice Requires="wps">
            <w:drawing>
              <wp:anchor distT="0" distB="0" distL="114300" distR="114300" simplePos="0" relativeHeight="251678720" behindDoc="0" locked="0" layoutInCell="1" allowOverlap="1" wp14:anchorId="06F0F2E4" wp14:editId="02630B4F">
                <wp:simplePos x="0" y="0"/>
                <wp:positionH relativeFrom="margin">
                  <wp:align>center</wp:align>
                </wp:positionH>
                <wp:positionV relativeFrom="paragraph">
                  <wp:posOffset>55880</wp:posOffset>
                </wp:positionV>
                <wp:extent cx="3829050" cy="635"/>
                <wp:effectExtent l="0" t="0" r="0" b="8255"/>
                <wp:wrapThrough wrapText="bothSides">
                  <wp:wrapPolygon edited="0">
                    <wp:start x="0" y="0"/>
                    <wp:lineTo x="0" y="20698"/>
                    <wp:lineTo x="21493" y="20698"/>
                    <wp:lineTo x="21493" y="0"/>
                    <wp:lineTo x="0" y="0"/>
                  </wp:wrapPolygon>
                </wp:wrapThrough>
                <wp:docPr id="17" name="Cuadro de texto 17"/>
                <wp:cNvGraphicFramePr/>
                <a:graphic xmlns:a="http://schemas.openxmlformats.org/drawingml/2006/main">
                  <a:graphicData uri="http://schemas.microsoft.com/office/word/2010/wordprocessingShape">
                    <wps:wsp>
                      <wps:cNvSpPr txBox="1"/>
                      <wps:spPr>
                        <a:xfrm>
                          <a:off x="0" y="0"/>
                          <a:ext cx="3829050" cy="635"/>
                        </a:xfrm>
                        <a:prstGeom prst="rect">
                          <a:avLst/>
                        </a:prstGeom>
                        <a:solidFill>
                          <a:prstClr val="white"/>
                        </a:solidFill>
                        <a:ln>
                          <a:noFill/>
                        </a:ln>
                      </wps:spPr>
                      <wps:txbx>
                        <w:txbxContent>
                          <w:p w14:paraId="0BA9757B" w14:textId="25676F9F" w:rsidR="003C1BE0" w:rsidRPr="00BE34B5" w:rsidRDefault="003C1BE0" w:rsidP="00BE34B5">
                            <w:pPr>
                              <w:pStyle w:val="Descripcin"/>
                              <w:rPr>
                                <w:rFonts w:ascii="Arial" w:hAnsi="Arial" w:cs="Arial"/>
                                <w:noProof/>
                                <w:color w:val="auto"/>
                              </w:rPr>
                            </w:pPr>
                            <w:bookmarkStart w:id="33" w:name="_Toc69729983"/>
                            <w:r w:rsidRPr="00BE34B5">
                              <w:rPr>
                                <w:rFonts w:ascii="Arial" w:hAnsi="Arial" w:cs="Arial"/>
                                <w:color w:val="auto"/>
                              </w:rPr>
                              <w:t xml:space="preserve">Figura 2. 3. </w:t>
                            </w:r>
                            <w:r w:rsidRPr="00BE34B5">
                              <w:rPr>
                                <w:rFonts w:ascii="Arial" w:hAnsi="Arial" w:cs="Arial"/>
                                <w:color w:val="auto"/>
                              </w:rPr>
                              <w:fldChar w:fldCharType="begin"/>
                            </w:r>
                            <w:r w:rsidRPr="00BE34B5">
                              <w:rPr>
                                <w:rFonts w:ascii="Arial" w:hAnsi="Arial" w:cs="Arial"/>
                                <w:color w:val="auto"/>
                              </w:rPr>
                              <w:instrText xml:space="preserve"> SEQ Figura_2._3. \* ARABIC </w:instrText>
                            </w:r>
                            <w:r w:rsidRPr="00BE34B5">
                              <w:rPr>
                                <w:rFonts w:ascii="Arial" w:hAnsi="Arial" w:cs="Arial"/>
                                <w:color w:val="auto"/>
                              </w:rPr>
                              <w:fldChar w:fldCharType="separate"/>
                            </w:r>
                            <w:r>
                              <w:rPr>
                                <w:rFonts w:ascii="Arial" w:hAnsi="Arial" w:cs="Arial"/>
                                <w:noProof/>
                                <w:color w:val="auto"/>
                              </w:rPr>
                              <w:t>1</w:t>
                            </w:r>
                            <w:r w:rsidRPr="00BE34B5">
                              <w:rPr>
                                <w:rFonts w:ascii="Arial" w:hAnsi="Arial" w:cs="Arial"/>
                                <w:color w:val="auto"/>
                              </w:rPr>
                              <w:fldChar w:fldCharType="end"/>
                            </w:r>
                            <w:r w:rsidRPr="00BE34B5">
                              <w:rPr>
                                <w:rFonts w:ascii="Arial" w:hAnsi="Arial" w:cs="Arial"/>
                                <w:color w:val="auto"/>
                              </w:rPr>
                              <w:t xml:space="preserve"> - Esquemático de Decodificador Hexadecimal a 7segmentos</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6F0F2E4" id="Cuadro de texto 17" o:spid="_x0000_s1030" type="#_x0000_t202" style="position:absolute;left:0;text-align:left;margin-left:0;margin-top:4.4pt;width:301.5pt;height:.05pt;z-index:2516787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" stroked="f">
                <v:textbox style="mso-fit-shape-to-text:t" inset="0,0,0,0">
                  <w:txbxContent>
                    <w:p w14:paraId="0BA9757B" w14:textId="25676F9F" w:rsidR="003C1BE0" w:rsidRPr="00BE34B5" w:rsidRDefault="003C1BE0" w:rsidP="00BE34B5">
                      <w:pPr>
                        <w:pStyle w:val="Descripcin"/>
                        <w:rPr>
                          <w:rFonts w:ascii="Arial" w:hAnsi="Arial" w:cs="Arial"/>
                          <w:noProof/>
                          <w:color w:val="auto"/>
                        </w:rPr>
                      </w:pPr>
                      <w:bookmarkStart w:id="38" w:name="_Toc69729983"/>
                      <w:r w:rsidRPr="00BE34B5">
                        <w:rPr>
                          <w:rFonts w:ascii="Arial" w:hAnsi="Arial" w:cs="Arial"/>
                          <w:color w:val="auto"/>
                        </w:rPr>
                        <w:t xml:space="preserve">Figura 2. 3. </w:t>
                      </w:r>
                      <w:r w:rsidRPr="00BE34B5">
                        <w:rPr>
                          <w:rFonts w:ascii="Arial" w:hAnsi="Arial" w:cs="Arial"/>
                          <w:color w:val="auto"/>
                        </w:rPr>
                        <w:fldChar w:fldCharType="begin"/>
                      </w:r>
                      <w:r w:rsidRPr="00BE34B5">
                        <w:rPr>
                          <w:rFonts w:ascii="Arial" w:hAnsi="Arial" w:cs="Arial"/>
                          <w:color w:val="auto"/>
                        </w:rPr>
                        <w:instrText xml:space="preserve"> SEQ Figura_2._3. \* ARABIC </w:instrText>
                      </w:r>
                      <w:r w:rsidRPr="00BE34B5">
                        <w:rPr>
                          <w:rFonts w:ascii="Arial" w:hAnsi="Arial" w:cs="Arial"/>
                          <w:color w:val="auto"/>
                        </w:rPr>
                        <w:fldChar w:fldCharType="separate"/>
                      </w:r>
                      <w:r>
                        <w:rPr>
                          <w:rFonts w:ascii="Arial" w:hAnsi="Arial" w:cs="Arial"/>
                          <w:noProof/>
                          <w:color w:val="auto"/>
                        </w:rPr>
                        <w:t>1</w:t>
                      </w:r>
                      <w:r w:rsidRPr="00BE34B5">
                        <w:rPr>
                          <w:rFonts w:ascii="Arial" w:hAnsi="Arial" w:cs="Arial"/>
                          <w:color w:val="auto"/>
                        </w:rPr>
                        <w:fldChar w:fldCharType="end"/>
                      </w:r>
                      <w:r w:rsidRPr="00BE34B5">
                        <w:rPr>
                          <w:rFonts w:ascii="Arial" w:hAnsi="Arial" w:cs="Arial"/>
                          <w:color w:val="auto"/>
                        </w:rPr>
                        <w:t xml:space="preserve"> - Esquemático de Decodificador Hexadecimal a 7segmentos</w:t>
                      </w:r>
                      <w:bookmarkEnd w:id="38"/>
                    </w:p>
                  </w:txbxContent>
                </v:textbox>
                <w10:wrap type="through" anchorx="margin"/>
              </v:shape>
            </w:pict>
          </mc:Fallback>
        </mc:AlternateContent>
      </w:r>
    </w:p>
    <w:p w14:paraId="20E9413E" w14:textId="3FF218A1" w:rsidR="00F61A46" w:rsidRDefault="007A5D4D" w:rsidP="00387BF8">
      <w:pPr>
        <w:pStyle w:val="Prrafodelista"/>
        <w:ind w:left="454"/>
        <w:rPr>
          <w:rFonts w:ascii="Arial" w:hAnsi="Arial" w:cs="Arial"/>
          <w:sz w:val="20"/>
          <w:szCs w:val="20"/>
        </w:rPr>
      </w:pPr>
      <w:r>
        <w:rPr>
          <w:noProof/>
        </w:rPr>
        <w:drawing>
          <wp:anchor distT="0" distB="0" distL="114300" distR="114300" simplePos="0" relativeHeight="251663360" behindDoc="0" locked="0" layoutInCell="1" allowOverlap="1" wp14:anchorId="7BF7348E" wp14:editId="3D372EB6">
            <wp:simplePos x="0" y="0"/>
            <wp:positionH relativeFrom="margin">
              <wp:align>center</wp:align>
            </wp:positionH>
            <wp:positionV relativeFrom="paragraph">
              <wp:posOffset>211455</wp:posOffset>
            </wp:positionV>
            <wp:extent cx="6230620" cy="333375"/>
            <wp:effectExtent l="0" t="0" r="0" b="9525"/>
            <wp:wrapThrough wrapText="bothSides">
              <wp:wrapPolygon edited="0">
                <wp:start x="0" y="0"/>
                <wp:lineTo x="0" y="20983"/>
                <wp:lineTo x="21530" y="20983"/>
                <wp:lineTo x="21530"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6230620" cy="333375"/>
                    </a:xfrm>
                    <a:prstGeom prst="rect">
                      <a:avLst/>
                    </a:prstGeom>
                  </pic:spPr>
                </pic:pic>
              </a:graphicData>
            </a:graphic>
            <wp14:sizeRelH relativeFrom="margin">
              <wp14:pctWidth>0</wp14:pctWidth>
            </wp14:sizeRelH>
            <wp14:sizeRelV relativeFrom="margin">
              <wp14:pctHeight>0</wp14:pctHeight>
            </wp14:sizeRelV>
          </wp:anchor>
        </w:drawing>
      </w:r>
    </w:p>
    <w:p w14:paraId="40CB0194" w14:textId="4CEA6727" w:rsidR="00F61A46" w:rsidRPr="00112C3E" w:rsidRDefault="00BE34B5" w:rsidP="00112C3E">
      <w:pPr>
        <w:pStyle w:val="Prrafodelista"/>
        <w:ind w:left="454"/>
        <w:jc w:val="center"/>
        <w:rPr>
          <w:rFonts w:ascii="Arial" w:hAnsi="Arial" w:cs="Arial"/>
          <w:i/>
          <w:iCs/>
          <w:sz w:val="20"/>
          <w:szCs w:val="20"/>
        </w:rPr>
      </w:pPr>
      <w:r>
        <w:rPr>
          <w:noProof/>
        </w:rPr>
        <mc:AlternateContent>
          <mc:Choice Requires="wps">
            <w:drawing>
              <wp:anchor distT="0" distB="0" distL="114300" distR="114300" simplePos="0" relativeHeight="251680768" behindDoc="0" locked="0" layoutInCell="1" allowOverlap="1" wp14:anchorId="1BA9BE02" wp14:editId="35C11FB6">
                <wp:simplePos x="0" y="0"/>
                <wp:positionH relativeFrom="margin">
                  <wp:align>center</wp:align>
                </wp:positionH>
                <wp:positionV relativeFrom="paragraph">
                  <wp:posOffset>445135</wp:posOffset>
                </wp:positionV>
                <wp:extent cx="3857625" cy="152400"/>
                <wp:effectExtent l="0" t="0" r="9525" b="0"/>
                <wp:wrapThrough wrapText="bothSides">
                  <wp:wrapPolygon edited="0">
                    <wp:start x="0" y="0"/>
                    <wp:lineTo x="0" y="18900"/>
                    <wp:lineTo x="21547" y="18900"/>
                    <wp:lineTo x="21547" y="0"/>
                    <wp:lineTo x="0" y="0"/>
                  </wp:wrapPolygon>
                </wp:wrapThrough>
                <wp:docPr id="18" name="Cuadro de texto 18"/>
                <wp:cNvGraphicFramePr/>
                <a:graphic xmlns:a="http://schemas.openxmlformats.org/drawingml/2006/main">
                  <a:graphicData uri="http://schemas.microsoft.com/office/word/2010/wordprocessingShape">
                    <wps:wsp>
                      <wps:cNvSpPr txBox="1"/>
                      <wps:spPr>
                        <a:xfrm>
                          <a:off x="0" y="0"/>
                          <a:ext cx="3857625" cy="152400"/>
                        </a:xfrm>
                        <a:prstGeom prst="rect">
                          <a:avLst/>
                        </a:prstGeom>
                        <a:solidFill>
                          <a:prstClr val="white"/>
                        </a:solidFill>
                        <a:ln>
                          <a:noFill/>
                        </a:ln>
                      </wps:spPr>
                      <wps:txbx>
                        <w:txbxContent>
                          <w:p w14:paraId="36E11E77" w14:textId="5C1F7497" w:rsidR="003C1BE0" w:rsidRPr="00BE34B5" w:rsidRDefault="003C1BE0" w:rsidP="00BE34B5">
                            <w:pPr>
                              <w:pStyle w:val="Descripcin"/>
                              <w:rPr>
                                <w:rFonts w:ascii="Arial" w:hAnsi="Arial" w:cs="Arial"/>
                                <w:noProof/>
                                <w:color w:val="auto"/>
                              </w:rPr>
                            </w:pPr>
                            <w:bookmarkStart w:id="34" w:name="_Toc69729984"/>
                            <w:r w:rsidRPr="00BE34B5">
                              <w:rPr>
                                <w:rFonts w:ascii="Arial" w:hAnsi="Arial" w:cs="Arial"/>
                                <w:color w:val="auto"/>
                              </w:rPr>
                              <w:t xml:space="preserve">Figura 2. 3. </w:t>
                            </w:r>
                            <w:r w:rsidRPr="00BE34B5">
                              <w:rPr>
                                <w:rFonts w:ascii="Arial" w:hAnsi="Arial" w:cs="Arial"/>
                                <w:color w:val="auto"/>
                              </w:rPr>
                              <w:fldChar w:fldCharType="begin"/>
                            </w:r>
                            <w:r w:rsidRPr="00BE34B5">
                              <w:rPr>
                                <w:rFonts w:ascii="Arial" w:hAnsi="Arial" w:cs="Arial"/>
                                <w:color w:val="auto"/>
                              </w:rPr>
                              <w:instrText xml:space="preserve"> SEQ Figura_2._3. \* ARABIC </w:instrText>
                            </w:r>
                            <w:r w:rsidRPr="00BE34B5">
                              <w:rPr>
                                <w:rFonts w:ascii="Arial" w:hAnsi="Arial" w:cs="Arial"/>
                                <w:color w:val="auto"/>
                              </w:rPr>
                              <w:fldChar w:fldCharType="separate"/>
                            </w:r>
                            <w:r w:rsidRPr="00BE34B5">
                              <w:rPr>
                                <w:rFonts w:ascii="Arial" w:hAnsi="Arial" w:cs="Arial"/>
                                <w:noProof/>
                                <w:color w:val="auto"/>
                              </w:rPr>
                              <w:t>2</w:t>
                            </w:r>
                            <w:r w:rsidRPr="00BE34B5">
                              <w:rPr>
                                <w:rFonts w:ascii="Arial" w:hAnsi="Arial" w:cs="Arial"/>
                                <w:color w:val="auto"/>
                              </w:rPr>
                              <w:fldChar w:fldCharType="end"/>
                            </w:r>
                            <w:r w:rsidRPr="00BE34B5">
                              <w:rPr>
                                <w:rFonts w:ascii="Arial" w:hAnsi="Arial" w:cs="Arial"/>
                                <w:color w:val="auto"/>
                              </w:rPr>
                              <w:t xml:space="preserve"> - Simulación de Decodificador Hexadecimal a 7segmentos</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A9BE02" id="Cuadro de texto 18" o:spid="_x0000_s1031" type="#_x0000_t202" style="position:absolute;left:0;text-align:left;margin-left:0;margin-top:35.05pt;width:303.75pt;height:12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" stroked="f">
                <v:textbox inset="0,0,0,0">
                  <w:txbxContent>
                    <w:p w14:paraId="36E11E77" w14:textId="5C1F7497" w:rsidR="003C1BE0" w:rsidRPr="00BE34B5" w:rsidRDefault="003C1BE0" w:rsidP="00BE34B5">
                      <w:pPr>
                        <w:pStyle w:val="Descripcin"/>
                        <w:rPr>
                          <w:rFonts w:ascii="Arial" w:hAnsi="Arial" w:cs="Arial"/>
                          <w:noProof/>
                          <w:color w:val="auto"/>
                        </w:rPr>
                      </w:pPr>
                      <w:bookmarkStart w:id="40" w:name="_Toc69729984"/>
                      <w:r w:rsidRPr="00BE34B5">
                        <w:rPr>
                          <w:rFonts w:ascii="Arial" w:hAnsi="Arial" w:cs="Arial"/>
                          <w:color w:val="auto"/>
                        </w:rPr>
                        <w:t xml:space="preserve">Figura 2. 3. </w:t>
                      </w:r>
                      <w:r w:rsidRPr="00BE34B5">
                        <w:rPr>
                          <w:rFonts w:ascii="Arial" w:hAnsi="Arial" w:cs="Arial"/>
                          <w:color w:val="auto"/>
                        </w:rPr>
                        <w:fldChar w:fldCharType="begin"/>
                      </w:r>
                      <w:r w:rsidRPr="00BE34B5">
                        <w:rPr>
                          <w:rFonts w:ascii="Arial" w:hAnsi="Arial" w:cs="Arial"/>
                          <w:color w:val="auto"/>
                        </w:rPr>
                        <w:instrText xml:space="preserve"> SEQ Figura_2._3. \* ARABIC </w:instrText>
                      </w:r>
                      <w:r w:rsidRPr="00BE34B5">
                        <w:rPr>
                          <w:rFonts w:ascii="Arial" w:hAnsi="Arial" w:cs="Arial"/>
                          <w:color w:val="auto"/>
                        </w:rPr>
                        <w:fldChar w:fldCharType="separate"/>
                      </w:r>
                      <w:r w:rsidRPr="00BE34B5">
                        <w:rPr>
                          <w:rFonts w:ascii="Arial" w:hAnsi="Arial" w:cs="Arial"/>
                          <w:noProof/>
                          <w:color w:val="auto"/>
                        </w:rPr>
                        <w:t>2</w:t>
                      </w:r>
                      <w:r w:rsidRPr="00BE34B5">
                        <w:rPr>
                          <w:rFonts w:ascii="Arial" w:hAnsi="Arial" w:cs="Arial"/>
                          <w:color w:val="auto"/>
                        </w:rPr>
                        <w:fldChar w:fldCharType="end"/>
                      </w:r>
                      <w:r w:rsidRPr="00BE34B5">
                        <w:rPr>
                          <w:rFonts w:ascii="Arial" w:hAnsi="Arial" w:cs="Arial"/>
                          <w:color w:val="auto"/>
                        </w:rPr>
                        <w:t xml:space="preserve"> - Simulación de Decodificador Hexadecimal a 7segmentos</w:t>
                      </w:r>
                      <w:bookmarkEnd w:id="40"/>
                    </w:p>
                  </w:txbxContent>
                </v:textbox>
                <w10:wrap type="through" anchorx="margin"/>
              </v:shape>
            </w:pict>
          </mc:Fallback>
        </mc:AlternateContent>
      </w:r>
    </w:p>
    <w:p w14:paraId="4927376B" w14:textId="77777777" w:rsidR="00112C3E" w:rsidRDefault="00112C3E" w:rsidP="00387BF8">
      <w:pPr>
        <w:pStyle w:val="Prrafodelista"/>
        <w:ind w:left="454"/>
        <w:rPr>
          <w:rFonts w:ascii="Arial" w:hAnsi="Arial" w:cs="Arial"/>
          <w:sz w:val="20"/>
          <w:szCs w:val="20"/>
        </w:rPr>
      </w:pPr>
    </w:p>
    <w:p w14:paraId="654C6F60" w14:textId="136D9AE1" w:rsidR="00112C3E" w:rsidRDefault="008A45EA" w:rsidP="00613CA0">
      <w:pPr>
        <w:pStyle w:val="Prrafodelista"/>
        <w:ind w:left="283"/>
        <w:rPr>
          <w:rFonts w:ascii="Arial" w:hAnsi="Arial" w:cs="Arial"/>
          <w:sz w:val="20"/>
          <w:szCs w:val="20"/>
        </w:rPr>
      </w:pPr>
      <w:r>
        <w:rPr>
          <w:rFonts w:ascii="Arial" w:hAnsi="Arial" w:cs="Arial"/>
          <w:sz w:val="20"/>
          <w:szCs w:val="20"/>
        </w:rPr>
        <w:t>La respectiva asignación de los pines del FPGA, mostrada con más detalle en la siguiente tabla (Tabla 2.3.2),</w:t>
      </w:r>
      <w:r w:rsidR="00E9288F">
        <w:rPr>
          <w:rFonts w:ascii="Arial" w:hAnsi="Arial" w:cs="Arial"/>
          <w:sz w:val="20"/>
          <w:szCs w:val="20"/>
        </w:rPr>
        <w:t xml:space="preserve"> los pines de entrada se asignaron a los switches de la placa (SW4 a SW7)</w:t>
      </w:r>
      <w:r>
        <w:rPr>
          <w:rFonts w:ascii="Arial" w:hAnsi="Arial" w:cs="Arial"/>
          <w:sz w:val="20"/>
          <w:szCs w:val="20"/>
        </w:rPr>
        <w:t xml:space="preserve">. A su vez, las salidas fueron asignadas a los displays de 7segmentos HEX6 (Unidad) y HEX7 (Decenas). </w:t>
      </w:r>
    </w:p>
    <w:p w14:paraId="4AB3980C" w14:textId="794A4031" w:rsidR="003D07C0" w:rsidRPr="003D07C0" w:rsidRDefault="003D07C0" w:rsidP="003D07C0">
      <w:pPr>
        <w:pStyle w:val="Descripcin"/>
        <w:framePr w:w="6568" w:h="286" w:hRule="exact" w:hSpace="141" w:wrap="around" w:vAnchor="page" w:hAnchor="page" w:x="2890" w:y="1441"/>
        <w:rPr>
          <w:rFonts w:ascii="Arial" w:hAnsi="Arial" w:cs="Arial"/>
          <w:color w:val="auto"/>
        </w:rPr>
      </w:pPr>
      <w:bookmarkStart w:id="35" w:name="_Toc69730068"/>
      <w:r w:rsidRPr="003D07C0">
        <w:rPr>
          <w:rFonts w:ascii="Arial" w:hAnsi="Arial" w:cs="Arial"/>
          <w:color w:val="auto"/>
        </w:rPr>
        <w:lastRenderedPageBreak/>
        <w:t xml:space="preserve">Tabla 2. 3. </w:t>
      </w:r>
      <w:r w:rsidRPr="003D07C0">
        <w:rPr>
          <w:rFonts w:ascii="Arial" w:hAnsi="Arial" w:cs="Arial"/>
          <w:color w:val="auto"/>
        </w:rPr>
        <w:fldChar w:fldCharType="begin"/>
      </w:r>
      <w:r w:rsidRPr="003D07C0">
        <w:rPr>
          <w:rFonts w:ascii="Arial" w:hAnsi="Arial" w:cs="Arial"/>
          <w:color w:val="auto"/>
        </w:rPr>
        <w:instrText xml:space="preserve"> SEQ Tabla_2._3. \* ARABIC </w:instrText>
      </w:r>
      <w:r w:rsidRPr="003D07C0">
        <w:rPr>
          <w:rFonts w:ascii="Arial" w:hAnsi="Arial" w:cs="Arial"/>
          <w:color w:val="auto"/>
        </w:rPr>
        <w:fldChar w:fldCharType="separate"/>
      </w:r>
      <w:r>
        <w:rPr>
          <w:rFonts w:ascii="Arial" w:hAnsi="Arial" w:cs="Arial"/>
          <w:noProof/>
          <w:color w:val="auto"/>
        </w:rPr>
        <w:t>2</w:t>
      </w:r>
      <w:r w:rsidRPr="003D07C0">
        <w:rPr>
          <w:rFonts w:ascii="Arial" w:hAnsi="Arial" w:cs="Arial"/>
          <w:color w:val="auto"/>
        </w:rPr>
        <w:fldChar w:fldCharType="end"/>
      </w:r>
      <w:r w:rsidRPr="003D07C0">
        <w:rPr>
          <w:rFonts w:ascii="Arial" w:hAnsi="Arial" w:cs="Arial"/>
          <w:color w:val="auto"/>
        </w:rPr>
        <w:t xml:space="preserve"> - Asignación de Pines de Decodificador Hexadecimal a 7segmentos</w:t>
      </w:r>
      <w:bookmarkEnd w:id="35"/>
    </w:p>
    <w:p w14:paraId="58A63320" w14:textId="372EE8C9" w:rsidR="00E1216B" w:rsidRPr="00934A8E" w:rsidRDefault="00E1216B" w:rsidP="00E1216B">
      <w:pPr>
        <w:pStyle w:val="Prrafodelista"/>
        <w:ind w:left="454"/>
        <w:jc w:val="center"/>
        <w:rPr>
          <w:rFonts w:ascii="Arial" w:hAnsi="Arial" w:cs="Arial"/>
          <w:i/>
          <w:iCs/>
          <w:sz w:val="20"/>
          <w:szCs w:val="20"/>
        </w:rPr>
      </w:pPr>
    </w:p>
    <w:tbl>
      <w:tblPr>
        <w:tblStyle w:val="Tablaconcuadrcula4-nfasis1"/>
        <w:tblpPr w:leftFromText="141" w:rightFromText="141" w:vertAnchor="page" w:horzAnchor="page" w:tblpX="3316" w:tblpY="1816"/>
        <w:tblW w:w="0" w:type="auto"/>
        <w:tblLook w:val="04A0" w:firstRow="1" w:lastRow="0" w:firstColumn="1" w:lastColumn="0" w:noHBand="0" w:noVBand="1"/>
      </w:tblPr>
      <w:tblGrid>
        <w:gridCol w:w="2985"/>
        <w:gridCol w:w="2964"/>
      </w:tblGrid>
      <w:tr w:rsidR="00E1216B" w14:paraId="4B2E37A9" w14:textId="77777777" w:rsidTr="00E1216B">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7B043B4C" w14:textId="77777777" w:rsidR="00E1216B" w:rsidRDefault="00E1216B" w:rsidP="00E1216B">
            <w:pPr>
              <w:pStyle w:val="Prrafodelista"/>
              <w:ind w:left="0"/>
              <w:jc w:val="center"/>
              <w:rPr>
                <w:rFonts w:ascii="Arial" w:hAnsi="Arial" w:cs="Arial"/>
                <w:sz w:val="20"/>
                <w:szCs w:val="20"/>
              </w:rPr>
            </w:pPr>
            <w:r>
              <w:rPr>
                <w:rFonts w:ascii="Arial" w:hAnsi="Arial" w:cs="Arial"/>
                <w:sz w:val="20"/>
                <w:szCs w:val="20"/>
              </w:rPr>
              <w:t>SEÑAL</w:t>
            </w:r>
          </w:p>
        </w:tc>
        <w:tc>
          <w:tcPr>
            <w:tcW w:w="2964" w:type="dxa"/>
          </w:tcPr>
          <w:p w14:paraId="6C63C94B" w14:textId="77777777" w:rsidR="00E1216B" w:rsidRDefault="00E1216B" w:rsidP="00E1216B">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PIN</w:t>
            </w:r>
          </w:p>
        </w:tc>
      </w:tr>
      <w:tr w:rsidR="00E1216B" w14:paraId="2E20AC8A" w14:textId="77777777" w:rsidTr="00E1216B">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471A1A26" w14:textId="22F90576" w:rsidR="00E1216B" w:rsidRPr="00550F78" w:rsidRDefault="00E1216B" w:rsidP="00E1216B">
            <w:pPr>
              <w:pStyle w:val="Prrafodelista"/>
              <w:ind w:left="0"/>
              <w:jc w:val="center"/>
              <w:rPr>
                <w:rFonts w:ascii="Arial" w:hAnsi="Arial" w:cs="Arial"/>
                <w:b w:val="0"/>
                <w:bCs w:val="0"/>
                <w:sz w:val="20"/>
                <w:szCs w:val="20"/>
              </w:rPr>
            </w:pPr>
            <w:r>
              <w:rPr>
                <w:rFonts w:ascii="Arial" w:hAnsi="Arial" w:cs="Arial"/>
                <w:b w:val="0"/>
                <w:bCs w:val="0"/>
                <w:sz w:val="20"/>
                <w:szCs w:val="20"/>
              </w:rPr>
              <w:t>ledsh1</w:t>
            </w:r>
            <w:r w:rsidRPr="00550F78">
              <w:rPr>
                <w:rFonts w:ascii="Arial" w:hAnsi="Arial" w:cs="Arial"/>
                <w:b w:val="0"/>
                <w:bCs w:val="0"/>
                <w:sz w:val="20"/>
                <w:szCs w:val="20"/>
              </w:rPr>
              <w:t>[</w:t>
            </w:r>
            <w:r>
              <w:rPr>
                <w:rFonts w:ascii="Arial" w:hAnsi="Arial" w:cs="Arial"/>
                <w:b w:val="0"/>
                <w:bCs w:val="0"/>
                <w:sz w:val="20"/>
                <w:szCs w:val="20"/>
              </w:rPr>
              <w:t>6</w:t>
            </w:r>
            <w:r w:rsidRPr="00550F78">
              <w:rPr>
                <w:rFonts w:ascii="Arial" w:hAnsi="Arial" w:cs="Arial"/>
                <w:b w:val="0"/>
                <w:bCs w:val="0"/>
                <w:sz w:val="20"/>
                <w:szCs w:val="20"/>
              </w:rPr>
              <w:t>]</w:t>
            </w:r>
          </w:p>
        </w:tc>
        <w:tc>
          <w:tcPr>
            <w:tcW w:w="2964" w:type="dxa"/>
          </w:tcPr>
          <w:p w14:paraId="4F69EFC8" w14:textId="5D26B50D" w:rsidR="00E1216B" w:rsidRDefault="00E1216B" w:rsidP="00E1216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PIN_AC17</w:t>
            </w:r>
          </w:p>
        </w:tc>
      </w:tr>
      <w:tr w:rsidR="00E1216B" w14:paraId="4FCE2224" w14:textId="77777777" w:rsidTr="00E1216B">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3687FEA7" w14:textId="3A31B3CF" w:rsidR="00E1216B" w:rsidRPr="00550F78" w:rsidRDefault="00E1216B" w:rsidP="00E1216B">
            <w:pPr>
              <w:pStyle w:val="Prrafodelista"/>
              <w:ind w:left="0"/>
              <w:jc w:val="center"/>
              <w:rPr>
                <w:rFonts w:ascii="Arial" w:hAnsi="Arial" w:cs="Arial"/>
                <w:b w:val="0"/>
                <w:bCs w:val="0"/>
                <w:sz w:val="20"/>
                <w:szCs w:val="20"/>
              </w:rPr>
            </w:pPr>
            <w:r>
              <w:rPr>
                <w:rFonts w:ascii="Arial" w:hAnsi="Arial" w:cs="Arial"/>
                <w:b w:val="0"/>
                <w:bCs w:val="0"/>
                <w:sz w:val="20"/>
                <w:szCs w:val="20"/>
              </w:rPr>
              <w:t>ledsh1</w:t>
            </w:r>
            <w:r w:rsidRPr="00550F78">
              <w:rPr>
                <w:rFonts w:ascii="Arial" w:hAnsi="Arial" w:cs="Arial"/>
                <w:b w:val="0"/>
                <w:bCs w:val="0"/>
                <w:sz w:val="20"/>
                <w:szCs w:val="20"/>
              </w:rPr>
              <w:t>[</w:t>
            </w:r>
            <w:r>
              <w:rPr>
                <w:rFonts w:ascii="Arial" w:hAnsi="Arial" w:cs="Arial"/>
                <w:b w:val="0"/>
                <w:bCs w:val="0"/>
                <w:sz w:val="20"/>
                <w:szCs w:val="20"/>
              </w:rPr>
              <w:t>5</w:t>
            </w:r>
            <w:r w:rsidRPr="00550F78">
              <w:rPr>
                <w:rFonts w:ascii="Arial" w:hAnsi="Arial" w:cs="Arial"/>
                <w:b w:val="0"/>
                <w:bCs w:val="0"/>
                <w:sz w:val="20"/>
                <w:szCs w:val="20"/>
              </w:rPr>
              <w:t>]</w:t>
            </w:r>
          </w:p>
        </w:tc>
        <w:tc>
          <w:tcPr>
            <w:tcW w:w="2964" w:type="dxa"/>
          </w:tcPr>
          <w:p w14:paraId="1A412250" w14:textId="0BB31282" w:rsidR="00E1216B" w:rsidRDefault="00E1216B" w:rsidP="00E1216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PIN_AA15</w:t>
            </w:r>
          </w:p>
        </w:tc>
      </w:tr>
      <w:tr w:rsidR="00E1216B" w14:paraId="1413F02B" w14:textId="77777777" w:rsidTr="00E1216B">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32009911" w14:textId="1F0A8583" w:rsidR="00E1216B" w:rsidRPr="00550F78" w:rsidRDefault="00E1216B" w:rsidP="00E1216B">
            <w:pPr>
              <w:pStyle w:val="Prrafodelista"/>
              <w:ind w:left="0"/>
              <w:jc w:val="center"/>
              <w:rPr>
                <w:rFonts w:ascii="Arial" w:hAnsi="Arial" w:cs="Arial"/>
                <w:b w:val="0"/>
                <w:bCs w:val="0"/>
                <w:sz w:val="20"/>
                <w:szCs w:val="20"/>
              </w:rPr>
            </w:pPr>
            <w:r>
              <w:rPr>
                <w:rFonts w:ascii="Arial" w:hAnsi="Arial" w:cs="Arial"/>
                <w:b w:val="0"/>
                <w:bCs w:val="0"/>
                <w:sz w:val="20"/>
                <w:szCs w:val="20"/>
              </w:rPr>
              <w:t>ledsh1</w:t>
            </w:r>
            <w:r w:rsidRPr="00550F78">
              <w:rPr>
                <w:rFonts w:ascii="Arial" w:hAnsi="Arial" w:cs="Arial"/>
                <w:b w:val="0"/>
                <w:bCs w:val="0"/>
                <w:sz w:val="20"/>
                <w:szCs w:val="20"/>
              </w:rPr>
              <w:t>[</w:t>
            </w:r>
            <w:r>
              <w:rPr>
                <w:rFonts w:ascii="Arial" w:hAnsi="Arial" w:cs="Arial"/>
                <w:b w:val="0"/>
                <w:bCs w:val="0"/>
                <w:sz w:val="20"/>
                <w:szCs w:val="20"/>
              </w:rPr>
              <w:t>4</w:t>
            </w:r>
            <w:r w:rsidRPr="00550F78">
              <w:rPr>
                <w:rFonts w:ascii="Arial" w:hAnsi="Arial" w:cs="Arial"/>
                <w:b w:val="0"/>
                <w:bCs w:val="0"/>
                <w:sz w:val="20"/>
                <w:szCs w:val="20"/>
              </w:rPr>
              <w:t>]</w:t>
            </w:r>
          </w:p>
        </w:tc>
        <w:tc>
          <w:tcPr>
            <w:tcW w:w="2964" w:type="dxa"/>
          </w:tcPr>
          <w:p w14:paraId="5BFD00C8" w14:textId="35E9E249" w:rsidR="00E1216B" w:rsidRDefault="00E1216B" w:rsidP="00E1216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PIN_AB15</w:t>
            </w:r>
          </w:p>
        </w:tc>
      </w:tr>
      <w:tr w:rsidR="00E1216B" w14:paraId="43BCA060" w14:textId="77777777" w:rsidTr="00E1216B">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5BF17098" w14:textId="04463D32" w:rsidR="00E1216B" w:rsidRPr="00550F78" w:rsidRDefault="00E1216B" w:rsidP="00E1216B">
            <w:pPr>
              <w:pStyle w:val="Prrafodelista"/>
              <w:ind w:left="0"/>
              <w:jc w:val="center"/>
              <w:rPr>
                <w:rFonts w:ascii="Arial" w:hAnsi="Arial" w:cs="Arial"/>
                <w:b w:val="0"/>
                <w:bCs w:val="0"/>
                <w:sz w:val="20"/>
                <w:szCs w:val="20"/>
              </w:rPr>
            </w:pPr>
            <w:r>
              <w:rPr>
                <w:rFonts w:ascii="Arial" w:hAnsi="Arial" w:cs="Arial"/>
                <w:b w:val="0"/>
                <w:bCs w:val="0"/>
                <w:sz w:val="20"/>
                <w:szCs w:val="20"/>
              </w:rPr>
              <w:t>ledsh1</w:t>
            </w:r>
            <w:r w:rsidRPr="00550F78">
              <w:rPr>
                <w:rFonts w:ascii="Arial" w:hAnsi="Arial" w:cs="Arial"/>
                <w:b w:val="0"/>
                <w:bCs w:val="0"/>
                <w:sz w:val="20"/>
                <w:szCs w:val="20"/>
              </w:rPr>
              <w:t>[</w:t>
            </w:r>
            <w:r>
              <w:rPr>
                <w:rFonts w:ascii="Arial" w:hAnsi="Arial" w:cs="Arial"/>
                <w:b w:val="0"/>
                <w:bCs w:val="0"/>
                <w:sz w:val="20"/>
                <w:szCs w:val="20"/>
              </w:rPr>
              <w:t>3</w:t>
            </w:r>
            <w:r w:rsidRPr="00550F78">
              <w:rPr>
                <w:rFonts w:ascii="Arial" w:hAnsi="Arial" w:cs="Arial"/>
                <w:b w:val="0"/>
                <w:bCs w:val="0"/>
                <w:sz w:val="20"/>
                <w:szCs w:val="20"/>
              </w:rPr>
              <w:t>]</w:t>
            </w:r>
          </w:p>
        </w:tc>
        <w:tc>
          <w:tcPr>
            <w:tcW w:w="2964" w:type="dxa"/>
          </w:tcPr>
          <w:p w14:paraId="5879624A" w14:textId="7F6C22F8" w:rsidR="00E1216B" w:rsidRDefault="00E1216B" w:rsidP="00E1216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PIN_AB17</w:t>
            </w:r>
          </w:p>
        </w:tc>
      </w:tr>
      <w:tr w:rsidR="00E1216B" w14:paraId="30DE03D0" w14:textId="77777777" w:rsidTr="00E1216B">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36616781" w14:textId="096A84E9" w:rsidR="00E1216B" w:rsidRPr="00550F78" w:rsidRDefault="00E1216B" w:rsidP="00E1216B">
            <w:pPr>
              <w:pStyle w:val="Prrafodelista"/>
              <w:ind w:left="0"/>
              <w:jc w:val="center"/>
              <w:rPr>
                <w:rFonts w:ascii="Arial" w:hAnsi="Arial" w:cs="Arial"/>
                <w:b w:val="0"/>
                <w:bCs w:val="0"/>
                <w:sz w:val="20"/>
                <w:szCs w:val="20"/>
              </w:rPr>
            </w:pPr>
            <w:r>
              <w:rPr>
                <w:rFonts w:ascii="Arial" w:hAnsi="Arial" w:cs="Arial"/>
                <w:b w:val="0"/>
                <w:bCs w:val="0"/>
                <w:sz w:val="20"/>
                <w:szCs w:val="20"/>
              </w:rPr>
              <w:t>ledsh1</w:t>
            </w:r>
            <w:r w:rsidRPr="00550F78">
              <w:rPr>
                <w:rFonts w:ascii="Arial" w:hAnsi="Arial" w:cs="Arial"/>
                <w:b w:val="0"/>
                <w:bCs w:val="0"/>
                <w:sz w:val="20"/>
                <w:szCs w:val="20"/>
              </w:rPr>
              <w:t>[</w:t>
            </w:r>
            <w:r>
              <w:rPr>
                <w:rFonts w:ascii="Arial" w:hAnsi="Arial" w:cs="Arial"/>
                <w:b w:val="0"/>
                <w:bCs w:val="0"/>
                <w:sz w:val="20"/>
                <w:szCs w:val="20"/>
              </w:rPr>
              <w:t>2</w:t>
            </w:r>
            <w:r w:rsidRPr="00550F78">
              <w:rPr>
                <w:rFonts w:ascii="Arial" w:hAnsi="Arial" w:cs="Arial"/>
                <w:b w:val="0"/>
                <w:bCs w:val="0"/>
                <w:sz w:val="20"/>
                <w:szCs w:val="20"/>
              </w:rPr>
              <w:t>]</w:t>
            </w:r>
          </w:p>
        </w:tc>
        <w:tc>
          <w:tcPr>
            <w:tcW w:w="2964" w:type="dxa"/>
          </w:tcPr>
          <w:p w14:paraId="51CC9787" w14:textId="6D4D2D0E" w:rsidR="00E1216B" w:rsidRDefault="00E1216B" w:rsidP="00E1216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PIN_</w:t>
            </w:r>
            <w:r w:rsidR="00576B4D">
              <w:rPr>
                <w:rFonts w:ascii="Arial" w:hAnsi="Arial" w:cs="Arial"/>
                <w:sz w:val="20"/>
                <w:szCs w:val="20"/>
              </w:rPr>
              <w:t>AA16</w:t>
            </w:r>
          </w:p>
        </w:tc>
      </w:tr>
      <w:tr w:rsidR="00E1216B" w14:paraId="6A7CD0F3" w14:textId="77777777" w:rsidTr="00E1216B">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5045205F" w14:textId="5AD8840E" w:rsidR="00E1216B" w:rsidRPr="00550F78" w:rsidRDefault="00E1216B" w:rsidP="00E1216B">
            <w:pPr>
              <w:pStyle w:val="Prrafodelista"/>
              <w:ind w:left="0"/>
              <w:jc w:val="center"/>
              <w:rPr>
                <w:rFonts w:ascii="Arial" w:hAnsi="Arial" w:cs="Arial"/>
                <w:b w:val="0"/>
                <w:bCs w:val="0"/>
                <w:sz w:val="20"/>
                <w:szCs w:val="20"/>
              </w:rPr>
            </w:pPr>
            <w:r>
              <w:rPr>
                <w:rFonts w:ascii="Arial" w:hAnsi="Arial" w:cs="Arial"/>
                <w:b w:val="0"/>
                <w:bCs w:val="0"/>
                <w:sz w:val="20"/>
                <w:szCs w:val="20"/>
              </w:rPr>
              <w:t>ledsh1</w:t>
            </w:r>
            <w:r w:rsidRPr="00550F78">
              <w:rPr>
                <w:rFonts w:ascii="Arial" w:hAnsi="Arial" w:cs="Arial"/>
                <w:b w:val="0"/>
                <w:bCs w:val="0"/>
                <w:sz w:val="20"/>
                <w:szCs w:val="20"/>
              </w:rPr>
              <w:t>[</w:t>
            </w:r>
            <w:r>
              <w:rPr>
                <w:rFonts w:ascii="Arial" w:hAnsi="Arial" w:cs="Arial"/>
                <w:b w:val="0"/>
                <w:bCs w:val="0"/>
                <w:sz w:val="20"/>
                <w:szCs w:val="20"/>
              </w:rPr>
              <w:t>1</w:t>
            </w:r>
            <w:r w:rsidRPr="00550F78">
              <w:rPr>
                <w:rFonts w:ascii="Arial" w:hAnsi="Arial" w:cs="Arial"/>
                <w:b w:val="0"/>
                <w:bCs w:val="0"/>
                <w:sz w:val="20"/>
                <w:szCs w:val="20"/>
              </w:rPr>
              <w:t>]</w:t>
            </w:r>
          </w:p>
        </w:tc>
        <w:tc>
          <w:tcPr>
            <w:tcW w:w="2964" w:type="dxa"/>
          </w:tcPr>
          <w:p w14:paraId="06F7C63D" w14:textId="0FEF1DF5" w:rsidR="00E1216B" w:rsidRDefault="00E1216B" w:rsidP="00E1216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PIN_</w:t>
            </w:r>
            <w:r w:rsidR="00576B4D">
              <w:rPr>
                <w:rFonts w:ascii="Arial" w:hAnsi="Arial" w:cs="Arial"/>
                <w:sz w:val="20"/>
                <w:szCs w:val="20"/>
              </w:rPr>
              <w:t>AB16</w:t>
            </w:r>
          </w:p>
        </w:tc>
      </w:tr>
      <w:tr w:rsidR="00E1216B" w14:paraId="6060BE66" w14:textId="77777777" w:rsidTr="004D4C25">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Borders>
              <w:bottom w:val="single" w:sz="4" w:space="0" w:color="auto"/>
            </w:tcBorders>
          </w:tcPr>
          <w:p w14:paraId="5168DC5C" w14:textId="662348D8" w:rsidR="00E1216B" w:rsidRPr="00550F78" w:rsidRDefault="00E1216B" w:rsidP="00E1216B">
            <w:pPr>
              <w:pStyle w:val="Prrafodelista"/>
              <w:ind w:left="0"/>
              <w:jc w:val="center"/>
              <w:rPr>
                <w:rFonts w:ascii="Arial" w:hAnsi="Arial" w:cs="Arial"/>
                <w:b w:val="0"/>
                <w:bCs w:val="0"/>
                <w:sz w:val="20"/>
                <w:szCs w:val="20"/>
              </w:rPr>
            </w:pPr>
            <w:r>
              <w:rPr>
                <w:rFonts w:ascii="Arial" w:hAnsi="Arial" w:cs="Arial"/>
                <w:b w:val="0"/>
                <w:bCs w:val="0"/>
                <w:sz w:val="20"/>
                <w:szCs w:val="20"/>
              </w:rPr>
              <w:t>ledsh1</w:t>
            </w:r>
            <w:r w:rsidRPr="00550F78">
              <w:rPr>
                <w:rFonts w:ascii="Arial" w:hAnsi="Arial" w:cs="Arial"/>
                <w:b w:val="0"/>
                <w:bCs w:val="0"/>
                <w:sz w:val="20"/>
                <w:szCs w:val="20"/>
              </w:rPr>
              <w:t>[</w:t>
            </w:r>
            <w:r>
              <w:rPr>
                <w:rFonts w:ascii="Arial" w:hAnsi="Arial" w:cs="Arial"/>
                <w:b w:val="0"/>
                <w:bCs w:val="0"/>
                <w:sz w:val="20"/>
                <w:szCs w:val="20"/>
              </w:rPr>
              <w:t>0</w:t>
            </w:r>
            <w:r w:rsidRPr="00550F78">
              <w:rPr>
                <w:rFonts w:ascii="Arial" w:hAnsi="Arial" w:cs="Arial"/>
                <w:b w:val="0"/>
                <w:bCs w:val="0"/>
                <w:sz w:val="20"/>
                <w:szCs w:val="20"/>
              </w:rPr>
              <w:t>]</w:t>
            </w:r>
          </w:p>
        </w:tc>
        <w:tc>
          <w:tcPr>
            <w:tcW w:w="2964" w:type="dxa"/>
            <w:tcBorders>
              <w:bottom w:val="single" w:sz="4" w:space="0" w:color="auto"/>
            </w:tcBorders>
          </w:tcPr>
          <w:p w14:paraId="3EDA8658" w14:textId="2027496B" w:rsidR="00E1216B" w:rsidRDefault="00E1216B" w:rsidP="00E1216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PIN_</w:t>
            </w:r>
            <w:r w:rsidR="00576B4D">
              <w:rPr>
                <w:rFonts w:ascii="Arial" w:hAnsi="Arial" w:cs="Arial"/>
                <w:sz w:val="20"/>
                <w:szCs w:val="20"/>
              </w:rPr>
              <w:t>AA17</w:t>
            </w:r>
          </w:p>
        </w:tc>
      </w:tr>
      <w:tr w:rsidR="00E1216B" w14:paraId="1D831C90" w14:textId="77777777" w:rsidTr="004D4C25">
        <w:trPr>
          <w:trHeight w:val="252"/>
        </w:trPr>
        <w:tc>
          <w:tcPr>
            <w:cnfStyle w:val="001000000000" w:firstRow="0" w:lastRow="0" w:firstColumn="1" w:lastColumn="0" w:oddVBand="0" w:evenVBand="0" w:oddHBand="0" w:evenHBand="0" w:firstRowFirstColumn="0" w:firstRowLastColumn="0" w:lastRowFirstColumn="0" w:lastRowLastColumn="0"/>
            <w:tcW w:w="2985" w:type="dxa"/>
            <w:tcBorders>
              <w:top w:val="single" w:sz="4" w:space="0" w:color="auto"/>
            </w:tcBorders>
          </w:tcPr>
          <w:p w14:paraId="7A75467D" w14:textId="1CE7986B" w:rsidR="00E1216B" w:rsidRPr="00550F78" w:rsidRDefault="00E1216B" w:rsidP="00E1216B">
            <w:pPr>
              <w:pStyle w:val="Prrafodelista"/>
              <w:ind w:left="0"/>
              <w:jc w:val="center"/>
              <w:rPr>
                <w:rFonts w:ascii="Arial" w:hAnsi="Arial" w:cs="Arial"/>
                <w:b w:val="0"/>
                <w:bCs w:val="0"/>
                <w:sz w:val="20"/>
                <w:szCs w:val="20"/>
              </w:rPr>
            </w:pPr>
            <w:r>
              <w:rPr>
                <w:rFonts w:ascii="Arial" w:hAnsi="Arial" w:cs="Arial"/>
                <w:b w:val="0"/>
                <w:bCs w:val="0"/>
                <w:sz w:val="20"/>
                <w:szCs w:val="20"/>
              </w:rPr>
              <w:t>enth</w:t>
            </w:r>
            <w:r w:rsidRPr="00550F78">
              <w:rPr>
                <w:rFonts w:ascii="Arial" w:hAnsi="Arial" w:cs="Arial"/>
                <w:b w:val="0"/>
                <w:bCs w:val="0"/>
                <w:sz w:val="20"/>
                <w:szCs w:val="20"/>
              </w:rPr>
              <w:t>[</w:t>
            </w:r>
            <w:r>
              <w:rPr>
                <w:rFonts w:ascii="Arial" w:hAnsi="Arial" w:cs="Arial"/>
                <w:b w:val="0"/>
                <w:bCs w:val="0"/>
                <w:sz w:val="20"/>
                <w:szCs w:val="20"/>
              </w:rPr>
              <w:t>3</w:t>
            </w:r>
            <w:r w:rsidRPr="00550F78">
              <w:rPr>
                <w:rFonts w:ascii="Arial" w:hAnsi="Arial" w:cs="Arial"/>
                <w:b w:val="0"/>
                <w:bCs w:val="0"/>
                <w:sz w:val="20"/>
                <w:szCs w:val="20"/>
              </w:rPr>
              <w:t>]</w:t>
            </w:r>
          </w:p>
        </w:tc>
        <w:tc>
          <w:tcPr>
            <w:tcW w:w="2964" w:type="dxa"/>
            <w:tcBorders>
              <w:top w:val="single" w:sz="4" w:space="0" w:color="auto"/>
            </w:tcBorders>
          </w:tcPr>
          <w:p w14:paraId="001E17C9" w14:textId="16F44F1F" w:rsidR="00E1216B" w:rsidRDefault="00DA0F6B" w:rsidP="00E1216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PIN_AB26</w:t>
            </w:r>
          </w:p>
        </w:tc>
      </w:tr>
      <w:tr w:rsidR="00E1216B" w14:paraId="71BE706C" w14:textId="77777777" w:rsidTr="00E1216B">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49EB900A" w14:textId="7BCEF159" w:rsidR="00E1216B" w:rsidRPr="00550F78" w:rsidRDefault="00E1216B" w:rsidP="00E1216B">
            <w:pPr>
              <w:pStyle w:val="Prrafodelista"/>
              <w:ind w:left="0"/>
              <w:jc w:val="center"/>
              <w:rPr>
                <w:rFonts w:ascii="Arial" w:hAnsi="Arial" w:cs="Arial"/>
                <w:b w:val="0"/>
                <w:bCs w:val="0"/>
                <w:sz w:val="20"/>
                <w:szCs w:val="20"/>
              </w:rPr>
            </w:pPr>
            <w:r>
              <w:rPr>
                <w:rFonts w:ascii="Arial" w:hAnsi="Arial" w:cs="Arial"/>
                <w:b w:val="0"/>
                <w:bCs w:val="0"/>
                <w:sz w:val="20"/>
                <w:szCs w:val="20"/>
              </w:rPr>
              <w:t>enth</w:t>
            </w:r>
            <w:r w:rsidRPr="00550F78">
              <w:rPr>
                <w:rFonts w:ascii="Arial" w:hAnsi="Arial" w:cs="Arial"/>
                <w:b w:val="0"/>
                <w:bCs w:val="0"/>
                <w:sz w:val="20"/>
                <w:szCs w:val="20"/>
              </w:rPr>
              <w:t>[2]</w:t>
            </w:r>
          </w:p>
        </w:tc>
        <w:tc>
          <w:tcPr>
            <w:tcW w:w="2964" w:type="dxa"/>
          </w:tcPr>
          <w:p w14:paraId="6D019BAF" w14:textId="471F8931" w:rsidR="00E1216B" w:rsidRDefault="00DA0F6B" w:rsidP="00E1216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PIN_AD26</w:t>
            </w:r>
          </w:p>
        </w:tc>
      </w:tr>
      <w:tr w:rsidR="00E1216B" w14:paraId="2674413E" w14:textId="77777777" w:rsidTr="00E1216B">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31EBD626" w14:textId="4D0DD12D" w:rsidR="00E1216B" w:rsidRPr="00550F78" w:rsidRDefault="00E1216B" w:rsidP="00E1216B">
            <w:pPr>
              <w:pStyle w:val="Prrafodelista"/>
              <w:ind w:left="0"/>
              <w:jc w:val="center"/>
              <w:rPr>
                <w:rFonts w:ascii="Arial" w:hAnsi="Arial" w:cs="Arial"/>
                <w:b w:val="0"/>
                <w:bCs w:val="0"/>
                <w:sz w:val="20"/>
                <w:szCs w:val="20"/>
              </w:rPr>
            </w:pPr>
            <w:r>
              <w:rPr>
                <w:rFonts w:ascii="Arial" w:hAnsi="Arial" w:cs="Arial"/>
                <w:b w:val="0"/>
                <w:bCs w:val="0"/>
                <w:sz w:val="20"/>
                <w:szCs w:val="20"/>
              </w:rPr>
              <w:t>enth</w:t>
            </w:r>
            <w:r w:rsidRPr="00550F78">
              <w:rPr>
                <w:rFonts w:ascii="Arial" w:hAnsi="Arial" w:cs="Arial"/>
                <w:b w:val="0"/>
                <w:bCs w:val="0"/>
                <w:sz w:val="20"/>
                <w:szCs w:val="20"/>
              </w:rPr>
              <w:t>[1]</w:t>
            </w:r>
          </w:p>
        </w:tc>
        <w:tc>
          <w:tcPr>
            <w:tcW w:w="2964" w:type="dxa"/>
          </w:tcPr>
          <w:p w14:paraId="3F832D79" w14:textId="63EEA221" w:rsidR="00E1216B" w:rsidRDefault="00DA0F6B" w:rsidP="00E1216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PIN_AC26</w:t>
            </w:r>
          </w:p>
        </w:tc>
      </w:tr>
      <w:tr w:rsidR="00E1216B" w14:paraId="10087EAA" w14:textId="77777777" w:rsidTr="004D4C25">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Borders>
              <w:bottom w:val="single" w:sz="4" w:space="0" w:color="auto"/>
            </w:tcBorders>
          </w:tcPr>
          <w:p w14:paraId="54F7A989" w14:textId="261E9047" w:rsidR="00E1216B" w:rsidRPr="00550F78" w:rsidRDefault="00E1216B" w:rsidP="00E1216B">
            <w:pPr>
              <w:pStyle w:val="Prrafodelista"/>
              <w:ind w:left="0"/>
              <w:jc w:val="center"/>
              <w:rPr>
                <w:rFonts w:ascii="Arial" w:hAnsi="Arial" w:cs="Arial"/>
                <w:b w:val="0"/>
                <w:bCs w:val="0"/>
                <w:sz w:val="20"/>
                <w:szCs w:val="20"/>
              </w:rPr>
            </w:pPr>
            <w:r>
              <w:rPr>
                <w:rFonts w:ascii="Arial" w:hAnsi="Arial" w:cs="Arial"/>
                <w:b w:val="0"/>
                <w:bCs w:val="0"/>
                <w:sz w:val="20"/>
                <w:szCs w:val="20"/>
              </w:rPr>
              <w:t>enth</w:t>
            </w:r>
            <w:r w:rsidRPr="00550F78">
              <w:rPr>
                <w:rFonts w:ascii="Arial" w:hAnsi="Arial" w:cs="Arial"/>
                <w:b w:val="0"/>
                <w:bCs w:val="0"/>
                <w:sz w:val="20"/>
                <w:szCs w:val="20"/>
              </w:rPr>
              <w:t>[0]</w:t>
            </w:r>
          </w:p>
        </w:tc>
        <w:tc>
          <w:tcPr>
            <w:tcW w:w="2964" w:type="dxa"/>
            <w:tcBorders>
              <w:bottom w:val="single" w:sz="4" w:space="0" w:color="auto"/>
            </w:tcBorders>
          </w:tcPr>
          <w:p w14:paraId="3C2FC795" w14:textId="0C6A1C0D" w:rsidR="00E1216B" w:rsidRDefault="00DA0F6B" w:rsidP="00E1216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PIN_AB27</w:t>
            </w:r>
          </w:p>
        </w:tc>
      </w:tr>
      <w:tr w:rsidR="00E1216B" w14:paraId="58D91D8D" w14:textId="77777777" w:rsidTr="004D4C25">
        <w:trPr>
          <w:trHeight w:val="252"/>
        </w:trPr>
        <w:tc>
          <w:tcPr>
            <w:cnfStyle w:val="001000000000" w:firstRow="0" w:lastRow="0" w:firstColumn="1" w:lastColumn="0" w:oddVBand="0" w:evenVBand="0" w:oddHBand="0" w:evenHBand="0" w:firstRowFirstColumn="0" w:firstRowLastColumn="0" w:lastRowFirstColumn="0" w:lastRowLastColumn="0"/>
            <w:tcW w:w="2985" w:type="dxa"/>
            <w:tcBorders>
              <w:top w:val="single" w:sz="4" w:space="0" w:color="auto"/>
            </w:tcBorders>
          </w:tcPr>
          <w:p w14:paraId="33D18EE6" w14:textId="7EE1E40A" w:rsidR="00E1216B" w:rsidRDefault="00E1216B" w:rsidP="00E1216B">
            <w:pPr>
              <w:pStyle w:val="Prrafodelista"/>
              <w:ind w:left="0"/>
              <w:jc w:val="center"/>
              <w:rPr>
                <w:rFonts w:ascii="Arial" w:hAnsi="Arial" w:cs="Arial"/>
                <w:b w:val="0"/>
                <w:bCs w:val="0"/>
                <w:sz w:val="20"/>
                <w:szCs w:val="20"/>
              </w:rPr>
            </w:pPr>
            <w:r>
              <w:rPr>
                <w:rFonts w:ascii="Arial" w:hAnsi="Arial" w:cs="Arial"/>
                <w:b w:val="0"/>
                <w:bCs w:val="0"/>
                <w:sz w:val="20"/>
                <w:szCs w:val="20"/>
              </w:rPr>
              <w:t>ledsh2</w:t>
            </w:r>
            <w:r w:rsidRPr="00550F78">
              <w:rPr>
                <w:rFonts w:ascii="Arial" w:hAnsi="Arial" w:cs="Arial"/>
                <w:b w:val="0"/>
                <w:bCs w:val="0"/>
                <w:sz w:val="20"/>
                <w:szCs w:val="20"/>
              </w:rPr>
              <w:t>[</w:t>
            </w:r>
            <w:r>
              <w:rPr>
                <w:rFonts w:ascii="Arial" w:hAnsi="Arial" w:cs="Arial"/>
                <w:b w:val="0"/>
                <w:bCs w:val="0"/>
                <w:sz w:val="20"/>
                <w:szCs w:val="20"/>
              </w:rPr>
              <w:t>6</w:t>
            </w:r>
            <w:r w:rsidRPr="00550F78">
              <w:rPr>
                <w:rFonts w:ascii="Arial" w:hAnsi="Arial" w:cs="Arial"/>
                <w:b w:val="0"/>
                <w:bCs w:val="0"/>
                <w:sz w:val="20"/>
                <w:szCs w:val="20"/>
              </w:rPr>
              <w:t>]</w:t>
            </w:r>
          </w:p>
        </w:tc>
        <w:tc>
          <w:tcPr>
            <w:tcW w:w="2964" w:type="dxa"/>
            <w:tcBorders>
              <w:top w:val="single" w:sz="4" w:space="0" w:color="auto"/>
            </w:tcBorders>
          </w:tcPr>
          <w:p w14:paraId="0963E872" w14:textId="69056876" w:rsidR="00E1216B" w:rsidRDefault="00E1216B" w:rsidP="00E1216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PIN_</w:t>
            </w:r>
            <w:r w:rsidR="00576B4D">
              <w:rPr>
                <w:rFonts w:ascii="Arial" w:hAnsi="Arial" w:cs="Arial"/>
                <w:sz w:val="20"/>
                <w:szCs w:val="20"/>
              </w:rPr>
              <w:t>AA14</w:t>
            </w:r>
          </w:p>
        </w:tc>
      </w:tr>
      <w:tr w:rsidR="00E1216B" w14:paraId="31323346" w14:textId="77777777" w:rsidTr="00E1216B">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70E9A251" w14:textId="560B3FA6" w:rsidR="00E1216B" w:rsidRDefault="00E1216B" w:rsidP="00E1216B">
            <w:pPr>
              <w:pStyle w:val="Prrafodelista"/>
              <w:ind w:left="0"/>
              <w:jc w:val="center"/>
              <w:rPr>
                <w:rFonts w:ascii="Arial" w:hAnsi="Arial" w:cs="Arial"/>
                <w:b w:val="0"/>
                <w:bCs w:val="0"/>
                <w:sz w:val="20"/>
                <w:szCs w:val="20"/>
              </w:rPr>
            </w:pPr>
            <w:r>
              <w:rPr>
                <w:rFonts w:ascii="Arial" w:hAnsi="Arial" w:cs="Arial"/>
                <w:b w:val="0"/>
                <w:bCs w:val="0"/>
                <w:sz w:val="20"/>
                <w:szCs w:val="20"/>
              </w:rPr>
              <w:t>ledsh2</w:t>
            </w:r>
            <w:r w:rsidRPr="00550F78">
              <w:rPr>
                <w:rFonts w:ascii="Arial" w:hAnsi="Arial" w:cs="Arial"/>
                <w:b w:val="0"/>
                <w:bCs w:val="0"/>
                <w:sz w:val="20"/>
                <w:szCs w:val="20"/>
              </w:rPr>
              <w:t>[</w:t>
            </w:r>
            <w:r>
              <w:rPr>
                <w:rFonts w:ascii="Arial" w:hAnsi="Arial" w:cs="Arial"/>
                <w:b w:val="0"/>
                <w:bCs w:val="0"/>
                <w:sz w:val="20"/>
                <w:szCs w:val="20"/>
              </w:rPr>
              <w:t>5</w:t>
            </w:r>
            <w:r w:rsidRPr="00550F78">
              <w:rPr>
                <w:rFonts w:ascii="Arial" w:hAnsi="Arial" w:cs="Arial"/>
                <w:b w:val="0"/>
                <w:bCs w:val="0"/>
                <w:sz w:val="20"/>
                <w:szCs w:val="20"/>
              </w:rPr>
              <w:t>]</w:t>
            </w:r>
          </w:p>
        </w:tc>
        <w:tc>
          <w:tcPr>
            <w:tcW w:w="2964" w:type="dxa"/>
          </w:tcPr>
          <w:p w14:paraId="4E050233" w14:textId="057FAF5E" w:rsidR="00E1216B" w:rsidRDefault="00E1216B" w:rsidP="00E1216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PIN_</w:t>
            </w:r>
            <w:r w:rsidR="00576B4D">
              <w:rPr>
                <w:rFonts w:ascii="Arial" w:hAnsi="Arial" w:cs="Arial"/>
                <w:sz w:val="20"/>
                <w:szCs w:val="20"/>
              </w:rPr>
              <w:t>AG18</w:t>
            </w:r>
          </w:p>
        </w:tc>
      </w:tr>
      <w:tr w:rsidR="00E1216B" w14:paraId="2B3FD048" w14:textId="77777777" w:rsidTr="00E1216B">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056677BA" w14:textId="6AEECD82" w:rsidR="00E1216B" w:rsidRDefault="00E1216B" w:rsidP="00E1216B">
            <w:pPr>
              <w:pStyle w:val="Prrafodelista"/>
              <w:ind w:left="0"/>
              <w:jc w:val="center"/>
              <w:rPr>
                <w:rFonts w:ascii="Arial" w:hAnsi="Arial" w:cs="Arial"/>
                <w:b w:val="0"/>
                <w:bCs w:val="0"/>
                <w:sz w:val="20"/>
                <w:szCs w:val="20"/>
              </w:rPr>
            </w:pPr>
            <w:r>
              <w:rPr>
                <w:rFonts w:ascii="Arial" w:hAnsi="Arial" w:cs="Arial"/>
                <w:b w:val="0"/>
                <w:bCs w:val="0"/>
                <w:sz w:val="20"/>
                <w:szCs w:val="20"/>
              </w:rPr>
              <w:t>ledsh2</w:t>
            </w:r>
            <w:r w:rsidRPr="00550F78">
              <w:rPr>
                <w:rFonts w:ascii="Arial" w:hAnsi="Arial" w:cs="Arial"/>
                <w:b w:val="0"/>
                <w:bCs w:val="0"/>
                <w:sz w:val="20"/>
                <w:szCs w:val="20"/>
              </w:rPr>
              <w:t>[</w:t>
            </w:r>
            <w:r>
              <w:rPr>
                <w:rFonts w:ascii="Arial" w:hAnsi="Arial" w:cs="Arial"/>
                <w:b w:val="0"/>
                <w:bCs w:val="0"/>
                <w:sz w:val="20"/>
                <w:szCs w:val="20"/>
              </w:rPr>
              <w:t>4</w:t>
            </w:r>
            <w:r w:rsidRPr="00550F78">
              <w:rPr>
                <w:rFonts w:ascii="Arial" w:hAnsi="Arial" w:cs="Arial"/>
                <w:b w:val="0"/>
                <w:bCs w:val="0"/>
                <w:sz w:val="20"/>
                <w:szCs w:val="20"/>
              </w:rPr>
              <w:t>]</w:t>
            </w:r>
          </w:p>
        </w:tc>
        <w:tc>
          <w:tcPr>
            <w:tcW w:w="2964" w:type="dxa"/>
          </w:tcPr>
          <w:p w14:paraId="470BD038" w14:textId="2B0D580B" w:rsidR="00E1216B" w:rsidRDefault="00E1216B" w:rsidP="00E1216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PIN_</w:t>
            </w:r>
            <w:r w:rsidR="00576B4D">
              <w:rPr>
                <w:rFonts w:ascii="Arial" w:hAnsi="Arial" w:cs="Arial"/>
                <w:sz w:val="20"/>
                <w:szCs w:val="20"/>
              </w:rPr>
              <w:t>AF17</w:t>
            </w:r>
          </w:p>
        </w:tc>
      </w:tr>
      <w:tr w:rsidR="00E1216B" w14:paraId="40F9ABE6" w14:textId="77777777" w:rsidTr="00E1216B">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0896C033" w14:textId="5F691D38" w:rsidR="00E1216B" w:rsidRDefault="00E1216B" w:rsidP="00E1216B">
            <w:pPr>
              <w:pStyle w:val="Prrafodelista"/>
              <w:ind w:left="0"/>
              <w:jc w:val="center"/>
              <w:rPr>
                <w:rFonts w:ascii="Arial" w:hAnsi="Arial" w:cs="Arial"/>
                <w:b w:val="0"/>
                <w:bCs w:val="0"/>
                <w:sz w:val="20"/>
                <w:szCs w:val="20"/>
              </w:rPr>
            </w:pPr>
            <w:r>
              <w:rPr>
                <w:rFonts w:ascii="Arial" w:hAnsi="Arial" w:cs="Arial"/>
                <w:b w:val="0"/>
                <w:bCs w:val="0"/>
                <w:sz w:val="20"/>
                <w:szCs w:val="20"/>
              </w:rPr>
              <w:t>ledsh2</w:t>
            </w:r>
            <w:r w:rsidRPr="00550F78">
              <w:rPr>
                <w:rFonts w:ascii="Arial" w:hAnsi="Arial" w:cs="Arial"/>
                <w:b w:val="0"/>
                <w:bCs w:val="0"/>
                <w:sz w:val="20"/>
                <w:szCs w:val="20"/>
              </w:rPr>
              <w:t>[</w:t>
            </w:r>
            <w:r>
              <w:rPr>
                <w:rFonts w:ascii="Arial" w:hAnsi="Arial" w:cs="Arial"/>
                <w:b w:val="0"/>
                <w:bCs w:val="0"/>
                <w:sz w:val="20"/>
                <w:szCs w:val="20"/>
              </w:rPr>
              <w:t>3</w:t>
            </w:r>
            <w:r w:rsidRPr="00550F78">
              <w:rPr>
                <w:rFonts w:ascii="Arial" w:hAnsi="Arial" w:cs="Arial"/>
                <w:b w:val="0"/>
                <w:bCs w:val="0"/>
                <w:sz w:val="20"/>
                <w:szCs w:val="20"/>
              </w:rPr>
              <w:t>]</w:t>
            </w:r>
          </w:p>
        </w:tc>
        <w:tc>
          <w:tcPr>
            <w:tcW w:w="2964" w:type="dxa"/>
          </w:tcPr>
          <w:p w14:paraId="1A581A67" w14:textId="6A7D7247" w:rsidR="00E1216B" w:rsidRDefault="00E1216B" w:rsidP="00E1216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PIN_</w:t>
            </w:r>
            <w:r w:rsidR="00576B4D">
              <w:rPr>
                <w:rFonts w:ascii="Arial" w:hAnsi="Arial" w:cs="Arial"/>
                <w:sz w:val="20"/>
                <w:szCs w:val="20"/>
              </w:rPr>
              <w:t>AH17</w:t>
            </w:r>
          </w:p>
        </w:tc>
      </w:tr>
      <w:tr w:rsidR="00E1216B" w14:paraId="790E1528" w14:textId="77777777" w:rsidTr="00E1216B">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00A33A54" w14:textId="734EB044" w:rsidR="00E1216B" w:rsidRDefault="00E1216B" w:rsidP="00E1216B">
            <w:pPr>
              <w:pStyle w:val="Prrafodelista"/>
              <w:ind w:left="0"/>
              <w:jc w:val="center"/>
              <w:rPr>
                <w:rFonts w:ascii="Arial" w:hAnsi="Arial" w:cs="Arial"/>
                <w:b w:val="0"/>
                <w:bCs w:val="0"/>
                <w:sz w:val="20"/>
                <w:szCs w:val="20"/>
              </w:rPr>
            </w:pPr>
            <w:r>
              <w:rPr>
                <w:rFonts w:ascii="Arial" w:hAnsi="Arial" w:cs="Arial"/>
                <w:b w:val="0"/>
                <w:bCs w:val="0"/>
                <w:sz w:val="20"/>
                <w:szCs w:val="20"/>
              </w:rPr>
              <w:t>ledsh2</w:t>
            </w:r>
            <w:r w:rsidRPr="00550F78">
              <w:rPr>
                <w:rFonts w:ascii="Arial" w:hAnsi="Arial" w:cs="Arial"/>
                <w:b w:val="0"/>
                <w:bCs w:val="0"/>
                <w:sz w:val="20"/>
                <w:szCs w:val="20"/>
              </w:rPr>
              <w:t>[</w:t>
            </w:r>
            <w:r>
              <w:rPr>
                <w:rFonts w:ascii="Arial" w:hAnsi="Arial" w:cs="Arial"/>
                <w:b w:val="0"/>
                <w:bCs w:val="0"/>
                <w:sz w:val="20"/>
                <w:szCs w:val="20"/>
              </w:rPr>
              <w:t>2</w:t>
            </w:r>
            <w:r w:rsidRPr="00550F78">
              <w:rPr>
                <w:rFonts w:ascii="Arial" w:hAnsi="Arial" w:cs="Arial"/>
                <w:b w:val="0"/>
                <w:bCs w:val="0"/>
                <w:sz w:val="20"/>
                <w:szCs w:val="20"/>
              </w:rPr>
              <w:t>]</w:t>
            </w:r>
          </w:p>
        </w:tc>
        <w:tc>
          <w:tcPr>
            <w:tcW w:w="2964" w:type="dxa"/>
          </w:tcPr>
          <w:p w14:paraId="11014704" w14:textId="342ADB8E" w:rsidR="00E1216B" w:rsidRDefault="00E1216B" w:rsidP="00E1216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PIN_</w:t>
            </w:r>
            <w:r w:rsidR="00576B4D">
              <w:rPr>
                <w:rFonts w:ascii="Arial" w:hAnsi="Arial" w:cs="Arial"/>
                <w:sz w:val="20"/>
                <w:szCs w:val="20"/>
              </w:rPr>
              <w:t>AG17</w:t>
            </w:r>
          </w:p>
        </w:tc>
      </w:tr>
      <w:tr w:rsidR="00E1216B" w14:paraId="425AD43F" w14:textId="77777777" w:rsidTr="00E1216B">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3C84D9C5" w14:textId="6123F447" w:rsidR="00E1216B" w:rsidRDefault="00E1216B" w:rsidP="00E1216B">
            <w:pPr>
              <w:pStyle w:val="Prrafodelista"/>
              <w:ind w:left="0"/>
              <w:jc w:val="center"/>
              <w:rPr>
                <w:rFonts w:ascii="Arial" w:hAnsi="Arial" w:cs="Arial"/>
                <w:b w:val="0"/>
                <w:bCs w:val="0"/>
                <w:sz w:val="20"/>
                <w:szCs w:val="20"/>
              </w:rPr>
            </w:pPr>
            <w:r>
              <w:rPr>
                <w:rFonts w:ascii="Arial" w:hAnsi="Arial" w:cs="Arial"/>
                <w:b w:val="0"/>
                <w:bCs w:val="0"/>
                <w:sz w:val="20"/>
                <w:szCs w:val="20"/>
              </w:rPr>
              <w:t>ledsh2</w:t>
            </w:r>
            <w:r w:rsidRPr="00550F78">
              <w:rPr>
                <w:rFonts w:ascii="Arial" w:hAnsi="Arial" w:cs="Arial"/>
                <w:b w:val="0"/>
                <w:bCs w:val="0"/>
                <w:sz w:val="20"/>
                <w:szCs w:val="20"/>
              </w:rPr>
              <w:t>[</w:t>
            </w:r>
            <w:r>
              <w:rPr>
                <w:rFonts w:ascii="Arial" w:hAnsi="Arial" w:cs="Arial"/>
                <w:b w:val="0"/>
                <w:bCs w:val="0"/>
                <w:sz w:val="20"/>
                <w:szCs w:val="20"/>
              </w:rPr>
              <w:t>1</w:t>
            </w:r>
            <w:r w:rsidRPr="00550F78">
              <w:rPr>
                <w:rFonts w:ascii="Arial" w:hAnsi="Arial" w:cs="Arial"/>
                <w:b w:val="0"/>
                <w:bCs w:val="0"/>
                <w:sz w:val="20"/>
                <w:szCs w:val="20"/>
              </w:rPr>
              <w:t>]</w:t>
            </w:r>
          </w:p>
        </w:tc>
        <w:tc>
          <w:tcPr>
            <w:tcW w:w="2964" w:type="dxa"/>
          </w:tcPr>
          <w:p w14:paraId="4FA32F4F" w14:textId="54DE7190" w:rsidR="00E1216B" w:rsidRDefault="00E1216B" w:rsidP="00E1216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PIN_</w:t>
            </w:r>
            <w:r w:rsidR="00576B4D">
              <w:rPr>
                <w:rFonts w:ascii="Arial" w:hAnsi="Arial" w:cs="Arial"/>
                <w:sz w:val="20"/>
                <w:szCs w:val="20"/>
              </w:rPr>
              <w:t>AE17</w:t>
            </w:r>
          </w:p>
        </w:tc>
      </w:tr>
      <w:tr w:rsidR="00E1216B" w14:paraId="75DC9BE5" w14:textId="77777777" w:rsidTr="00E1216B">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0CEEBA84" w14:textId="07479FAC" w:rsidR="00E1216B" w:rsidRDefault="00E1216B" w:rsidP="00E1216B">
            <w:pPr>
              <w:pStyle w:val="Prrafodelista"/>
              <w:ind w:left="0"/>
              <w:jc w:val="center"/>
              <w:rPr>
                <w:rFonts w:ascii="Arial" w:hAnsi="Arial" w:cs="Arial"/>
                <w:b w:val="0"/>
                <w:bCs w:val="0"/>
                <w:sz w:val="20"/>
                <w:szCs w:val="20"/>
              </w:rPr>
            </w:pPr>
            <w:r>
              <w:rPr>
                <w:rFonts w:ascii="Arial" w:hAnsi="Arial" w:cs="Arial"/>
                <w:b w:val="0"/>
                <w:bCs w:val="0"/>
                <w:sz w:val="20"/>
                <w:szCs w:val="20"/>
              </w:rPr>
              <w:t>ledsh2</w:t>
            </w:r>
            <w:r w:rsidRPr="00550F78">
              <w:rPr>
                <w:rFonts w:ascii="Arial" w:hAnsi="Arial" w:cs="Arial"/>
                <w:b w:val="0"/>
                <w:bCs w:val="0"/>
                <w:sz w:val="20"/>
                <w:szCs w:val="20"/>
              </w:rPr>
              <w:t>[</w:t>
            </w:r>
            <w:r>
              <w:rPr>
                <w:rFonts w:ascii="Arial" w:hAnsi="Arial" w:cs="Arial"/>
                <w:b w:val="0"/>
                <w:bCs w:val="0"/>
                <w:sz w:val="20"/>
                <w:szCs w:val="20"/>
              </w:rPr>
              <w:t>0</w:t>
            </w:r>
            <w:r w:rsidRPr="00550F78">
              <w:rPr>
                <w:rFonts w:ascii="Arial" w:hAnsi="Arial" w:cs="Arial"/>
                <w:b w:val="0"/>
                <w:bCs w:val="0"/>
                <w:sz w:val="20"/>
                <w:szCs w:val="20"/>
              </w:rPr>
              <w:t>]</w:t>
            </w:r>
          </w:p>
        </w:tc>
        <w:tc>
          <w:tcPr>
            <w:tcW w:w="2964" w:type="dxa"/>
          </w:tcPr>
          <w:p w14:paraId="3D7613A6" w14:textId="1A55FFAA" w:rsidR="00E1216B" w:rsidRDefault="00E1216B" w:rsidP="00112C3E">
            <w:pPr>
              <w:pStyle w:val="Prrafodelista"/>
              <w:keepNext/>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PIN_</w:t>
            </w:r>
            <w:r w:rsidR="00576B4D">
              <w:rPr>
                <w:rFonts w:ascii="Arial" w:hAnsi="Arial" w:cs="Arial"/>
                <w:sz w:val="20"/>
                <w:szCs w:val="20"/>
              </w:rPr>
              <w:t>AD17</w:t>
            </w:r>
          </w:p>
        </w:tc>
      </w:tr>
    </w:tbl>
    <w:p w14:paraId="410B9FA9" w14:textId="77777777" w:rsidR="00F61A46" w:rsidRPr="00F70BFA" w:rsidRDefault="00F61A46" w:rsidP="00387BF8">
      <w:pPr>
        <w:pStyle w:val="Prrafodelista"/>
        <w:ind w:left="454"/>
        <w:rPr>
          <w:rFonts w:ascii="Arial" w:hAnsi="Arial" w:cs="Arial"/>
          <w:sz w:val="20"/>
          <w:szCs w:val="20"/>
        </w:rPr>
      </w:pPr>
    </w:p>
    <w:p w14:paraId="036F88CF" w14:textId="68E02EE9" w:rsidR="00780E83" w:rsidRPr="00F70BFA" w:rsidRDefault="00780E83" w:rsidP="00387BF8">
      <w:pPr>
        <w:pStyle w:val="Prrafodelista"/>
        <w:ind w:left="454"/>
        <w:rPr>
          <w:rFonts w:ascii="Arial" w:hAnsi="Arial" w:cs="Arial"/>
          <w:sz w:val="20"/>
          <w:szCs w:val="20"/>
        </w:rPr>
      </w:pPr>
    </w:p>
    <w:p w14:paraId="7B7485F2" w14:textId="404384EF" w:rsidR="00780E83" w:rsidRPr="00F70BFA" w:rsidRDefault="00780E83" w:rsidP="00387BF8">
      <w:pPr>
        <w:pStyle w:val="Prrafodelista"/>
        <w:ind w:left="454"/>
        <w:rPr>
          <w:rFonts w:ascii="Arial" w:hAnsi="Arial" w:cs="Arial"/>
          <w:sz w:val="20"/>
          <w:szCs w:val="20"/>
        </w:rPr>
      </w:pPr>
    </w:p>
    <w:p w14:paraId="794F8D94" w14:textId="7BF74EEA" w:rsidR="00780E83" w:rsidRPr="00F70BFA" w:rsidRDefault="00780E83" w:rsidP="00387BF8">
      <w:pPr>
        <w:pStyle w:val="Prrafodelista"/>
        <w:ind w:left="454"/>
        <w:rPr>
          <w:rFonts w:ascii="Arial" w:hAnsi="Arial" w:cs="Arial"/>
          <w:sz w:val="20"/>
          <w:szCs w:val="20"/>
        </w:rPr>
      </w:pPr>
    </w:p>
    <w:p w14:paraId="599B536E" w14:textId="15146303" w:rsidR="00780E83" w:rsidRDefault="00780E83" w:rsidP="00387BF8">
      <w:pPr>
        <w:pStyle w:val="Prrafodelista"/>
        <w:ind w:left="454"/>
        <w:rPr>
          <w:rFonts w:ascii="Arial" w:hAnsi="Arial" w:cs="Arial"/>
          <w:sz w:val="20"/>
          <w:szCs w:val="20"/>
        </w:rPr>
      </w:pPr>
    </w:p>
    <w:p w14:paraId="4A271B8B" w14:textId="595878D7" w:rsidR="00A05E6F" w:rsidRDefault="00A05E6F" w:rsidP="00387BF8">
      <w:pPr>
        <w:pStyle w:val="Prrafodelista"/>
        <w:ind w:left="454"/>
        <w:rPr>
          <w:rFonts w:ascii="Arial" w:hAnsi="Arial" w:cs="Arial"/>
          <w:sz w:val="20"/>
          <w:szCs w:val="20"/>
        </w:rPr>
      </w:pPr>
    </w:p>
    <w:p w14:paraId="3220A5AD" w14:textId="2980A1F6" w:rsidR="00A05E6F" w:rsidRDefault="00A05E6F" w:rsidP="00387BF8">
      <w:pPr>
        <w:pStyle w:val="Prrafodelista"/>
        <w:ind w:left="454"/>
        <w:rPr>
          <w:rFonts w:ascii="Arial" w:hAnsi="Arial" w:cs="Arial"/>
          <w:sz w:val="20"/>
          <w:szCs w:val="20"/>
        </w:rPr>
      </w:pPr>
    </w:p>
    <w:p w14:paraId="46D2121D" w14:textId="62029D1A" w:rsidR="00A05E6F" w:rsidRDefault="00A05E6F" w:rsidP="00387BF8">
      <w:pPr>
        <w:pStyle w:val="Prrafodelista"/>
        <w:ind w:left="454"/>
        <w:rPr>
          <w:rFonts w:ascii="Arial" w:hAnsi="Arial" w:cs="Arial"/>
          <w:sz w:val="20"/>
          <w:szCs w:val="20"/>
        </w:rPr>
      </w:pPr>
    </w:p>
    <w:p w14:paraId="1951CA03" w14:textId="054561B2" w:rsidR="0053580F" w:rsidRDefault="0053580F" w:rsidP="00387BF8">
      <w:pPr>
        <w:pStyle w:val="Prrafodelista"/>
        <w:ind w:left="454"/>
        <w:rPr>
          <w:rFonts w:ascii="Arial" w:hAnsi="Arial" w:cs="Arial"/>
          <w:sz w:val="20"/>
          <w:szCs w:val="20"/>
        </w:rPr>
      </w:pPr>
    </w:p>
    <w:p w14:paraId="51C18AC8" w14:textId="08F5FF70" w:rsidR="0053580F" w:rsidRDefault="0053580F" w:rsidP="00387BF8">
      <w:pPr>
        <w:pStyle w:val="Prrafodelista"/>
        <w:ind w:left="454"/>
        <w:rPr>
          <w:rFonts w:ascii="Arial" w:hAnsi="Arial" w:cs="Arial"/>
          <w:sz w:val="20"/>
          <w:szCs w:val="20"/>
        </w:rPr>
      </w:pPr>
    </w:p>
    <w:p w14:paraId="60552AED" w14:textId="3E5CABA0" w:rsidR="0053580F" w:rsidRDefault="0053580F" w:rsidP="00387BF8">
      <w:pPr>
        <w:pStyle w:val="Prrafodelista"/>
        <w:ind w:left="454"/>
        <w:rPr>
          <w:rFonts w:ascii="Arial" w:hAnsi="Arial" w:cs="Arial"/>
          <w:sz w:val="20"/>
          <w:szCs w:val="20"/>
        </w:rPr>
      </w:pPr>
    </w:p>
    <w:p w14:paraId="0430F7B0" w14:textId="659AD741" w:rsidR="0053580F" w:rsidRDefault="0053580F" w:rsidP="00387BF8">
      <w:pPr>
        <w:pStyle w:val="Prrafodelista"/>
        <w:ind w:left="454"/>
        <w:rPr>
          <w:rFonts w:ascii="Arial" w:hAnsi="Arial" w:cs="Arial"/>
          <w:sz w:val="20"/>
          <w:szCs w:val="20"/>
        </w:rPr>
      </w:pPr>
    </w:p>
    <w:p w14:paraId="0040BAEC" w14:textId="4E4FAF33" w:rsidR="0053580F" w:rsidRDefault="0053580F" w:rsidP="00387BF8">
      <w:pPr>
        <w:pStyle w:val="Prrafodelista"/>
        <w:ind w:left="454"/>
        <w:rPr>
          <w:rFonts w:ascii="Arial" w:hAnsi="Arial" w:cs="Arial"/>
          <w:sz w:val="20"/>
          <w:szCs w:val="20"/>
        </w:rPr>
      </w:pPr>
    </w:p>
    <w:p w14:paraId="62010B99" w14:textId="5D26CD2A" w:rsidR="0053580F" w:rsidRDefault="0053580F" w:rsidP="00387BF8">
      <w:pPr>
        <w:pStyle w:val="Prrafodelista"/>
        <w:ind w:left="454"/>
        <w:rPr>
          <w:rFonts w:ascii="Arial" w:hAnsi="Arial" w:cs="Arial"/>
          <w:sz w:val="20"/>
          <w:szCs w:val="20"/>
        </w:rPr>
      </w:pPr>
    </w:p>
    <w:p w14:paraId="3499A345" w14:textId="05194DD6" w:rsidR="0053580F" w:rsidRDefault="0053580F" w:rsidP="00387BF8">
      <w:pPr>
        <w:pStyle w:val="Prrafodelista"/>
        <w:ind w:left="454"/>
        <w:rPr>
          <w:rFonts w:ascii="Arial" w:hAnsi="Arial" w:cs="Arial"/>
          <w:sz w:val="20"/>
          <w:szCs w:val="20"/>
        </w:rPr>
      </w:pPr>
    </w:p>
    <w:p w14:paraId="36CBADF6" w14:textId="3EDD7814" w:rsidR="0053580F" w:rsidRDefault="0053580F" w:rsidP="00387BF8">
      <w:pPr>
        <w:pStyle w:val="Prrafodelista"/>
        <w:ind w:left="454"/>
        <w:rPr>
          <w:rFonts w:ascii="Arial" w:hAnsi="Arial" w:cs="Arial"/>
          <w:sz w:val="20"/>
          <w:szCs w:val="20"/>
        </w:rPr>
      </w:pPr>
    </w:p>
    <w:p w14:paraId="51547C91" w14:textId="313BB6B2" w:rsidR="0053580F" w:rsidRDefault="0053580F" w:rsidP="00387BF8">
      <w:pPr>
        <w:pStyle w:val="Prrafodelista"/>
        <w:ind w:left="454"/>
        <w:rPr>
          <w:rFonts w:ascii="Arial" w:hAnsi="Arial" w:cs="Arial"/>
          <w:sz w:val="20"/>
          <w:szCs w:val="20"/>
        </w:rPr>
      </w:pPr>
    </w:p>
    <w:p w14:paraId="5ADC9358" w14:textId="5B0D7826" w:rsidR="0053580F" w:rsidRDefault="0053580F" w:rsidP="00387BF8">
      <w:pPr>
        <w:pStyle w:val="Prrafodelista"/>
        <w:ind w:left="454"/>
        <w:rPr>
          <w:rFonts w:ascii="Arial" w:hAnsi="Arial" w:cs="Arial"/>
          <w:sz w:val="20"/>
          <w:szCs w:val="20"/>
        </w:rPr>
      </w:pPr>
    </w:p>
    <w:p w14:paraId="2EC73A33" w14:textId="2C107BB0" w:rsidR="0053580F" w:rsidRDefault="0053580F" w:rsidP="00387BF8">
      <w:pPr>
        <w:pStyle w:val="Prrafodelista"/>
        <w:ind w:left="454"/>
        <w:rPr>
          <w:rFonts w:ascii="Arial" w:hAnsi="Arial" w:cs="Arial"/>
          <w:sz w:val="20"/>
          <w:szCs w:val="20"/>
        </w:rPr>
      </w:pPr>
    </w:p>
    <w:p w14:paraId="0F65DB84" w14:textId="51A322DB" w:rsidR="0053580F" w:rsidRDefault="0053580F" w:rsidP="00387BF8">
      <w:pPr>
        <w:pStyle w:val="Prrafodelista"/>
        <w:ind w:left="454"/>
        <w:rPr>
          <w:rFonts w:ascii="Arial" w:hAnsi="Arial" w:cs="Arial"/>
          <w:sz w:val="20"/>
          <w:szCs w:val="20"/>
        </w:rPr>
      </w:pPr>
    </w:p>
    <w:p w14:paraId="7A7D0578" w14:textId="2947CB99" w:rsidR="0053580F" w:rsidRDefault="0053580F" w:rsidP="00387BF8">
      <w:pPr>
        <w:pStyle w:val="Prrafodelista"/>
        <w:ind w:left="454"/>
        <w:rPr>
          <w:rFonts w:ascii="Arial" w:hAnsi="Arial" w:cs="Arial"/>
          <w:sz w:val="20"/>
          <w:szCs w:val="20"/>
        </w:rPr>
      </w:pPr>
    </w:p>
    <w:p w14:paraId="5239023B" w14:textId="394FFFDA" w:rsidR="0053580F" w:rsidRDefault="00515010" w:rsidP="00613CA0">
      <w:pPr>
        <w:pStyle w:val="Prrafodelista"/>
        <w:ind w:left="283"/>
        <w:rPr>
          <w:rFonts w:ascii="Arial" w:hAnsi="Arial" w:cs="Arial"/>
          <w:sz w:val="20"/>
          <w:szCs w:val="20"/>
        </w:rPr>
      </w:pPr>
      <w:r>
        <w:rPr>
          <w:rFonts w:ascii="Arial" w:hAnsi="Arial" w:cs="Arial"/>
          <w:sz w:val="20"/>
          <w:szCs w:val="20"/>
        </w:rPr>
        <w:t xml:space="preserve">Una vez más, se obtuvo el Reporte de Área (Tabla 2.3.3) buscando mostrar los recursos del FPGA utilizados por el hardware descripto.   </w:t>
      </w:r>
    </w:p>
    <w:p w14:paraId="1522AFA1" w14:textId="77777777" w:rsidR="003D07C0" w:rsidRPr="003D07C0" w:rsidRDefault="003D07C0" w:rsidP="003D07C0">
      <w:pPr>
        <w:pStyle w:val="Descripcin"/>
        <w:framePr w:w="6298" w:h="241" w:hRule="exact" w:hSpace="141" w:wrap="around" w:vAnchor="page" w:hAnchor="page" w:x="3250" w:y="7651"/>
        <w:rPr>
          <w:rFonts w:ascii="Arial" w:hAnsi="Arial" w:cs="Arial"/>
          <w:color w:val="auto"/>
        </w:rPr>
      </w:pPr>
      <w:bookmarkStart w:id="36" w:name="_Toc69730069"/>
      <w:r w:rsidRPr="003D07C0">
        <w:rPr>
          <w:rFonts w:ascii="Arial" w:hAnsi="Arial" w:cs="Arial"/>
          <w:color w:val="auto"/>
        </w:rPr>
        <w:t xml:space="preserve">Tabla 2. 3. </w:t>
      </w:r>
      <w:r w:rsidRPr="003D07C0">
        <w:rPr>
          <w:rFonts w:ascii="Arial" w:hAnsi="Arial" w:cs="Arial"/>
          <w:color w:val="auto"/>
        </w:rPr>
        <w:fldChar w:fldCharType="begin"/>
      </w:r>
      <w:r w:rsidRPr="003D07C0">
        <w:rPr>
          <w:rFonts w:ascii="Arial" w:hAnsi="Arial" w:cs="Arial"/>
          <w:color w:val="auto"/>
        </w:rPr>
        <w:instrText xml:space="preserve"> SEQ Tabla_2._3. \* ARABIC </w:instrText>
      </w:r>
      <w:r w:rsidRPr="003D07C0">
        <w:rPr>
          <w:rFonts w:ascii="Arial" w:hAnsi="Arial" w:cs="Arial"/>
          <w:color w:val="auto"/>
        </w:rPr>
        <w:fldChar w:fldCharType="separate"/>
      </w:r>
      <w:r w:rsidRPr="003D07C0">
        <w:rPr>
          <w:rFonts w:ascii="Arial" w:hAnsi="Arial" w:cs="Arial"/>
          <w:noProof/>
          <w:color w:val="auto"/>
        </w:rPr>
        <w:t>3</w:t>
      </w:r>
      <w:r w:rsidRPr="003D07C0">
        <w:rPr>
          <w:rFonts w:ascii="Arial" w:hAnsi="Arial" w:cs="Arial"/>
          <w:color w:val="auto"/>
        </w:rPr>
        <w:fldChar w:fldCharType="end"/>
      </w:r>
      <w:r w:rsidRPr="003D07C0">
        <w:rPr>
          <w:rFonts w:ascii="Arial" w:hAnsi="Arial" w:cs="Arial"/>
          <w:color w:val="auto"/>
        </w:rPr>
        <w:t xml:space="preserve"> - Reporte de Área de Decodificador Hexadecimal a 7segmentos</w:t>
      </w:r>
      <w:bookmarkEnd w:id="36"/>
    </w:p>
    <w:p w14:paraId="4D171B12" w14:textId="77777777" w:rsidR="00515010" w:rsidRDefault="00515010" w:rsidP="00387BF8">
      <w:pPr>
        <w:pStyle w:val="Prrafodelista"/>
        <w:ind w:left="454"/>
        <w:rPr>
          <w:rFonts w:ascii="Arial" w:hAnsi="Arial" w:cs="Arial"/>
          <w:sz w:val="20"/>
          <w:szCs w:val="20"/>
        </w:rPr>
      </w:pPr>
    </w:p>
    <w:p w14:paraId="31C23A47" w14:textId="45EF65DC" w:rsidR="00515010" w:rsidRPr="00934A8E" w:rsidRDefault="00515010" w:rsidP="00515010">
      <w:pPr>
        <w:pStyle w:val="Prrafodelista"/>
        <w:ind w:left="454"/>
        <w:jc w:val="center"/>
        <w:rPr>
          <w:rFonts w:ascii="Arial" w:hAnsi="Arial" w:cs="Arial"/>
          <w:i/>
          <w:iCs/>
          <w:sz w:val="20"/>
          <w:szCs w:val="20"/>
        </w:rPr>
      </w:pPr>
    </w:p>
    <w:tbl>
      <w:tblPr>
        <w:tblStyle w:val="Tablaconcuadrcula4-nfasis6"/>
        <w:tblpPr w:leftFromText="141" w:rightFromText="141" w:vertAnchor="page" w:horzAnchor="page" w:tblpX="3391" w:tblpY="8026"/>
        <w:tblW w:w="0" w:type="auto"/>
        <w:tblLook w:val="04A0" w:firstRow="1" w:lastRow="0" w:firstColumn="1" w:lastColumn="0" w:noHBand="0" w:noVBand="1"/>
      </w:tblPr>
      <w:tblGrid>
        <w:gridCol w:w="2985"/>
        <w:gridCol w:w="2964"/>
      </w:tblGrid>
      <w:tr w:rsidR="00515010" w14:paraId="7E087C6E" w14:textId="77777777" w:rsidTr="00515010">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0EFE80F5" w14:textId="77777777" w:rsidR="00515010" w:rsidRDefault="00515010" w:rsidP="00515010">
            <w:pPr>
              <w:pStyle w:val="Prrafodelista"/>
              <w:ind w:left="0"/>
              <w:jc w:val="center"/>
              <w:rPr>
                <w:rFonts w:ascii="Arial" w:hAnsi="Arial" w:cs="Arial"/>
                <w:sz w:val="20"/>
                <w:szCs w:val="20"/>
              </w:rPr>
            </w:pPr>
            <w:r>
              <w:rPr>
                <w:rFonts w:ascii="Arial" w:hAnsi="Arial" w:cs="Arial"/>
                <w:sz w:val="20"/>
                <w:szCs w:val="20"/>
              </w:rPr>
              <w:t>Recurso</w:t>
            </w:r>
          </w:p>
        </w:tc>
        <w:tc>
          <w:tcPr>
            <w:tcW w:w="2964" w:type="dxa"/>
          </w:tcPr>
          <w:p w14:paraId="54A5F72E" w14:textId="77777777" w:rsidR="00515010" w:rsidRDefault="00515010" w:rsidP="0051501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Porcentaje</w:t>
            </w:r>
          </w:p>
        </w:tc>
      </w:tr>
      <w:tr w:rsidR="00515010" w14:paraId="3E615DF5" w14:textId="77777777" w:rsidTr="00515010">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269A92E1" w14:textId="77777777" w:rsidR="00515010" w:rsidRPr="00550F78" w:rsidRDefault="00515010" w:rsidP="00515010">
            <w:pPr>
              <w:pStyle w:val="Prrafodelista"/>
              <w:ind w:left="0"/>
              <w:jc w:val="center"/>
              <w:rPr>
                <w:rFonts w:ascii="Arial" w:hAnsi="Arial" w:cs="Arial"/>
                <w:b w:val="0"/>
                <w:bCs w:val="0"/>
                <w:sz w:val="20"/>
                <w:szCs w:val="20"/>
              </w:rPr>
            </w:pPr>
            <w:r>
              <w:rPr>
                <w:rFonts w:ascii="Arial" w:hAnsi="Arial" w:cs="Arial"/>
                <w:b w:val="0"/>
                <w:bCs w:val="0"/>
                <w:sz w:val="20"/>
                <w:szCs w:val="20"/>
              </w:rPr>
              <w:t>Total de elementos lógicos</w:t>
            </w:r>
          </w:p>
        </w:tc>
        <w:tc>
          <w:tcPr>
            <w:tcW w:w="2964" w:type="dxa"/>
          </w:tcPr>
          <w:p w14:paraId="13019297" w14:textId="7B9BAF8E" w:rsidR="00515010" w:rsidRDefault="00515010" w:rsidP="005150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15010">
              <w:rPr>
                <w:rFonts w:ascii="Arial" w:hAnsi="Arial" w:cs="Arial"/>
                <w:sz w:val="20"/>
                <w:szCs w:val="20"/>
              </w:rPr>
              <w:t xml:space="preserve">8 / 114,480 </w:t>
            </w:r>
            <w:r w:rsidR="00CA4761" w:rsidRPr="00515010">
              <w:rPr>
                <w:rFonts w:ascii="Arial" w:hAnsi="Arial" w:cs="Arial"/>
                <w:sz w:val="20"/>
                <w:szCs w:val="20"/>
              </w:rPr>
              <w:t>(&lt;</w:t>
            </w:r>
            <w:r w:rsidRPr="00515010">
              <w:rPr>
                <w:rFonts w:ascii="Arial" w:hAnsi="Arial" w:cs="Arial"/>
                <w:sz w:val="20"/>
                <w:szCs w:val="20"/>
              </w:rPr>
              <w:t xml:space="preserve"> 1 </w:t>
            </w:r>
            <w:r w:rsidR="00CA4761" w:rsidRPr="00515010">
              <w:rPr>
                <w:rFonts w:ascii="Arial" w:hAnsi="Arial" w:cs="Arial"/>
                <w:sz w:val="20"/>
                <w:szCs w:val="20"/>
              </w:rPr>
              <w:t>%)</w:t>
            </w:r>
          </w:p>
        </w:tc>
      </w:tr>
      <w:tr w:rsidR="00515010" w14:paraId="4B57EA3F" w14:textId="77777777" w:rsidTr="00515010">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385E5533" w14:textId="77777777" w:rsidR="00515010" w:rsidRDefault="00515010" w:rsidP="00515010">
            <w:pPr>
              <w:pStyle w:val="Prrafodelista"/>
              <w:ind w:left="0"/>
              <w:jc w:val="center"/>
              <w:rPr>
                <w:rFonts w:ascii="Arial" w:hAnsi="Arial" w:cs="Arial"/>
                <w:b w:val="0"/>
                <w:bCs w:val="0"/>
                <w:sz w:val="20"/>
                <w:szCs w:val="20"/>
              </w:rPr>
            </w:pPr>
            <w:r w:rsidRPr="00C47059">
              <w:rPr>
                <w:rFonts w:ascii="Arial" w:hAnsi="Arial" w:cs="Arial"/>
                <w:b w:val="0"/>
                <w:bCs w:val="0"/>
                <w:sz w:val="20"/>
                <w:szCs w:val="20"/>
              </w:rPr>
              <w:t>Total regist</w:t>
            </w:r>
            <w:r>
              <w:rPr>
                <w:rFonts w:ascii="Arial" w:hAnsi="Arial" w:cs="Arial"/>
                <w:b w:val="0"/>
                <w:bCs w:val="0"/>
                <w:sz w:val="20"/>
                <w:szCs w:val="20"/>
              </w:rPr>
              <w:t>ros</w:t>
            </w:r>
          </w:p>
        </w:tc>
        <w:tc>
          <w:tcPr>
            <w:tcW w:w="2964" w:type="dxa"/>
          </w:tcPr>
          <w:p w14:paraId="15F74D29" w14:textId="77777777" w:rsidR="00515010" w:rsidRDefault="00515010" w:rsidP="005150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w:t>
            </w:r>
          </w:p>
        </w:tc>
      </w:tr>
      <w:tr w:rsidR="00515010" w14:paraId="36BB8DC6" w14:textId="77777777" w:rsidTr="00515010">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06C25040" w14:textId="77777777" w:rsidR="00515010" w:rsidRDefault="00515010" w:rsidP="00515010">
            <w:pPr>
              <w:pStyle w:val="Prrafodelista"/>
              <w:ind w:left="0"/>
              <w:jc w:val="center"/>
              <w:rPr>
                <w:rFonts w:ascii="Arial" w:hAnsi="Arial" w:cs="Arial"/>
                <w:b w:val="0"/>
                <w:bCs w:val="0"/>
                <w:sz w:val="20"/>
                <w:szCs w:val="20"/>
              </w:rPr>
            </w:pPr>
            <w:r w:rsidRPr="00C47059">
              <w:rPr>
                <w:rFonts w:ascii="Arial" w:hAnsi="Arial" w:cs="Arial"/>
                <w:b w:val="0"/>
                <w:bCs w:val="0"/>
                <w:sz w:val="20"/>
                <w:szCs w:val="20"/>
              </w:rPr>
              <w:t>Total pins</w:t>
            </w:r>
          </w:p>
        </w:tc>
        <w:tc>
          <w:tcPr>
            <w:tcW w:w="2964" w:type="dxa"/>
          </w:tcPr>
          <w:p w14:paraId="678D6729" w14:textId="392AD551" w:rsidR="00515010" w:rsidRDefault="00515010" w:rsidP="005150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15010">
              <w:rPr>
                <w:rFonts w:ascii="Arial" w:hAnsi="Arial" w:cs="Arial"/>
                <w:sz w:val="20"/>
                <w:szCs w:val="20"/>
              </w:rPr>
              <w:t xml:space="preserve">18 / 529 </w:t>
            </w:r>
            <w:r w:rsidR="00CA4761" w:rsidRPr="00515010">
              <w:rPr>
                <w:rFonts w:ascii="Arial" w:hAnsi="Arial" w:cs="Arial"/>
                <w:sz w:val="20"/>
                <w:szCs w:val="20"/>
              </w:rPr>
              <w:t>(3</w:t>
            </w:r>
            <w:r w:rsidRPr="00515010">
              <w:rPr>
                <w:rFonts w:ascii="Arial" w:hAnsi="Arial" w:cs="Arial"/>
                <w:sz w:val="20"/>
                <w:szCs w:val="20"/>
              </w:rPr>
              <w:t xml:space="preserve"> </w:t>
            </w:r>
            <w:r w:rsidR="00CA4761" w:rsidRPr="00515010">
              <w:rPr>
                <w:rFonts w:ascii="Arial" w:hAnsi="Arial" w:cs="Arial"/>
                <w:sz w:val="20"/>
                <w:szCs w:val="20"/>
              </w:rPr>
              <w:t>%)</w:t>
            </w:r>
          </w:p>
        </w:tc>
      </w:tr>
      <w:tr w:rsidR="00515010" w14:paraId="7AC7DDCD" w14:textId="77777777" w:rsidTr="00515010">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543AC4C3" w14:textId="77777777" w:rsidR="00515010" w:rsidRDefault="00515010" w:rsidP="00515010">
            <w:pPr>
              <w:pStyle w:val="Prrafodelista"/>
              <w:ind w:left="0"/>
              <w:jc w:val="center"/>
              <w:rPr>
                <w:rFonts w:ascii="Arial" w:hAnsi="Arial" w:cs="Arial"/>
                <w:b w:val="0"/>
                <w:bCs w:val="0"/>
                <w:sz w:val="20"/>
                <w:szCs w:val="20"/>
              </w:rPr>
            </w:pPr>
            <w:r w:rsidRPr="00C47059">
              <w:rPr>
                <w:rFonts w:ascii="Arial" w:hAnsi="Arial" w:cs="Arial"/>
                <w:b w:val="0"/>
                <w:bCs w:val="0"/>
                <w:sz w:val="20"/>
                <w:szCs w:val="20"/>
              </w:rPr>
              <w:t>Total pins</w:t>
            </w:r>
            <w:r>
              <w:rPr>
                <w:rFonts w:ascii="Arial" w:hAnsi="Arial" w:cs="Arial"/>
                <w:b w:val="0"/>
                <w:bCs w:val="0"/>
                <w:sz w:val="20"/>
                <w:szCs w:val="20"/>
              </w:rPr>
              <w:t xml:space="preserve"> virtuales</w:t>
            </w:r>
          </w:p>
        </w:tc>
        <w:tc>
          <w:tcPr>
            <w:tcW w:w="2964" w:type="dxa"/>
          </w:tcPr>
          <w:p w14:paraId="6D9B52E4" w14:textId="77777777" w:rsidR="00515010" w:rsidRDefault="00515010" w:rsidP="005150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w:t>
            </w:r>
          </w:p>
        </w:tc>
      </w:tr>
      <w:tr w:rsidR="00515010" w14:paraId="38FB6FA9" w14:textId="77777777" w:rsidTr="00515010">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6094EDBE" w14:textId="77777777" w:rsidR="00515010" w:rsidRPr="00C47059" w:rsidRDefault="00515010" w:rsidP="00515010">
            <w:pPr>
              <w:pStyle w:val="Prrafodelista"/>
              <w:ind w:left="0"/>
              <w:jc w:val="center"/>
              <w:rPr>
                <w:rFonts w:ascii="Arial" w:hAnsi="Arial" w:cs="Arial"/>
                <w:b w:val="0"/>
                <w:bCs w:val="0"/>
                <w:sz w:val="20"/>
                <w:szCs w:val="20"/>
              </w:rPr>
            </w:pPr>
            <w:r w:rsidRPr="00C47059">
              <w:rPr>
                <w:rFonts w:ascii="Arial" w:hAnsi="Arial" w:cs="Arial"/>
                <w:b w:val="0"/>
                <w:bCs w:val="0"/>
                <w:sz w:val="20"/>
                <w:szCs w:val="20"/>
              </w:rPr>
              <w:t>Total bits</w:t>
            </w:r>
            <w:r>
              <w:rPr>
                <w:rFonts w:ascii="Arial" w:hAnsi="Arial" w:cs="Arial"/>
                <w:b w:val="0"/>
                <w:bCs w:val="0"/>
                <w:sz w:val="20"/>
                <w:szCs w:val="20"/>
              </w:rPr>
              <w:t xml:space="preserve"> de memoria</w:t>
            </w:r>
          </w:p>
        </w:tc>
        <w:tc>
          <w:tcPr>
            <w:tcW w:w="2964" w:type="dxa"/>
          </w:tcPr>
          <w:p w14:paraId="4C717DFF" w14:textId="77777777" w:rsidR="00515010" w:rsidRDefault="00515010" w:rsidP="005150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314A1">
              <w:rPr>
                <w:rFonts w:ascii="Arial" w:hAnsi="Arial" w:cs="Arial"/>
                <w:sz w:val="20"/>
                <w:szCs w:val="20"/>
              </w:rPr>
              <w:t>0 / 3,981,312 (0 %)</w:t>
            </w:r>
          </w:p>
        </w:tc>
      </w:tr>
      <w:tr w:rsidR="00515010" w14:paraId="117EE06C" w14:textId="77777777" w:rsidTr="00515010">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20F77FF0" w14:textId="77777777" w:rsidR="00515010" w:rsidRPr="00C47059" w:rsidRDefault="00515010" w:rsidP="00515010">
            <w:pPr>
              <w:pStyle w:val="Prrafodelista"/>
              <w:ind w:left="0"/>
              <w:jc w:val="center"/>
              <w:rPr>
                <w:rFonts w:ascii="Arial" w:hAnsi="Arial" w:cs="Arial"/>
                <w:b w:val="0"/>
                <w:bCs w:val="0"/>
                <w:sz w:val="20"/>
                <w:szCs w:val="20"/>
              </w:rPr>
            </w:pPr>
            <w:r w:rsidRPr="00C47059">
              <w:rPr>
                <w:rFonts w:ascii="Arial" w:hAnsi="Arial" w:cs="Arial"/>
                <w:b w:val="0"/>
                <w:bCs w:val="0"/>
                <w:sz w:val="20"/>
                <w:szCs w:val="20"/>
              </w:rPr>
              <w:t>Embedded Multiplier 9-bit elements</w:t>
            </w:r>
          </w:p>
        </w:tc>
        <w:tc>
          <w:tcPr>
            <w:tcW w:w="2964" w:type="dxa"/>
          </w:tcPr>
          <w:p w14:paraId="51F3CFFC" w14:textId="77777777" w:rsidR="00515010" w:rsidRPr="00C47059" w:rsidRDefault="00515010" w:rsidP="005150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47059">
              <w:rPr>
                <w:rFonts w:ascii="Arial" w:hAnsi="Arial" w:cs="Arial"/>
                <w:sz w:val="20"/>
                <w:szCs w:val="20"/>
              </w:rPr>
              <w:t>0 / 532 (0 %)</w:t>
            </w:r>
          </w:p>
        </w:tc>
      </w:tr>
      <w:tr w:rsidR="00515010" w14:paraId="67D8B0EC" w14:textId="77777777" w:rsidTr="00515010">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4B745BF6" w14:textId="77777777" w:rsidR="00515010" w:rsidRPr="00C47059" w:rsidRDefault="00515010" w:rsidP="00515010">
            <w:pPr>
              <w:pStyle w:val="Prrafodelista"/>
              <w:ind w:left="0"/>
              <w:jc w:val="center"/>
              <w:rPr>
                <w:rFonts w:ascii="Arial" w:hAnsi="Arial" w:cs="Arial"/>
                <w:b w:val="0"/>
                <w:bCs w:val="0"/>
                <w:sz w:val="20"/>
                <w:szCs w:val="20"/>
              </w:rPr>
            </w:pPr>
            <w:r w:rsidRPr="00C47059">
              <w:rPr>
                <w:rFonts w:ascii="Arial" w:hAnsi="Arial" w:cs="Arial"/>
                <w:b w:val="0"/>
                <w:bCs w:val="0"/>
                <w:sz w:val="20"/>
                <w:szCs w:val="20"/>
              </w:rPr>
              <w:t>Total PLLs</w:t>
            </w:r>
          </w:p>
        </w:tc>
        <w:tc>
          <w:tcPr>
            <w:tcW w:w="2964" w:type="dxa"/>
          </w:tcPr>
          <w:p w14:paraId="49F8C635" w14:textId="77777777" w:rsidR="00515010" w:rsidRPr="00C47059" w:rsidRDefault="00515010" w:rsidP="003D07C0">
            <w:pPr>
              <w:pStyle w:val="Prrafodelista"/>
              <w:keepNext/>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47059">
              <w:rPr>
                <w:rFonts w:ascii="Arial" w:hAnsi="Arial" w:cs="Arial"/>
                <w:sz w:val="20"/>
                <w:szCs w:val="20"/>
              </w:rPr>
              <w:t>0 / 4 (0 %)</w:t>
            </w:r>
          </w:p>
        </w:tc>
      </w:tr>
    </w:tbl>
    <w:p w14:paraId="2A2A8415" w14:textId="77777777" w:rsidR="00515010" w:rsidRDefault="00515010" w:rsidP="00515010">
      <w:pPr>
        <w:pStyle w:val="Prrafodelista"/>
        <w:ind w:left="454"/>
        <w:rPr>
          <w:rFonts w:ascii="Arial" w:hAnsi="Arial" w:cs="Arial"/>
          <w:sz w:val="20"/>
          <w:szCs w:val="20"/>
        </w:rPr>
      </w:pPr>
    </w:p>
    <w:p w14:paraId="3C19F5B7" w14:textId="77777777" w:rsidR="00515010" w:rsidRDefault="00515010" w:rsidP="00515010">
      <w:pPr>
        <w:pStyle w:val="Prrafodelista"/>
        <w:ind w:left="454"/>
        <w:rPr>
          <w:rFonts w:ascii="Arial" w:hAnsi="Arial" w:cs="Arial"/>
          <w:sz w:val="20"/>
          <w:szCs w:val="20"/>
        </w:rPr>
      </w:pPr>
    </w:p>
    <w:p w14:paraId="4AF45063" w14:textId="77777777" w:rsidR="00515010" w:rsidRDefault="00515010" w:rsidP="00515010">
      <w:pPr>
        <w:pStyle w:val="Prrafodelista"/>
        <w:ind w:left="454"/>
        <w:rPr>
          <w:rFonts w:ascii="Arial" w:hAnsi="Arial" w:cs="Arial"/>
          <w:sz w:val="20"/>
          <w:szCs w:val="20"/>
        </w:rPr>
      </w:pPr>
    </w:p>
    <w:p w14:paraId="19BCB6D1" w14:textId="77777777" w:rsidR="00515010" w:rsidRDefault="00515010" w:rsidP="00515010">
      <w:pPr>
        <w:pStyle w:val="Prrafodelista"/>
        <w:ind w:left="454"/>
        <w:rPr>
          <w:rFonts w:ascii="Arial" w:hAnsi="Arial" w:cs="Arial"/>
          <w:sz w:val="20"/>
          <w:szCs w:val="20"/>
        </w:rPr>
      </w:pPr>
    </w:p>
    <w:p w14:paraId="77BE2306" w14:textId="77777777" w:rsidR="00515010" w:rsidRDefault="00515010" w:rsidP="00515010">
      <w:pPr>
        <w:pStyle w:val="Prrafodelista"/>
        <w:ind w:left="454"/>
        <w:rPr>
          <w:rFonts w:ascii="Arial" w:hAnsi="Arial" w:cs="Arial"/>
          <w:sz w:val="20"/>
          <w:szCs w:val="20"/>
        </w:rPr>
      </w:pPr>
    </w:p>
    <w:p w14:paraId="545298BC" w14:textId="77777777" w:rsidR="00515010" w:rsidRDefault="00515010" w:rsidP="00515010">
      <w:pPr>
        <w:pStyle w:val="Prrafodelista"/>
        <w:ind w:left="454"/>
        <w:rPr>
          <w:rFonts w:ascii="Arial" w:hAnsi="Arial" w:cs="Arial"/>
          <w:sz w:val="20"/>
          <w:szCs w:val="20"/>
        </w:rPr>
      </w:pPr>
    </w:p>
    <w:p w14:paraId="7FBA525D" w14:textId="77777777" w:rsidR="00515010" w:rsidRDefault="00515010" w:rsidP="00515010">
      <w:pPr>
        <w:pStyle w:val="Prrafodelista"/>
        <w:ind w:left="454"/>
        <w:rPr>
          <w:rFonts w:ascii="Arial" w:hAnsi="Arial" w:cs="Arial"/>
          <w:sz w:val="20"/>
          <w:szCs w:val="20"/>
        </w:rPr>
      </w:pPr>
    </w:p>
    <w:p w14:paraId="29F6B378" w14:textId="0A766951" w:rsidR="00515010" w:rsidRDefault="00515010" w:rsidP="00515010">
      <w:pPr>
        <w:pStyle w:val="Prrafodelista"/>
        <w:ind w:left="454"/>
        <w:rPr>
          <w:rFonts w:ascii="Arial" w:hAnsi="Arial" w:cs="Arial"/>
          <w:sz w:val="20"/>
          <w:szCs w:val="20"/>
        </w:rPr>
      </w:pPr>
    </w:p>
    <w:p w14:paraId="7BB311DA" w14:textId="1FC0D8B3" w:rsidR="00515010" w:rsidRDefault="00515010" w:rsidP="00515010">
      <w:pPr>
        <w:pStyle w:val="Prrafodelista"/>
        <w:ind w:left="454"/>
        <w:rPr>
          <w:rFonts w:ascii="Arial" w:hAnsi="Arial" w:cs="Arial"/>
          <w:sz w:val="20"/>
          <w:szCs w:val="20"/>
        </w:rPr>
      </w:pPr>
    </w:p>
    <w:p w14:paraId="56337813" w14:textId="3D329760" w:rsidR="00A05E6F" w:rsidRDefault="00A05E6F" w:rsidP="00387BF8">
      <w:pPr>
        <w:pStyle w:val="Prrafodelista"/>
        <w:ind w:left="454"/>
        <w:rPr>
          <w:rFonts w:ascii="Arial" w:hAnsi="Arial" w:cs="Arial"/>
          <w:sz w:val="20"/>
          <w:szCs w:val="20"/>
        </w:rPr>
      </w:pPr>
    </w:p>
    <w:p w14:paraId="58E6085A" w14:textId="77777777" w:rsidR="00AE136C" w:rsidRPr="00F70BFA" w:rsidRDefault="00AE136C" w:rsidP="00387BF8">
      <w:pPr>
        <w:pStyle w:val="Prrafodelista"/>
        <w:ind w:left="454"/>
        <w:rPr>
          <w:rFonts w:ascii="Arial" w:hAnsi="Arial" w:cs="Arial"/>
          <w:sz w:val="20"/>
          <w:szCs w:val="20"/>
        </w:rPr>
      </w:pPr>
    </w:p>
    <w:p w14:paraId="09F30430" w14:textId="77777777" w:rsidR="008C4BD9" w:rsidRPr="008C4BD9" w:rsidRDefault="008C4BD9" w:rsidP="008C4BD9">
      <w:pPr>
        <w:pStyle w:val="Prrafodelista"/>
        <w:keepNext/>
        <w:keepLines/>
        <w:numPr>
          <w:ilvl w:val="0"/>
          <w:numId w:val="15"/>
        </w:numPr>
        <w:spacing w:before="40" w:after="0"/>
        <w:contextualSpacing w:val="0"/>
        <w:outlineLvl w:val="1"/>
        <w:rPr>
          <w:rFonts w:ascii="Arial" w:eastAsiaTheme="majorEastAsia" w:hAnsi="Arial" w:cstheme="majorBidi"/>
          <w:b/>
          <w:vanish/>
          <w:sz w:val="26"/>
          <w:szCs w:val="26"/>
        </w:rPr>
      </w:pPr>
      <w:bookmarkStart w:id="37" w:name="_Toc69425046"/>
      <w:bookmarkStart w:id="38" w:name="_Toc69479548"/>
      <w:bookmarkEnd w:id="37"/>
      <w:bookmarkEnd w:id="38"/>
    </w:p>
    <w:p w14:paraId="1B8B0B99" w14:textId="77777777" w:rsidR="008C4BD9" w:rsidRPr="008C4BD9" w:rsidRDefault="008C4BD9" w:rsidP="008C4BD9">
      <w:pPr>
        <w:pStyle w:val="Prrafodelista"/>
        <w:keepNext/>
        <w:keepLines/>
        <w:numPr>
          <w:ilvl w:val="0"/>
          <w:numId w:val="15"/>
        </w:numPr>
        <w:spacing w:before="40" w:after="0"/>
        <w:contextualSpacing w:val="0"/>
        <w:outlineLvl w:val="1"/>
        <w:rPr>
          <w:rFonts w:ascii="Arial" w:eastAsiaTheme="majorEastAsia" w:hAnsi="Arial" w:cstheme="majorBidi"/>
          <w:b/>
          <w:vanish/>
          <w:sz w:val="26"/>
          <w:szCs w:val="26"/>
        </w:rPr>
      </w:pPr>
      <w:bookmarkStart w:id="39" w:name="_Toc69425047"/>
      <w:bookmarkStart w:id="40" w:name="_Toc69479549"/>
      <w:bookmarkEnd w:id="39"/>
      <w:bookmarkEnd w:id="40"/>
    </w:p>
    <w:p w14:paraId="3EF19CF2" w14:textId="77777777" w:rsidR="008C4BD9" w:rsidRPr="008C4BD9" w:rsidRDefault="008C4BD9" w:rsidP="008C4BD9">
      <w:pPr>
        <w:pStyle w:val="Prrafodelista"/>
        <w:keepNext/>
        <w:keepLines/>
        <w:numPr>
          <w:ilvl w:val="1"/>
          <w:numId w:val="15"/>
        </w:numPr>
        <w:spacing w:before="40" w:after="0"/>
        <w:contextualSpacing w:val="0"/>
        <w:outlineLvl w:val="1"/>
        <w:rPr>
          <w:rFonts w:ascii="Arial" w:eastAsiaTheme="majorEastAsia" w:hAnsi="Arial" w:cstheme="majorBidi"/>
          <w:b/>
          <w:vanish/>
          <w:sz w:val="26"/>
          <w:szCs w:val="26"/>
        </w:rPr>
      </w:pPr>
      <w:bookmarkStart w:id="41" w:name="_Toc69425048"/>
      <w:bookmarkStart w:id="42" w:name="_Toc69479550"/>
      <w:bookmarkEnd w:id="41"/>
      <w:bookmarkEnd w:id="42"/>
    </w:p>
    <w:p w14:paraId="7781F386" w14:textId="77777777" w:rsidR="008C4BD9" w:rsidRPr="008C4BD9" w:rsidRDefault="008C4BD9" w:rsidP="008C4BD9">
      <w:pPr>
        <w:pStyle w:val="Prrafodelista"/>
        <w:keepNext/>
        <w:keepLines/>
        <w:numPr>
          <w:ilvl w:val="1"/>
          <w:numId w:val="15"/>
        </w:numPr>
        <w:spacing w:before="40" w:after="0"/>
        <w:contextualSpacing w:val="0"/>
        <w:outlineLvl w:val="1"/>
        <w:rPr>
          <w:rFonts w:ascii="Arial" w:eastAsiaTheme="majorEastAsia" w:hAnsi="Arial" w:cstheme="majorBidi"/>
          <w:b/>
          <w:vanish/>
          <w:sz w:val="26"/>
          <w:szCs w:val="26"/>
        </w:rPr>
      </w:pPr>
      <w:bookmarkStart w:id="43" w:name="_Toc69425049"/>
      <w:bookmarkStart w:id="44" w:name="_Toc69479551"/>
      <w:bookmarkEnd w:id="43"/>
      <w:bookmarkEnd w:id="44"/>
    </w:p>
    <w:p w14:paraId="6DA5EC5E" w14:textId="77777777" w:rsidR="008C4BD9" w:rsidRPr="008C4BD9" w:rsidRDefault="008C4BD9" w:rsidP="008C4BD9">
      <w:pPr>
        <w:pStyle w:val="Prrafodelista"/>
        <w:keepNext/>
        <w:keepLines/>
        <w:numPr>
          <w:ilvl w:val="1"/>
          <w:numId w:val="15"/>
        </w:numPr>
        <w:spacing w:before="40" w:after="0"/>
        <w:contextualSpacing w:val="0"/>
        <w:outlineLvl w:val="1"/>
        <w:rPr>
          <w:rFonts w:ascii="Arial" w:eastAsiaTheme="majorEastAsia" w:hAnsi="Arial" w:cstheme="majorBidi"/>
          <w:b/>
          <w:vanish/>
          <w:sz w:val="26"/>
          <w:szCs w:val="26"/>
        </w:rPr>
      </w:pPr>
      <w:bookmarkStart w:id="45" w:name="_Toc69425050"/>
      <w:bookmarkStart w:id="46" w:name="_Toc69479552"/>
      <w:bookmarkEnd w:id="45"/>
      <w:bookmarkEnd w:id="46"/>
    </w:p>
    <w:p w14:paraId="38EDC058" w14:textId="4F684182" w:rsidR="00387BF8" w:rsidRPr="00387BF8" w:rsidRDefault="00AE136C" w:rsidP="008C4BD9">
      <w:pPr>
        <w:pStyle w:val="Ttulo2"/>
        <w:numPr>
          <w:ilvl w:val="1"/>
          <w:numId w:val="15"/>
        </w:numPr>
        <w:ind w:left="659"/>
        <w:rPr>
          <w:sz w:val="20"/>
          <w:szCs w:val="20"/>
        </w:rPr>
      </w:pPr>
      <w:bookmarkStart w:id="47" w:name="_Toc69479553"/>
      <w:r>
        <w:t>Sistema BCD-7segmento y Multiplexers</w:t>
      </w:r>
      <w:r w:rsidR="004E0C24">
        <w:t xml:space="preserve"> 4 a 2</w:t>
      </w:r>
      <w:bookmarkEnd w:id="47"/>
    </w:p>
    <w:p w14:paraId="3E81CFFF" w14:textId="452EFB7A" w:rsidR="00387BF8" w:rsidRDefault="00387BF8" w:rsidP="00AE136C">
      <w:pPr>
        <w:pStyle w:val="Prrafodelista"/>
        <w:spacing w:line="240" w:lineRule="auto"/>
        <w:ind w:left="454"/>
        <w:rPr>
          <w:rFonts w:ascii="Arial" w:hAnsi="Arial" w:cs="Arial"/>
          <w:sz w:val="20"/>
          <w:szCs w:val="20"/>
        </w:rPr>
      </w:pPr>
    </w:p>
    <w:p w14:paraId="367260AC" w14:textId="7CA3AACA" w:rsidR="00AE136C" w:rsidRDefault="004E0C24" w:rsidP="00613CA0">
      <w:pPr>
        <w:pStyle w:val="Prrafodelista"/>
        <w:spacing w:line="240" w:lineRule="auto"/>
        <w:ind w:left="283"/>
        <w:rPr>
          <w:rFonts w:ascii="Arial" w:eastAsiaTheme="minorEastAsia" w:hAnsi="Arial" w:cs="Arial"/>
          <w:sz w:val="20"/>
          <w:szCs w:val="20"/>
        </w:rPr>
      </w:pPr>
      <w:r>
        <w:rPr>
          <w:rFonts w:ascii="Arial" w:hAnsi="Arial" w:cs="Arial"/>
          <w:sz w:val="20"/>
          <w:szCs w:val="20"/>
        </w:rPr>
        <w:t>Inicialmente</w:t>
      </w:r>
      <w:r w:rsidR="00AE136C">
        <w:rPr>
          <w:rFonts w:ascii="Arial" w:hAnsi="Arial" w:cs="Arial"/>
          <w:sz w:val="20"/>
          <w:szCs w:val="20"/>
        </w:rPr>
        <w:t>,</w:t>
      </w:r>
      <w:r>
        <w:rPr>
          <w:rFonts w:ascii="Arial" w:hAnsi="Arial" w:cs="Arial"/>
          <w:sz w:val="20"/>
          <w:szCs w:val="20"/>
        </w:rPr>
        <w:t xml:space="preserve"> se describió de forma individual el Multiplexer. </w:t>
      </w:r>
      <w:r w:rsidRPr="004E0C24">
        <w:rPr>
          <w:rFonts w:ascii="Arial" w:hAnsi="Arial" w:cs="Arial"/>
          <w:sz w:val="20"/>
          <w:szCs w:val="20"/>
        </w:rPr>
        <w:t xml:space="preserve">Este componente consta de </w:t>
      </w:r>
      <m:oMath>
        <m:sSup>
          <m:sSupPr>
            <m:ctrlPr>
              <w:rPr>
                <w:rFonts w:ascii="Cambria Math" w:hAnsi="Cambria Math" w:cs="Arial"/>
                <w:i/>
                <w:sz w:val="20"/>
                <w:szCs w:val="20"/>
                <w:lang w:val="pt-BR"/>
              </w:rPr>
            </m:ctrlPr>
          </m:sSupPr>
          <m:e>
            <m:r>
              <w:rPr>
                <w:rFonts w:ascii="Cambria Math" w:hAnsi="Cambria Math" w:cs="Arial"/>
                <w:sz w:val="20"/>
                <w:szCs w:val="20"/>
              </w:rPr>
              <m:t>2</m:t>
            </m:r>
          </m:e>
          <m:sup>
            <m:r>
              <w:rPr>
                <w:rFonts w:ascii="Cambria Math" w:hAnsi="Cambria Math" w:cs="Arial"/>
                <w:sz w:val="20"/>
                <w:szCs w:val="20"/>
                <w:lang w:val="pt-BR"/>
              </w:rPr>
              <m:t>n</m:t>
            </m:r>
          </m:sup>
        </m:sSup>
      </m:oMath>
      <w:r w:rsidRPr="004E0C24">
        <w:rPr>
          <w:rFonts w:ascii="Arial" w:eastAsiaTheme="minorEastAsia" w:hAnsi="Arial" w:cs="Arial"/>
          <w:sz w:val="20"/>
          <w:szCs w:val="20"/>
        </w:rPr>
        <w:t xml:space="preserve"> entradas, donde n corresponde al número de entradas de selección que posee. Todos los</w:t>
      </w:r>
      <w:r>
        <w:rPr>
          <w:rFonts w:ascii="Arial" w:eastAsiaTheme="minorEastAsia" w:hAnsi="Arial" w:cs="Arial"/>
          <w:sz w:val="20"/>
          <w:szCs w:val="20"/>
        </w:rPr>
        <w:t xml:space="preserve"> Multiplexer poseen una salida, a la cual se les asigna una de las posibles entradas, dependiendo del valor de la/s entrada/s de selección. En este caso, se tiene dos entradas de selección y cuatro entradas que se pueden destinar a la salida.</w:t>
      </w:r>
    </w:p>
    <w:p w14:paraId="2DDC0D48" w14:textId="6DF64D68" w:rsidR="00647D26" w:rsidRDefault="00647D26" w:rsidP="00AE136C">
      <w:pPr>
        <w:pStyle w:val="Prrafodelista"/>
        <w:spacing w:line="240" w:lineRule="auto"/>
        <w:ind w:left="454"/>
        <w:rPr>
          <w:rFonts w:ascii="Arial" w:eastAsiaTheme="minorEastAsia" w:hAnsi="Arial" w:cs="Arial"/>
          <w:sz w:val="20"/>
          <w:szCs w:val="20"/>
        </w:rPr>
      </w:pPr>
    </w:p>
    <w:p w14:paraId="1D048F36" w14:textId="6F27B830" w:rsidR="00647D26" w:rsidRPr="004E0C24" w:rsidRDefault="00647D26" w:rsidP="00613CA0">
      <w:pPr>
        <w:pStyle w:val="Prrafodelista"/>
        <w:spacing w:line="240" w:lineRule="auto"/>
        <w:ind w:left="283"/>
        <w:rPr>
          <w:rFonts w:ascii="Arial" w:hAnsi="Arial" w:cs="Arial"/>
          <w:sz w:val="20"/>
          <w:szCs w:val="20"/>
        </w:rPr>
      </w:pPr>
      <w:r>
        <w:rPr>
          <w:rFonts w:ascii="Arial" w:eastAsiaTheme="minorEastAsia" w:hAnsi="Arial" w:cs="Arial"/>
          <w:sz w:val="20"/>
          <w:szCs w:val="20"/>
        </w:rPr>
        <w:t>Teniendo como premisa el funcionamiento del componente, la descripción del hardware en VHDL (</w:t>
      </w:r>
      <w:r w:rsidRPr="00625325">
        <w:rPr>
          <w:rFonts w:ascii="Arial" w:eastAsiaTheme="minorEastAsia" w:hAnsi="Arial" w:cs="Arial"/>
          <w:sz w:val="20"/>
          <w:szCs w:val="20"/>
        </w:rPr>
        <w:t>Apéndice</w:t>
      </w:r>
      <w:r w:rsidR="00625325">
        <w:rPr>
          <w:rFonts w:ascii="Arial" w:eastAsiaTheme="minorEastAsia" w:hAnsi="Arial" w:cs="Arial"/>
          <w:sz w:val="20"/>
          <w:szCs w:val="20"/>
        </w:rPr>
        <w:t xml:space="preserve"> 4.1.4</w:t>
      </w:r>
      <w:r>
        <w:rPr>
          <w:rFonts w:ascii="Arial" w:eastAsiaTheme="minorEastAsia" w:hAnsi="Arial" w:cs="Arial"/>
          <w:sz w:val="20"/>
          <w:szCs w:val="20"/>
        </w:rPr>
        <w:t xml:space="preserve">) presenta una </w:t>
      </w:r>
      <w:r w:rsidRPr="00647D26">
        <w:rPr>
          <w:rFonts w:ascii="Arial" w:eastAsiaTheme="minorEastAsia" w:hAnsi="Arial" w:cs="Arial"/>
          <w:i/>
          <w:iCs/>
          <w:sz w:val="20"/>
          <w:szCs w:val="20"/>
        </w:rPr>
        <w:t>entidad</w:t>
      </w:r>
      <w:r>
        <w:rPr>
          <w:rFonts w:ascii="Arial" w:eastAsiaTheme="minorEastAsia" w:hAnsi="Arial" w:cs="Arial"/>
          <w:sz w:val="20"/>
          <w:szCs w:val="20"/>
        </w:rPr>
        <w:t xml:space="preserve"> con cinco entradas (</w:t>
      </w:r>
      <w:r w:rsidR="00DD63AF">
        <w:rPr>
          <w:rFonts w:ascii="Arial" w:eastAsiaTheme="minorEastAsia" w:hAnsi="Arial" w:cs="Arial"/>
          <w:sz w:val="20"/>
          <w:szCs w:val="20"/>
        </w:rPr>
        <w:t>4</w:t>
      </w:r>
      <w:r>
        <w:rPr>
          <w:rFonts w:ascii="Arial" w:eastAsiaTheme="minorEastAsia" w:hAnsi="Arial" w:cs="Arial"/>
          <w:sz w:val="20"/>
          <w:szCs w:val="20"/>
        </w:rPr>
        <w:t xml:space="preserve"> bits de entrada individual y un vector de 2 bits de selección) y una salida (1 bit).</w:t>
      </w:r>
      <w:r w:rsidR="00B6767D">
        <w:rPr>
          <w:rFonts w:ascii="Arial" w:eastAsiaTheme="minorEastAsia" w:hAnsi="Arial" w:cs="Arial"/>
          <w:sz w:val="20"/>
          <w:szCs w:val="20"/>
        </w:rPr>
        <w:t xml:space="preserve"> La </w:t>
      </w:r>
      <w:r w:rsidR="00B6767D" w:rsidRPr="00B6767D">
        <w:rPr>
          <w:rFonts w:ascii="Arial" w:eastAsiaTheme="minorEastAsia" w:hAnsi="Arial" w:cs="Arial"/>
          <w:i/>
          <w:iCs/>
          <w:sz w:val="20"/>
          <w:szCs w:val="20"/>
        </w:rPr>
        <w:t>arquitectura</w:t>
      </w:r>
      <w:r w:rsidR="00B6767D">
        <w:rPr>
          <w:rFonts w:ascii="Arial" w:eastAsiaTheme="minorEastAsia" w:hAnsi="Arial" w:cs="Arial"/>
          <w:sz w:val="20"/>
          <w:szCs w:val="20"/>
        </w:rPr>
        <w:t xml:space="preserve"> describe el funcionamiento de forma sencilla, utilizando la instrucción concurrente With-Select.</w:t>
      </w:r>
      <w:r w:rsidR="004A184A">
        <w:rPr>
          <w:rFonts w:ascii="Arial" w:eastAsiaTheme="minorEastAsia" w:hAnsi="Arial" w:cs="Arial"/>
          <w:sz w:val="20"/>
          <w:szCs w:val="20"/>
        </w:rPr>
        <w:t xml:space="preserve"> De igual manera que los componentes anteriores, se simulo el funcionamiento describiendo las señales con la instrucción Wait. Este TestBench (</w:t>
      </w:r>
      <w:r w:rsidR="004A184A" w:rsidRPr="00625325">
        <w:rPr>
          <w:rFonts w:ascii="Arial" w:eastAsiaTheme="minorEastAsia" w:hAnsi="Arial" w:cs="Arial"/>
          <w:sz w:val="20"/>
          <w:szCs w:val="20"/>
        </w:rPr>
        <w:t>Apéndice</w:t>
      </w:r>
      <w:r w:rsidR="00625325">
        <w:rPr>
          <w:rFonts w:ascii="Arial" w:eastAsiaTheme="minorEastAsia" w:hAnsi="Arial" w:cs="Arial"/>
          <w:sz w:val="20"/>
          <w:szCs w:val="20"/>
        </w:rPr>
        <w:t xml:space="preserve"> 4.2.4</w:t>
      </w:r>
      <w:r w:rsidR="004A184A">
        <w:rPr>
          <w:rFonts w:ascii="Arial" w:eastAsiaTheme="minorEastAsia" w:hAnsi="Arial" w:cs="Arial"/>
          <w:sz w:val="20"/>
          <w:szCs w:val="20"/>
        </w:rPr>
        <w:t xml:space="preserve">) se describió al finalizar la descripción del Multiplexer. </w:t>
      </w:r>
    </w:p>
    <w:p w14:paraId="01082A70" w14:textId="3150B360" w:rsidR="00AE136C" w:rsidRPr="004E0C24" w:rsidRDefault="00AE136C" w:rsidP="00387BF8">
      <w:pPr>
        <w:pStyle w:val="Prrafodelista"/>
        <w:ind w:left="454"/>
        <w:rPr>
          <w:rFonts w:ascii="Arial" w:hAnsi="Arial" w:cs="Arial"/>
          <w:sz w:val="20"/>
          <w:szCs w:val="20"/>
        </w:rPr>
      </w:pPr>
    </w:p>
    <w:p w14:paraId="3CBBE17C" w14:textId="74DAF84D" w:rsidR="00AE136C" w:rsidRPr="004E0C24" w:rsidRDefault="004A184A" w:rsidP="00613CA0">
      <w:pPr>
        <w:pStyle w:val="Prrafodelista"/>
        <w:ind w:left="283"/>
        <w:rPr>
          <w:rFonts w:ascii="Arial" w:hAnsi="Arial" w:cs="Arial"/>
          <w:sz w:val="20"/>
          <w:szCs w:val="20"/>
        </w:rPr>
      </w:pPr>
      <w:r>
        <w:rPr>
          <w:rFonts w:ascii="Arial" w:hAnsi="Arial" w:cs="Arial"/>
          <w:sz w:val="20"/>
          <w:szCs w:val="20"/>
        </w:rPr>
        <w:t>El esquemático del hardware diseñado (Figura 2.</w:t>
      </w:r>
      <w:r w:rsidR="008E55DC">
        <w:rPr>
          <w:rFonts w:ascii="Arial" w:hAnsi="Arial" w:cs="Arial"/>
          <w:sz w:val="20"/>
          <w:szCs w:val="20"/>
        </w:rPr>
        <w:t>4</w:t>
      </w:r>
      <w:r>
        <w:rPr>
          <w:rFonts w:ascii="Arial" w:hAnsi="Arial" w:cs="Arial"/>
          <w:sz w:val="20"/>
          <w:szCs w:val="20"/>
        </w:rPr>
        <w:t xml:space="preserve">.1) se obtuvo mediante la opción de Quartus llamada RTL Viewer. </w:t>
      </w:r>
      <w:r>
        <w:rPr>
          <w:rFonts w:ascii="Arial" w:eastAsiaTheme="minorEastAsia" w:hAnsi="Arial" w:cs="Arial"/>
          <w:sz w:val="20"/>
          <w:szCs w:val="20"/>
        </w:rPr>
        <w:t xml:space="preserve">Por otra parte, usando la herramienta ModelSim, y siguiendo </w:t>
      </w:r>
      <w:r>
        <w:rPr>
          <w:rFonts w:ascii="Arial" w:eastAsiaTheme="minorEastAsia" w:hAnsi="Arial" w:cs="Arial"/>
          <w:sz w:val="20"/>
          <w:szCs w:val="20"/>
        </w:rPr>
        <w:lastRenderedPageBreak/>
        <w:t>los pasos antes descriptos, se observa la evolución de las entradas y salidas en el tiempo (Figura 2.</w:t>
      </w:r>
      <w:r w:rsidR="008E55DC">
        <w:rPr>
          <w:rFonts w:ascii="Arial" w:eastAsiaTheme="minorEastAsia" w:hAnsi="Arial" w:cs="Arial"/>
          <w:sz w:val="20"/>
          <w:szCs w:val="20"/>
        </w:rPr>
        <w:t>4</w:t>
      </w:r>
      <w:r>
        <w:rPr>
          <w:rFonts w:ascii="Arial" w:eastAsiaTheme="minorEastAsia" w:hAnsi="Arial" w:cs="Arial"/>
          <w:sz w:val="20"/>
          <w:szCs w:val="20"/>
        </w:rPr>
        <w:t>.2)</w:t>
      </w:r>
    </w:p>
    <w:p w14:paraId="6174ED52" w14:textId="379F91DF" w:rsidR="00AE136C" w:rsidRPr="004E0C24" w:rsidRDefault="008E55DC" w:rsidP="00387BF8">
      <w:pPr>
        <w:pStyle w:val="Prrafodelista"/>
        <w:ind w:left="454"/>
        <w:rPr>
          <w:rFonts w:ascii="Arial" w:hAnsi="Arial" w:cs="Arial"/>
          <w:sz w:val="20"/>
          <w:szCs w:val="20"/>
        </w:rPr>
      </w:pPr>
      <w:r>
        <w:rPr>
          <w:noProof/>
        </w:rPr>
        <w:drawing>
          <wp:anchor distT="0" distB="0" distL="114300" distR="114300" simplePos="0" relativeHeight="251664384" behindDoc="0" locked="0" layoutInCell="1" allowOverlap="1" wp14:anchorId="3925B238" wp14:editId="2B9DD2C9">
            <wp:simplePos x="0" y="0"/>
            <wp:positionH relativeFrom="margin">
              <wp:align>center</wp:align>
            </wp:positionH>
            <wp:positionV relativeFrom="paragraph">
              <wp:posOffset>6985</wp:posOffset>
            </wp:positionV>
            <wp:extent cx="3848100" cy="1551940"/>
            <wp:effectExtent l="0" t="0" r="0" b="0"/>
            <wp:wrapThrough wrapText="bothSides">
              <wp:wrapPolygon edited="0">
                <wp:start x="0" y="0"/>
                <wp:lineTo x="0" y="21211"/>
                <wp:lineTo x="21493" y="21211"/>
                <wp:lineTo x="21493"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848100" cy="1551940"/>
                    </a:xfrm>
                    <a:prstGeom prst="rect">
                      <a:avLst/>
                    </a:prstGeom>
                  </pic:spPr>
                </pic:pic>
              </a:graphicData>
            </a:graphic>
            <wp14:sizeRelH relativeFrom="margin">
              <wp14:pctWidth>0</wp14:pctWidth>
            </wp14:sizeRelH>
            <wp14:sizeRelV relativeFrom="margin">
              <wp14:pctHeight>0</wp14:pctHeight>
            </wp14:sizeRelV>
          </wp:anchor>
        </w:drawing>
      </w:r>
    </w:p>
    <w:p w14:paraId="59AFD91D" w14:textId="5DF4ED4A" w:rsidR="00AE136C" w:rsidRPr="004E0C24" w:rsidRDefault="00AE136C" w:rsidP="00387BF8">
      <w:pPr>
        <w:pStyle w:val="Prrafodelista"/>
        <w:ind w:left="454"/>
        <w:rPr>
          <w:rFonts w:ascii="Arial" w:hAnsi="Arial" w:cs="Arial"/>
          <w:sz w:val="20"/>
          <w:szCs w:val="20"/>
        </w:rPr>
      </w:pPr>
    </w:p>
    <w:p w14:paraId="27A46AA8" w14:textId="1AB2302D" w:rsidR="00AE136C" w:rsidRPr="004E0C24" w:rsidRDefault="00AE136C" w:rsidP="00387BF8">
      <w:pPr>
        <w:pStyle w:val="Prrafodelista"/>
        <w:ind w:left="454"/>
        <w:rPr>
          <w:rFonts w:ascii="Arial" w:hAnsi="Arial" w:cs="Arial"/>
          <w:sz w:val="20"/>
          <w:szCs w:val="20"/>
        </w:rPr>
      </w:pPr>
    </w:p>
    <w:p w14:paraId="2FC98368" w14:textId="60C309FE" w:rsidR="00AE136C" w:rsidRPr="004E0C24" w:rsidRDefault="00AE136C" w:rsidP="00387BF8">
      <w:pPr>
        <w:pStyle w:val="Prrafodelista"/>
        <w:ind w:left="454"/>
        <w:rPr>
          <w:rFonts w:ascii="Arial" w:hAnsi="Arial" w:cs="Arial"/>
          <w:sz w:val="20"/>
          <w:szCs w:val="20"/>
        </w:rPr>
      </w:pPr>
    </w:p>
    <w:p w14:paraId="35632D9D" w14:textId="38D9BFCB" w:rsidR="00AE136C" w:rsidRPr="004E0C24" w:rsidRDefault="00AE136C" w:rsidP="00387BF8">
      <w:pPr>
        <w:pStyle w:val="Prrafodelista"/>
        <w:ind w:left="454"/>
        <w:rPr>
          <w:rFonts w:ascii="Arial" w:hAnsi="Arial" w:cs="Arial"/>
          <w:sz w:val="20"/>
          <w:szCs w:val="20"/>
        </w:rPr>
      </w:pPr>
    </w:p>
    <w:p w14:paraId="149FADD5" w14:textId="4CDC8B1C" w:rsidR="00AE136C" w:rsidRPr="004E0C24" w:rsidRDefault="00AE136C" w:rsidP="00387BF8">
      <w:pPr>
        <w:pStyle w:val="Prrafodelista"/>
        <w:ind w:left="454"/>
        <w:rPr>
          <w:rFonts w:ascii="Arial" w:hAnsi="Arial" w:cs="Arial"/>
          <w:sz w:val="20"/>
          <w:szCs w:val="20"/>
        </w:rPr>
      </w:pPr>
    </w:p>
    <w:p w14:paraId="43D19CFE" w14:textId="5B80A4B9" w:rsidR="00AE136C" w:rsidRPr="004E0C24" w:rsidRDefault="00AE136C" w:rsidP="00387BF8">
      <w:pPr>
        <w:pStyle w:val="Prrafodelista"/>
        <w:ind w:left="454"/>
        <w:rPr>
          <w:rFonts w:ascii="Arial" w:hAnsi="Arial" w:cs="Arial"/>
          <w:sz w:val="20"/>
          <w:szCs w:val="20"/>
        </w:rPr>
      </w:pPr>
    </w:p>
    <w:p w14:paraId="713C2EFC" w14:textId="2CE37B53" w:rsidR="00AE136C" w:rsidRPr="004E0C24" w:rsidRDefault="00AE136C" w:rsidP="00387BF8">
      <w:pPr>
        <w:pStyle w:val="Prrafodelista"/>
        <w:ind w:left="454"/>
        <w:rPr>
          <w:rFonts w:ascii="Arial" w:hAnsi="Arial" w:cs="Arial"/>
          <w:sz w:val="20"/>
          <w:szCs w:val="20"/>
        </w:rPr>
      </w:pPr>
    </w:p>
    <w:p w14:paraId="2DFEE9B5" w14:textId="27589454" w:rsidR="00AE136C" w:rsidRPr="004E0C24" w:rsidRDefault="00AE136C" w:rsidP="00387BF8">
      <w:pPr>
        <w:pStyle w:val="Prrafodelista"/>
        <w:ind w:left="454"/>
        <w:rPr>
          <w:rFonts w:ascii="Arial" w:hAnsi="Arial" w:cs="Arial"/>
          <w:sz w:val="20"/>
          <w:szCs w:val="20"/>
        </w:rPr>
      </w:pPr>
    </w:p>
    <w:p w14:paraId="0C3F309D" w14:textId="6F389F32" w:rsidR="00AE136C" w:rsidRPr="004E0C24" w:rsidRDefault="00AE136C" w:rsidP="00387BF8">
      <w:pPr>
        <w:pStyle w:val="Prrafodelista"/>
        <w:ind w:left="454"/>
        <w:rPr>
          <w:rFonts w:ascii="Arial" w:hAnsi="Arial" w:cs="Arial"/>
          <w:sz w:val="20"/>
          <w:szCs w:val="20"/>
        </w:rPr>
      </w:pPr>
    </w:p>
    <w:p w14:paraId="2D3A8E12" w14:textId="39F68F0C" w:rsidR="008E55DC" w:rsidRPr="00C03215" w:rsidRDefault="00B51F92" w:rsidP="008E55DC">
      <w:pPr>
        <w:pStyle w:val="Prrafodelista"/>
        <w:ind w:left="454"/>
        <w:jc w:val="center"/>
        <w:rPr>
          <w:rFonts w:ascii="Arial" w:hAnsi="Arial" w:cs="Arial"/>
          <w:i/>
          <w:iCs/>
          <w:sz w:val="20"/>
          <w:szCs w:val="20"/>
        </w:rPr>
      </w:pPr>
      <w:r>
        <w:rPr>
          <w:noProof/>
        </w:rPr>
        <mc:AlternateContent>
          <mc:Choice Requires="wps">
            <w:drawing>
              <wp:anchor distT="0" distB="0" distL="114300" distR="114300" simplePos="0" relativeHeight="251682816" behindDoc="0" locked="0" layoutInCell="1" allowOverlap="1" wp14:anchorId="2253FAC4" wp14:editId="11E6BBF7">
                <wp:simplePos x="0" y="0"/>
                <wp:positionH relativeFrom="margin">
                  <wp:align>center</wp:align>
                </wp:positionH>
                <wp:positionV relativeFrom="paragraph">
                  <wp:posOffset>12065</wp:posOffset>
                </wp:positionV>
                <wp:extent cx="2381250" cy="171450"/>
                <wp:effectExtent l="0" t="0" r="0" b="0"/>
                <wp:wrapThrough wrapText="bothSides">
                  <wp:wrapPolygon edited="0">
                    <wp:start x="0" y="0"/>
                    <wp:lineTo x="0" y="19200"/>
                    <wp:lineTo x="21427" y="19200"/>
                    <wp:lineTo x="21427" y="0"/>
                    <wp:lineTo x="0" y="0"/>
                  </wp:wrapPolygon>
                </wp:wrapThrough>
                <wp:docPr id="19" name="Cuadro de texto 19"/>
                <wp:cNvGraphicFramePr/>
                <a:graphic xmlns:a="http://schemas.openxmlformats.org/drawingml/2006/main">
                  <a:graphicData uri="http://schemas.microsoft.com/office/word/2010/wordprocessingShape">
                    <wps:wsp>
                      <wps:cNvSpPr txBox="1"/>
                      <wps:spPr>
                        <a:xfrm>
                          <a:off x="0" y="0"/>
                          <a:ext cx="2381250" cy="171450"/>
                        </a:xfrm>
                        <a:prstGeom prst="rect">
                          <a:avLst/>
                        </a:prstGeom>
                        <a:solidFill>
                          <a:prstClr val="white"/>
                        </a:solidFill>
                        <a:ln>
                          <a:noFill/>
                        </a:ln>
                      </wps:spPr>
                      <wps:txbx>
                        <w:txbxContent>
                          <w:p w14:paraId="13A27BEA" w14:textId="2D69E7FA" w:rsidR="003C1BE0" w:rsidRPr="00B51F92" w:rsidRDefault="003C1BE0" w:rsidP="00B51F92">
                            <w:pPr>
                              <w:pStyle w:val="Descripcin"/>
                              <w:rPr>
                                <w:rFonts w:ascii="Arial" w:hAnsi="Arial" w:cs="Arial"/>
                                <w:noProof/>
                                <w:color w:val="auto"/>
                              </w:rPr>
                            </w:pPr>
                            <w:bookmarkStart w:id="48" w:name="_Toc69730021"/>
                            <w:r w:rsidRPr="00B51F92">
                              <w:rPr>
                                <w:rFonts w:ascii="Arial" w:hAnsi="Arial" w:cs="Arial"/>
                                <w:color w:val="auto"/>
                              </w:rPr>
                              <w:t xml:space="preserve">Figura 2. 4. </w:t>
                            </w:r>
                            <w:r w:rsidRPr="00B51F92">
                              <w:rPr>
                                <w:rFonts w:ascii="Arial" w:hAnsi="Arial" w:cs="Arial"/>
                                <w:color w:val="auto"/>
                              </w:rPr>
                              <w:fldChar w:fldCharType="begin"/>
                            </w:r>
                            <w:r w:rsidRPr="00B51F92">
                              <w:rPr>
                                <w:rFonts w:ascii="Arial" w:hAnsi="Arial" w:cs="Arial"/>
                                <w:color w:val="auto"/>
                              </w:rPr>
                              <w:instrText xml:space="preserve"> SEQ Figura_2._4. \* ARABIC </w:instrText>
                            </w:r>
                            <w:r w:rsidRPr="00B51F92">
                              <w:rPr>
                                <w:rFonts w:ascii="Arial" w:hAnsi="Arial" w:cs="Arial"/>
                                <w:color w:val="auto"/>
                              </w:rPr>
                              <w:fldChar w:fldCharType="separate"/>
                            </w:r>
                            <w:r w:rsidR="0047225C">
                              <w:rPr>
                                <w:rFonts w:ascii="Arial" w:hAnsi="Arial" w:cs="Arial"/>
                                <w:noProof/>
                                <w:color w:val="auto"/>
                              </w:rPr>
                              <w:t>1</w:t>
                            </w:r>
                            <w:r w:rsidRPr="00B51F92">
                              <w:rPr>
                                <w:rFonts w:ascii="Arial" w:hAnsi="Arial" w:cs="Arial"/>
                                <w:color w:val="auto"/>
                              </w:rPr>
                              <w:fldChar w:fldCharType="end"/>
                            </w:r>
                            <w:r w:rsidRPr="00B51F92">
                              <w:rPr>
                                <w:rFonts w:ascii="Arial" w:hAnsi="Arial" w:cs="Arial"/>
                                <w:color w:val="auto"/>
                              </w:rPr>
                              <w:t xml:space="preserve"> - Esquemático de Multiplexer</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3FAC4" id="Cuadro de texto 19" o:spid="_x0000_s1032" type="#_x0000_t202" style="position:absolute;left:0;text-align:left;margin-left:0;margin-top:.95pt;width:187.5pt;height:13.5pt;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" stroked="f">
                <v:textbox inset="0,0,0,0">
                  <w:txbxContent>
                    <w:p w14:paraId="13A27BEA" w14:textId="2D69E7FA" w:rsidR="003C1BE0" w:rsidRPr="00B51F92" w:rsidRDefault="003C1BE0" w:rsidP="00B51F92">
                      <w:pPr>
                        <w:pStyle w:val="Descripcin"/>
                        <w:rPr>
                          <w:rFonts w:ascii="Arial" w:hAnsi="Arial" w:cs="Arial"/>
                          <w:noProof/>
                          <w:color w:val="auto"/>
                        </w:rPr>
                      </w:pPr>
                      <w:bookmarkStart w:id="55" w:name="_Toc69730021"/>
                      <w:r w:rsidRPr="00B51F92">
                        <w:rPr>
                          <w:rFonts w:ascii="Arial" w:hAnsi="Arial" w:cs="Arial"/>
                          <w:color w:val="auto"/>
                        </w:rPr>
                        <w:t xml:space="preserve">Figura 2. 4. </w:t>
                      </w:r>
                      <w:r w:rsidRPr="00B51F92">
                        <w:rPr>
                          <w:rFonts w:ascii="Arial" w:hAnsi="Arial" w:cs="Arial"/>
                          <w:color w:val="auto"/>
                        </w:rPr>
                        <w:fldChar w:fldCharType="begin"/>
                      </w:r>
                      <w:r w:rsidRPr="00B51F92">
                        <w:rPr>
                          <w:rFonts w:ascii="Arial" w:hAnsi="Arial" w:cs="Arial"/>
                          <w:color w:val="auto"/>
                        </w:rPr>
                        <w:instrText xml:space="preserve"> SEQ Figura_2._4. \* ARABIC </w:instrText>
                      </w:r>
                      <w:r w:rsidRPr="00B51F92">
                        <w:rPr>
                          <w:rFonts w:ascii="Arial" w:hAnsi="Arial" w:cs="Arial"/>
                          <w:color w:val="auto"/>
                        </w:rPr>
                        <w:fldChar w:fldCharType="separate"/>
                      </w:r>
                      <w:r w:rsidR="0047225C">
                        <w:rPr>
                          <w:rFonts w:ascii="Arial" w:hAnsi="Arial" w:cs="Arial"/>
                          <w:noProof/>
                          <w:color w:val="auto"/>
                        </w:rPr>
                        <w:t>1</w:t>
                      </w:r>
                      <w:r w:rsidRPr="00B51F92">
                        <w:rPr>
                          <w:rFonts w:ascii="Arial" w:hAnsi="Arial" w:cs="Arial"/>
                          <w:color w:val="auto"/>
                        </w:rPr>
                        <w:fldChar w:fldCharType="end"/>
                      </w:r>
                      <w:r w:rsidRPr="00B51F92">
                        <w:rPr>
                          <w:rFonts w:ascii="Arial" w:hAnsi="Arial" w:cs="Arial"/>
                          <w:color w:val="auto"/>
                        </w:rPr>
                        <w:t xml:space="preserve"> - Esquemático de Multiplexer</w:t>
                      </w:r>
                      <w:bookmarkEnd w:id="55"/>
                    </w:p>
                  </w:txbxContent>
                </v:textbox>
                <w10:wrap type="through" anchorx="margin"/>
              </v:shape>
            </w:pict>
          </mc:Fallback>
        </mc:AlternateContent>
      </w:r>
      <w:r w:rsidR="005963C8">
        <w:rPr>
          <w:noProof/>
        </w:rPr>
        <w:drawing>
          <wp:anchor distT="0" distB="0" distL="114300" distR="114300" simplePos="0" relativeHeight="251665408" behindDoc="0" locked="0" layoutInCell="1" allowOverlap="1" wp14:anchorId="0B6AE5CD" wp14:editId="231CC5AD">
            <wp:simplePos x="0" y="0"/>
            <wp:positionH relativeFrom="margin">
              <wp:align>center</wp:align>
            </wp:positionH>
            <wp:positionV relativeFrom="paragraph">
              <wp:posOffset>259080</wp:posOffset>
            </wp:positionV>
            <wp:extent cx="6593072" cy="600075"/>
            <wp:effectExtent l="0" t="0" r="0" b="0"/>
            <wp:wrapThrough wrapText="bothSides">
              <wp:wrapPolygon edited="0">
                <wp:start x="0" y="0"/>
                <wp:lineTo x="0" y="20571"/>
                <wp:lineTo x="21533" y="20571"/>
                <wp:lineTo x="21533"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6593072" cy="600075"/>
                    </a:xfrm>
                    <a:prstGeom prst="rect">
                      <a:avLst/>
                    </a:prstGeom>
                  </pic:spPr>
                </pic:pic>
              </a:graphicData>
            </a:graphic>
            <wp14:sizeRelH relativeFrom="margin">
              <wp14:pctWidth>0</wp14:pctWidth>
            </wp14:sizeRelH>
            <wp14:sizeRelV relativeFrom="margin">
              <wp14:pctHeight>0</wp14:pctHeight>
            </wp14:sizeRelV>
          </wp:anchor>
        </w:drawing>
      </w:r>
    </w:p>
    <w:p w14:paraId="2AD23E9F" w14:textId="42DA9740" w:rsidR="005963C8" w:rsidRPr="00C03215" w:rsidRDefault="00B51F92" w:rsidP="005963C8">
      <w:pPr>
        <w:pStyle w:val="Prrafodelista"/>
        <w:ind w:left="454"/>
        <w:jc w:val="center"/>
        <w:rPr>
          <w:rFonts w:ascii="Arial" w:hAnsi="Arial" w:cs="Arial"/>
          <w:i/>
          <w:iCs/>
          <w:sz w:val="20"/>
          <w:szCs w:val="20"/>
        </w:rPr>
      </w:pPr>
      <w:r>
        <w:rPr>
          <w:noProof/>
        </w:rPr>
        <mc:AlternateContent>
          <mc:Choice Requires="wps">
            <w:drawing>
              <wp:anchor distT="0" distB="0" distL="114300" distR="114300" simplePos="0" relativeHeight="251684864" behindDoc="0" locked="0" layoutInCell="1" allowOverlap="1" wp14:anchorId="3DF8D73A" wp14:editId="19CF9ADF">
                <wp:simplePos x="0" y="0"/>
                <wp:positionH relativeFrom="margin">
                  <wp:align>center</wp:align>
                </wp:positionH>
                <wp:positionV relativeFrom="paragraph">
                  <wp:posOffset>778510</wp:posOffset>
                </wp:positionV>
                <wp:extent cx="2200275" cy="635"/>
                <wp:effectExtent l="0" t="0" r="9525" b="8255"/>
                <wp:wrapThrough wrapText="bothSides">
                  <wp:wrapPolygon edited="0">
                    <wp:start x="0" y="0"/>
                    <wp:lineTo x="0" y="20698"/>
                    <wp:lineTo x="21506" y="20698"/>
                    <wp:lineTo x="21506" y="0"/>
                    <wp:lineTo x="0" y="0"/>
                  </wp:wrapPolygon>
                </wp:wrapThrough>
                <wp:docPr id="20" name="Cuadro de texto 20"/>
                <wp:cNvGraphicFramePr/>
                <a:graphic xmlns:a="http://schemas.openxmlformats.org/drawingml/2006/main">
                  <a:graphicData uri="http://schemas.microsoft.com/office/word/2010/wordprocessingShape">
                    <wps:wsp>
                      <wps:cNvSpPr txBox="1"/>
                      <wps:spPr>
                        <a:xfrm>
                          <a:off x="0" y="0"/>
                          <a:ext cx="2200275" cy="635"/>
                        </a:xfrm>
                        <a:prstGeom prst="rect">
                          <a:avLst/>
                        </a:prstGeom>
                        <a:solidFill>
                          <a:prstClr val="white"/>
                        </a:solidFill>
                        <a:ln>
                          <a:noFill/>
                        </a:ln>
                      </wps:spPr>
                      <wps:txbx>
                        <w:txbxContent>
                          <w:p w14:paraId="6995C173" w14:textId="18440E3C" w:rsidR="003C1BE0" w:rsidRPr="00B51F92" w:rsidRDefault="003C1BE0" w:rsidP="00B51F92">
                            <w:pPr>
                              <w:pStyle w:val="Descripcin"/>
                              <w:rPr>
                                <w:rFonts w:ascii="Arial" w:hAnsi="Arial" w:cs="Arial"/>
                                <w:noProof/>
                                <w:color w:val="auto"/>
                              </w:rPr>
                            </w:pPr>
                            <w:bookmarkStart w:id="49" w:name="_Toc69730022"/>
                            <w:r w:rsidRPr="00B51F92">
                              <w:rPr>
                                <w:rFonts w:ascii="Arial" w:hAnsi="Arial" w:cs="Arial"/>
                                <w:color w:val="auto"/>
                              </w:rPr>
                              <w:t xml:space="preserve">Figura 2. 4. </w:t>
                            </w:r>
                            <w:r w:rsidRPr="00B51F92">
                              <w:rPr>
                                <w:rFonts w:ascii="Arial" w:hAnsi="Arial" w:cs="Arial"/>
                                <w:color w:val="auto"/>
                              </w:rPr>
                              <w:fldChar w:fldCharType="begin"/>
                            </w:r>
                            <w:r w:rsidRPr="00B51F92">
                              <w:rPr>
                                <w:rFonts w:ascii="Arial" w:hAnsi="Arial" w:cs="Arial"/>
                                <w:color w:val="auto"/>
                              </w:rPr>
                              <w:instrText xml:space="preserve"> SEQ Figura_2._4. \* ARABIC </w:instrText>
                            </w:r>
                            <w:r w:rsidRPr="00B51F92">
                              <w:rPr>
                                <w:rFonts w:ascii="Arial" w:hAnsi="Arial" w:cs="Arial"/>
                                <w:color w:val="auto"/>
                              </w:rPr>
                              <w:fldChar w:fldCharType="separate"/>
                            </w:r>
                            <w:r w:rsidR="0047225C">
                              <w:rPr>
                                <w:rFonts w:ascii="Arial" w:hAnsi="Arial" w:cs="Arial"/>
                                <w:noProof/>
                                <w:color w:val="auto"/>
                              </w:rPr>
                              <w:t>2</w:t>
                            </w:r>
                            <w:r w:rsidRPr="00B51F92">
                              <w:rPr>
                                <w:rFonts w:ascii="Arial" w:hAnsi="Arial" w:cs="Arial"/>
                                <w:color w:val="auto"/>
                              </w:rPr>
                              <w:fldChar w:fldCharType="end"/>
                            </w:r>
                            <w:r w:rsidRPr="00B51F92">
                              <w:rPr>
                                <w:rFonts w:ascii="Arial" w:hAnsi="Arial" w:cs="Arial"/>
                                <w:color w:val="auto"/>
                              </w:rPr>
                              <w:t xml:space="preserve"> - Simulación de Multiplexer</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DF8D73A" id="Cuadro de texto 20" o:spid="_x0000_s1033" type="#_x0000_t202" style="position:absolute;left:0;text-align:left;margin-left:0;margin-top:61.3pt;width:173.25pt;height:.05pt;z-index:2516848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" stroked="f">
                <v:textbox style="mso-fit-shape-to-text:t" inset="0,0,0,0">
                  <w:txbxContent>
                    <w:p w14:paraId="6995C173" w14:textId="18440E3C" w:rsidR="003C1BE0" w:rsidRPr="00B51F92" w:rsidRDefault="003C1BE0" w:rsidP="00B51F92">
                      <w:pPr>
                        <w:pStyle w:val="Descripcin"/>
                        <w:rPr>
                          <w:rFonts w:ascii="Arial" w:hAnsi="Arial" w:cs="Arial"/>
                          <w:noProof/>
                          <w:color w:val="auto"/>
                        </w:rPr>
                      </w:pPr>
                      <w:bookmarkStart w:id="57" w:name="_Toc69730022"/>
                      <w:r w:rsidRPr="00B51F92">
                        <w:rPr>
                          <w:rFonts w:ascii="Arial" w:hAnsi="Arial" w:cs="Arial"/>
                          <w:color w:val="auto"/>
                        </w:rPr>
                        <w:t xml:space="preserve">Figura 2. 4. </w:t>
                      </w:r>
                      <w:r w:rsidRPr="00B51F92">
                        <w:rPr>
                          <w:rFonts w:ascii="Arial" w:hAnsi="Arial" w:cs="Arial"/>
                          <w:color w:val="auto"/>
                        </w:rPr>
                        <w:fldChar w:fldCharType="begin"/>
                      </w:r>
                      <w:r w:rsidRPr="00B51F92">
                        <w:rPr>
                          <w:rFonts w:ascii="Arial" w:hAnsi="Arial" w:cs="Arial"/>
                          <w:color w:val="auto"/>
                        </w:rPr>
                        <w:instrText xml:space="preserve"> SEQ Figura_2._4. \* ARABIC </w:instrText>
                      </w:r>
                      <w:r w:rsidRPr="00B51F92">
                        <w:rPr>
                          <w:rFonts w:ascii="Arial" w:hAnsi="Arial" w:cs="Arial"/>
                          <w:color w:val="auto"/>
                        </w:rPr>
                        <w:fldChar w:fldCharType="separate"/>
                      </w:r>
                      <w:r w:rsidR="0047225C">
                        <w:rPr>
                          <w:rFonts w:ascii="Arial" w:hAnsi="Arial" w:cs="Arial"/>
                          <w:noProof/>
                          <w:color w:val="auto"/>
                        </w:rPr>
                        <w:t>2</w:t>
                      </w:r>
                      <w:r w:rsidRPr="00B51F92">
                        <w:rPr>
                          <w:rFonts w:ascii="Arial" w:hAnsi="Arial" w:cs="Arial"/>
                          <w:color w:val="auto"/>
                        </w:rPr>
                        <w:fldChar w:fldCharType="end"/>
                      </w:r>
                      <w:r w:rsidRPr="00B51F92">
                        <w:rPr>
                          <w:rFonts w:ascii="Arial" w:hAnsi="Arial" w:cs="Arial"/>
                          <w:color w:val="auto"/>
                        </w:rPr>
                        <w:t xml:space="preserve"> - Simulación de Multiplexer</w:t>
                      </w:r>
                      <w:bookmarkEnd w:id="57"/>
                    </w:p>
                  </w:txbxContent>
                </v:textbox>
                <w10:wrap type="through" anchorx="margin"/>
              </v:shape>
            </w:pict>
          </mc:Fallback>
        </mc:AlternateContent>
      </w:r>
    </w:p>
    <w:p w14:paraId="6A4028CA" w14:textId="6E3BB44B" w:rsidR="00AE136C" w:rsidRPr="004E0C24" w:rsidRDefault="00AE136C" w:rsidP="00387BF8">
      <w:pPr>
        <w:pStyle w:val="Prrafodelista"/>
        <w:ind w:left="454"/>
        <w:rPr>
          <w:rFonts w:ascii="Arial" w:hAnsi="Arial" w:cs="Arial"/>
          <w:sz w:val="20"/>
          <w:szCs w:val="20"/>
        </w:rPr>
      </w:pPr>
    </w:p>
    <w:p w14:paraId="0377796A" w14:textId="5FBBF326" w:rsidR="00AE136C" w:rsidRPr="004E0C24" w:rsidRDefault="00542BC7" w:rsidP="00613CA0">
      <w:pPr>
        <w:pStyle w:val="Prrafodelista"/>
        <w:ind w:left="283"/>
        <w:rPr>
          <w:rFonts w:ascii="Arial" w:hAnsi="Arial" w:cs="Arial"/>
          <w:sz w:val="20"/>
          <w:szCs w:val="20"/>
        </w:rPr>
      </w:pPr>
      <w:r>
        <w:rPr>
          <w:rFonts w:ascii="Arial" w:hAnsi="Arial" w:cs="Arial"/>
          <w:sz w:val="20"/>
          <w:szCs w:val="20"/>
        </w:rPr>
        <w:t>La señal de salida obtenida en la simulación, corresponde al funcionamiento de un Multiplexer. Por lo tanto, se comprobó que el hardware descripto es correcto.</w:t>
      </w:r>
    </w:p>
    <w:p w14:paraId="690EDD9C" w14:textId="3DDB98FB" w:rsidR="00AE136C" w:rsidRPr="004E0C24" w:rsidRDefault="00542BC7" w:rsidP="00613CA0">
      <w:pPr>
        <w:pStyle w:val="Prrafodelista"/>
        <w:ind w:left="283"/>
        <w:rPr>
          <w:rFonts w:ascii="Arial" w:hAnsi="Arial" w:cs="Arial"/>
          <w:sz w:val="20"/>
          <w:szCs w:val="20"/>
        </w:rPr>
      </w:pPr>
      <w:r>
        <w:rPr>
          <w:rFonts w:ascii="Arial" w:hAnsi="Arial" w:cs="Arial"/>
          <w:sz w:val="20"/>
          <w:szCs w:val="20"/>
        </w:rPr>
        <w:t>Para este componente, no se realizo asignación de pines E/S del FPGA, debido a que el mismo será utilizado en un sistema de mayor jerarquía. Sin embargo, si se obtuvo el Reporte de Área (Tabla 2.4.1) correspondiente.</w:t>
      </w:r>
    </w:p>
    <w:p w14:paraId="18E2B13F" w14:textId="10DF815B" w:rsidR="003D07C0" w:rsidRPr="00CD11DA" w:rsidRDefault="003D07C0" w:rsidP="003D07C0">
      <w:pPr>
        <w:pStyle w:val="Descripcin"/>
        <w:framePr w:w="3763" w:h="256" w:hRule="exact" w:hSpace="141" w:wrap="around" w:vAnchor="page" w:hAnchor="page" w:x="4255" w:y="7801"/>
        <w:rPr>
          <w:rFonts w:ascii="Arial" w:hAnsi="Arial" w:cs="Arial"/>
          <w:color w:val="auto"/>
          <w:lang w:val="pt-BR"/>
        </w:rPr>
      </w:pPr>
      <w:bookmarkStart w:id="50" w:name="_Toc69729957"/>
      <w:r w:rsidRPr="003D07C0">
        <w:rPr>
          <w:rFonts w:ascii="Arial" w:hAnsi="Arial" w:cs="Arial"/>
          <w:color w:val="auto"/>
        </w:rPr>
        <w:t xml:space="preserve">Tabla 2. 4. </w:t>
      </w:r>
      <w:r w:rsidRPr="003D07C0">
        <w:rPr>
          <w:rFonts w:ascii="Arial" w:hAnsi="Arial" w:cs="Arial"/>
          <w:color w:val="auto"/>
        </w:rPr>
        <w:fldChar w:fldCharType="begin"/>
      </w:r>
      <w:r w:rsidRPr="003D07C0">
        <w:rPr>
          <w:rFonts w:ascii="Arial" w:hAnsi="Arial" w:cs="Arial"/>
          <w:color w:val="auto"/>
        </w:rPr>
        <w:instrText xml:space="preserve"> SEQ Tabla_2._4. \* ARABIC </w:instrText>
      </w:r>
      <w:r w:rsidRPr="003D07C0">
        <w:rPr>
          <w:rFonts w:ascii="Arial" w:hAnsi="Arial" w:cs="Arial"/>
          <w:color w:val="auto"/>
        </w:rPr>
        <w:fldChar w:fldCharType="separate"/>
      </w:r>
      <w:r w:rsidR="00CD11DA">
        <w:rPr>
          <w:rFonts w:ascii="Arial" w:hAnsi="Arial" w:cs="Arial"/>
          <w:noProof/>
          <w:color w:val="auto"/>
        </w:rPr>
        <w:t>1</w:t>
      </w:r>
      <w:r w:rsidRPr="003D07C0">
        <w:rPr>
          <w:rFonts w:ascii="Arial" w:hAnsi="Arial" w:cs="Arial"/>
          <w:color w:val="auto"/>
        </w:rPr>
        <w:fldChar w:fldCharType="end"/>
      </w:r>
      <w:r w:rsidRPr="00CD11DA">
        <w:rPr>
          <w:rFonts w:ascii="Arial" w:hAnsi="Arial" w:cs="Arial"/>
          <w:color w:val="auto"/>
          <w:lang w:val="pt-BR"/>
        </w:rPr>
        <w:t xml:space="preserve"> - Reporte de Área de Multiplexer</w:t>
      </w:r>
      <w:bookmarkEnd w:id="50"/>
    </w:p>
    <w:p w14:paraId="34DBDAAC" w14:textId="7160BDA4" w:rsidR="00AE136C" w:rsidRPr="00CD11DA" w:rsidRDefault="00AE136C" w:rsidP="00387BF8">
      <w:pPr>
        <w:pStyle w:val="Prrafodelista"/>
        <w:ind w:left="454"/>
        <w:rPr>
          <w:rFonts w:ascii="Arial" w:hAnsi="Arial" w:cs="Arial"/>
          <w:sz w:val="20"/>
          <w:szCs w:val="20"/>
          <w:lang w:val="pt-BR"/>
        </w:rPr>
      </w:pPr>
    </w:p>
    <w:p w14:paraId="798F73A1" w14:textId="7ABA3128" w:rsidR="00FF3883" w:rsidRPr="00CD11DA" w:rsidRDefault="00FF3883" w:rsidP="00FF3883">
      <w:pPr>
        <w:pStyle w:val="Prrafodelista"/>
        <w:ind w:left="454"/>
        <w:jc w:val="center"/>
        <w:rPr>
          <w:rFonts w:ascii="Arial" w:hAnsi="Arial" w:cs="Arial"/>
          <w:i/>
          <w:iCs/>
          <w:sz w:val="20"/>
          <w:szCs w:val="20"/>
          <w:lang w:val="pt-BR"/>
        </w:rPr>
      </w:pPr>
    </w:p>
    <w:tbl>
      <w:tblPr>
        <w:tblStyle w:val="Tablaconcuadrcula4-nfasis6"/>
        <w:tblpPr w:leftFromText="141" w:rightFromText="141" w:vertAnchor="page" w:horzAnchor="margin" w:tblpXSpec="center" w:tblpY="8131"/>
        <w:tblW w:w="0" w:type="auto"/>
        <w:tblLook w:val="04A0" w:firstRow="1" w:lastRow="0" w:firstColumn="1" w:lastColumn="0" w:noHBand="0" w:noVBand="1"/>
      </w:tblPr>
      <w:tblGrid>
        <w:gridCol w:w="2985"/>
        <w:gridCol w:w="2964"/>
      </w:tblGrid>
      <w:tr w:rsidR="00FF3883" w14:paraId="7BA3B12F" w14:textId="77777777" w:rsidTr="00FF3883">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789DF5B3" w14:textId="77777777" w:rsidR="00FF3883" w:rsidRDefault="00FF3883" w:rsidP="00FF3883">
            <w:pPr>
              <w:pStyle w:val="Prrafodelista"/>
              <w:ind w:left="0"/>
              <w:jc w:val="center"/>
              <w:rPr>
                <w:rFonts w:ascii="Arial" w:hAnsi="Arial" w:cs="Arial"/>
                <w:sz w:val="20"/>
                <w:szCs w:val="20"/>
              </w:rPr>
            </w:pPr>
            <w:r>
              <w:rPr>
                <w:rFonts w:ascii="Arial" w:hAnsi="Arial" w:cs="Arial"/>
                <w:sz w:val="20"/>
                <w:szCs w:val="20"/>
              </w:rPr>
              <w:t>Recurso</w:t>
            </w:r>
          </w:p>
        </w:tc>
        <w:tc>
          <w:tcPr>
            <w:tcW w:w="2964" w:type="dxa"/>
          </w:tcPr>
          <w:p w14:paraId="5EE7BF53" w14:textId="77777777" w:rsidR="00FF3883" w:rsidRDefault="00FF3883" w:rsidP="00FF3883">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Porcentaje</w:t>
            </w:r>
          </w:p>
        </w:tc>
      </w:tr>
      <w:tr w:rsidR="00FF3883" w14:paraId="559757A8" w14:textId="77777777" w:rsidTr="00FF3883">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51D156B4" w14:textId="77777777" w:rsidR="00FF3883" w:rsidRPr="00550F78" w:rsidRDefault="00FF3883" w:rsidP="00FF3883">
            <w:pPr>
              <w:pStyle w:val="Prrafodelista"/>
              <w:ind w:left="0"/>
              <w:jc w:val="center"/>
              <w:rPr>
                <w:rFonts w:ascii="Arial" w:hAnsi="Arial" w:cs="Arial"/>
                <w:b w:val="0"/>
                <w:bCs w:val="0"/>
                <w:sz w:val="20"/>
                <w:szCs w:val="20"/>
              </w:rPr>
            </w:pPr>
            <w:r>
              <w:rPr>
                <w:rFonts w:ascii="Arial" w:hAnsi="Arial" w:cs="Arial"/>
                <w:b w:val="0"/>
                <w:bCs w:val="0"/>
                <w:sz w:val="20"/>
                <w:szCs w:val="20"/>
              </w:rPr>
              <w:t>Total de elementos lógicos</w:t>
            </w:r>
          </w:p>
        </w:tc>
        <w:tc>
          <w:tcPr>
            <w:tcW w:w="2964" w:type="dxa"/>
          </w:tcPr>
          <w:p w14:paraId="66F81054" w14:textId="7FD12325" w:rsidR="00FF3883" w:rsidRDefault="00FF3883" w:rsidP="00FF3883">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F3883">
              <w:rPr>
                <w:rFonts w:ascii="Arial" w:hAnsi="Arial" w:cs="Arial"/>
                <w:sz w:val="20"/>
                <w:szCs w:val="20"/>
              </w:rPr>
              <w:t xml:space="preserve">2 / 114,480 </w:t>
            </w:r>
            <w:r w:rsidR="00FA0D19" w:rsidRPr="00FF3883">
              <w:rPr>
                <w:rFonts w:ascii="Arial" w:hAnsi="Arial" w:cs="Arial"/>
                <w:sz w:val="20"/>
                <w:szCs w:val="20"/>
              </w:rPr>
              <w:t>(&lt;</w:t>
            </w:r>
            <w:r w:rsidRPr="00FF3883">
              <w:rPr>
                <w:rFonts w:ascii="Arial" w:hAnsi="Arial" w:cs="Arial"/>
                <w:sz w:val="20"/>
                <w:szCs w:val="20"/>
              </w:rPr>
              <w:t xml:space="preserve"> 1 </w:t>
            </w:r>
            <w:r w:rsidR="00FA0D19" w:rsidRPr="00FF3883">
              <w:rPr>
                <w:rFonts w:ascii="Arial" w:hAnsi="Arial" w:cs="Arial"/>
                <w:sz w:val="20"/>
                <w:szCs w:val="20"/>
              </w:rPr>
              <w:t>%)</w:t>
            </w:r>
          </w:p>
        </w:tc>
      </w:tr>
      <w:tr w:rsidR="00FF3883" w14:paraId="7D1F046F" w14:textId="77777777" w:rsidTr="00FF3883">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2A0AAC83" w14:textId="77777777" w:rsidR="00FF3883" w:rsidRDefault="00FF3883" w:rsidP="00FF3883">
            <w:pPr>
              <w:pStyle w:val="Prrafodelista"/>
              <w:ind w:left="0"/>
              <w:jc w:val="center"/>
              <w:rPr>
                <w:rFonts w:ascii="Arial" w:hAnsi="Arial" w:cs="Arial"/>
                <w:b w:val="0"/>
                <w:bCs w:val="0"/>
                <w:sz w:val="20"/>
                <w:szCs w:val="20"/>
              </w:rPr>
            </w:pPr>
            <w:r w:rsidRPr="00C47059">
              <w:rPr>
                <w:rFonts w:ascii="Arial" w:hAnsi="Arial" w:cs="Arial"/>
                <w:b w:val="0"/>
                <w:bCs w:val="0"/>
                <w:sz w:val="20"/>
                <w:szCs w:val="20"/>
              </w:rPr>
              <w:t>Total regist</w:t>
            </w:r>
            <w:r>
              <w:rPr>
                <w:rFonts w:ascii="Arial" w:hAnsi="Arial" w:cs="Arial"/>
                <w:b w:val="0"/>
                <w:bCs w:val="0"/>
                <w:sz w:val="20"/>
                <w:szCs w:val="20"/>
              </w:rPr>
              <w:t>ros</w:t>
            </w:r>
          </w:p>
        </w:tc>
        <w:tc>
          <w:tcPr>
            <w:tcW w:w="2964" w:type="dxa"/>
          </w:tcPr>
          <w:p w14:paraId="7688E751" w14:textId="77777777" w:rsidR="00FF3883" w:rsidRDefault="00FF3883" w:rsidP="00FF3883">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w:t>
            </w:r>
          </w:p>
        </w:tc>
      </w:tr>
      <w:tr w:rsidR="00FF3883" w14:paraId="53A7FAEE" w14:textId="77777777" w:rsidTr="00FF3883">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29FA19D3" w14:textId="77777777" w:rsidR="00FF3883" w:rsidRDefault="00FF3883" w:rsidP="00FF3883">
            <w:pPr>
              <w:pStyle w:val="Prrafodelista"/>
              <w:ind w:left="0"/>
              <w:jc w:val="center"/>
              <w:rPr>
                <w:rFonts w:ascii="Arial" w:hAnsi="Arial" w:cs="Arial"/>
                <w:b w:val="0"/>
                <w:bCs w:val="0"/>
                <w:sz w:val="20"/>
                <w:szCs w:val="20"/>
              </w:rPr>
            </w:pPr>
            <w:r w:rsidRPr="00C47059">
              <w:rPr>
                <w:rFonts w:ascii="Arial" w:hAnsi="Arial" w:cs="Arial"/>
                <w:b w:val="0"/>
                <w:bCs w:val="0"/>
                <w:sz w:val="20"/>
                <w:szCs w:val="20"/>
              </w:rPr>
              <w:t>Total pins</w:t>
            </w:r>
          </w:p>
        </w:tc>
        <w:tc>
          <w:tcPr>
            <w:tcW w:w="2964" w:type="dxa"/>
          </w:tcPr>
          <w:p w14:paraId="7ABD8519" w14:textId="5DA0E36B" w:rsidR="00FF3883" w:rsidRDefault="00FF3883" w:rsidP="00FF3883">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F3883">
              <w:rPr>
                <w:rFonts w:ascii="Arial" w:hAnsi="Arial" w:cs="Arial"/>
                <w:sz w:val="20"/>
                <w:szCs w:val="20"/>
              </w:rPr>
              <w:t xml:space="preserve">7 / 529 </w:t>
            </w:r>
            <w:r w:rsidR="00FA0D19" w:rsidRPr="00FF3883">
              <w:rPr>
                <w:rFonts w:ascii="Arial" w:hAnsi="Arial" w:cs="Arial"/>
                <w:sz w:val="20"/>
                <w:szCs w:val="20"/>
              </w:rPr>
              <w:t>(1</w:t>
            </w:r>
            <w:r w:rsidRPr="00FF3883">
              <w:rPr>
                <w:rFonts w:ascii="Arial" w:hAnsi="Arial" w:cs="Arial"/>
                <w:sz w:val="20"/>
                <w:szCs w:val="20"/>
              </w:rPr>
              <w:t xml:space="preserve"> </w:t>
            </w:r>
            <w:r w:rsidR="00FA0D19" w:rsidRPr="00FF3883">
              <w:rPr>
                <w:rFonts w:ascii="Arial" w:hAnsi="Arial" w:cs="Arial"/>
                <w:sz w:val="20"/>
                <w:szCs w:val="20"/>
              </w:rPr>
              <w:t>%)</w:t>
            </w:r>
          </w:p>
        </w:tc>
      </w:tr>
      <w:tr w:rsidR="00FF3883" w14:paraId="4DF11F2B" w14:textId="77777777" w:rsidTr="00FF3883">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6E525732" w14:textId="77777777" w:rsidR="00FF3883" w:rsidRDefault="00FF3883" w:rsidP="00FF3883">
            <w:pPr>
              <w:pStyle w:val="Prrafodelista"/>
              <w:ind w:left="0"/>
              <w:jc w:val="center"/>
              <w:rPr>
                <w:rFonts w:ascii="Arial" w:hAnsi="Arial" w:cs="Arial"/>
                <w:b w:val="0"/>
                <w:bCs w:val="0"/>
                <w:sz w:val="20"/>
                <w:szCs w:val="20"/>
              </w:rPr>
            </w:pPr>
            <w:r w:rsidRPr="00C47059">
              <w:rPr>
                <w:rFonts w:ascii="Arial" w:hAnsi="Arial" w:cs="Arial"/>
                <w:b w:val="0"/>
                <w:bCs w:val="0"/>
                <w:sz w:val="20"/>
                <w:szCs w:val="20"/>
              </w:rPr>
              <w:t>Total pins</w:t>
            </w:r>
            <w:r>
              <w:rPr>
                <w:rFonts w:ascii="Arial" w:hAnsi="Arial" w:cs="Arial"/>
                <w:b w:val="0"/>
                <w:bCs w:val="0"/>
                <w:sz w:val="20"/>
                <w:szCs w:val="20"/>
              </w:rPr>
              <w:t xml:space="preserve"> virtuales</w:t>
            </w:r>
          </w:p>
        </w:tc>
        <w:tc>
          <w:tcPr>
            <w:tcW w:w="2964" w:type="dxa"/>
          </w:tcPr>
          <w:p w14:paraId="67E81817" w14:textId="77777777" w:rsidR="00FF3883" w:rsidRDefault="00FF3883" w:rsidP="00FF3883">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w:t>
            </w:r>
          </w:p>
        </w:tc>
      </w:tr>
      <w:tr w:rsidR="00FF3883" w14:paraId="17B02993" w14:textId="77777777" w:rsidTr="00FF3883">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36459548" w14:textId="77777777" w:rsidR="00FF3883" w:rsidRPr="00C47059" w:rsidRDefault="00FF3883" w:rsidP="00FF3883">
            <w:pPr>
              <w:pStyle w:val="Prrafodelista"/>
              <w:ind w:left="0"/>
              <w:jc w:val="center"/>
              <w:rPr>
                <w:rFonts w:ascii="Arial" w:hAnsi="Arial" w:cs="Arial"/>
                <w:b w:val="0"/>
                <w:bCs w:val="0"/>
                <w:sz w:val="20"/>
                <w:szCs w:val="20"/>
              </w:rPr>
            </w:pPr>
            <w:r w:rsidRPr="00C47059">
              <w:rPr>
                <w:rFonts w:ascii="Arial" w:hAnsi="Arial" w:cs="Arial"/>
                <w:b w:val="0"/>
                <w:bCs w:val="0"/>
                <w:sz w:val="20"/>
                <w:szCs w:val="20"/>
              </w:rPr>
              <w:t>Total bits</w:t>
            </w:r>
            <w:r>
              <w:rPr>
                <w:rFonts w:ascii="Arial" w:hAnsi="Arial" w:cs="Arial"/>
                <w:b w:val="0"/>
                <w:bCs w:val="0"/>
                <w:sz w:val="20"/>
                <w:szCs w:val="20"/>
              </w:rPr>
              <w:t xml:space="preserve"> de memoria</w:t>
            </w:r>
          </w:p>
        </w:tc>
        <w:tc>
          <w:tcPr>
            <w:tcW w:w="2964" w:type="dxa"/>
          </w:tcPr>
          <w:p w14:paraId="267CAAC6" w14:textId="77777777" w:rsidR="00FF3883" w:rsidRDefault="00FF3883" w:rsidP="00FF3883">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314A1">
              <w:rPr>
                <w:rFonts w:ascii="Arial" w:hAnsi="Arial" w:cs="Arial"/>
                <w:sz w:val="20"/>
                <w:szCs w:val="20"/>
              </w:rPr>
              <w:t>0 / 3,981,312 (0 %)</w:t>
            </w:r>
          </w:p>
        </w:tc>
      </w:tr>
      <w:tr w:rsidR="00FF3883" w14:paraId="36ED48BC" w14:textId="77777777" w:rsidTr="00FF3883">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5C37B65B" w14:textId="77777777" w:rsidR="00FF3883" w:rsidRPr="00C47059" w:rsidRDefault="00FF3883" w:rsidP="00FF3883">
            <w:pPr>
              <w:pStyle w:val="Prrafodelista"/>
              <w:ind w:left="0"/>
              <w:jc w:val="center"/>
              <w:rPr>
                <w:rFonts w:ascii="Arial" w:hAnsi="Arial" w:cs="Arial"/>
                <w:b w:val="0"/>
                <w:bCs w:val="0"/>
                <w:sz w:val="20"/>
                <w:szCs w:val="20"/>
              </w:rPr>
            </w:pPr>
            <w:r w:rsidRPr="00C47059">
              <w:rPr>
                <w:rFonts w:ascii="Arial" w:hAnsi="Arial" w:cs="Arial"/>
                <w:b w:val="0"/>
                <w:bCs w:val="0"/>
                <w:sz w:val="20"/>
                <w:szCs w:val="20"/>
              </w:rPr>
              <w:t>Embedded Multiplier 9-bit elements</w:t>
            </w:r>
          </w:p>
        </w:tc>
        <w:tc>
          <w:tcPr>
            <w:tcW w:w="2964" w:type="dxa"/>
          </w:tcPr>
          <w:p w14:paraId="605BA59C" w14:textId="77777777" w:rsidR="00FF3883" w:rsidRPr="00C47059" w:rsidRDefault="00FF3883" w:rsidP="00FF3883">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47059">
              <w:rPr>
                <w:rFonts w:ascii="Arial" w:hAnsi="Arial" w:cs="Arial"/>
                <w:sz w:val="20"/>
                <w:szCs w:val="20"/>
              </w:rPr>
              <w:t>0 / 532 (0 %)</w:t>
            </w:r>
          </w:p>
        </w:tc>
      </w:tr>
      <w:tr w:rsidR="00FF3883" w14:paraId="3A089C3D" w14:textId="77777777" w:rsidTr="00FF3883">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480C1FD3" w14:textId="77777777" w:rsidR="00FF3883" w:rsidRPr="00C47059" w:rsidRDefault="00FF3883" w:rsidP="00FF3883">
            <w:pPr>
              <w:pStyle w:val="Prrafodelista"/>
              <w:ind w:left="0"/>
              <w:jc w:val="center"/>
              <w:rPr>
                <w:rFonts w:ascii="Arial" w:hAnsi="Arial" w:cs="Arial"/>
                <w:b w:val="0"/>
                <w:bCs w:val="0"/>
                <w:sz w:val="20"/>
                <w:szCs w:val="20"/>
              </w:rPr>
            </w:pPr>
            <w:r w:rsidRPr="00C47059">
              <w:rPr>
                <w:rFonts w:ascii="Arial" w:hAnsi="Arial" w:cs="Arial"/>
                <w:b w:val="0"/>
                <w:bCs w:val="0"/>
                <w:sz w:val="20"/>
                <w:szCs w:val="20"/>
              </w:rPr>
              <w:t>Total PLLs</w:t>
            </w:r>
          </w:p>
        </w:tc>
        <w:tc>
          <w:tcPr>
            <w:tcW w:w="2964" w:type="dxa"/>
          </w:tcPr>
          <w:p w14:paraId="142DBF17" w14:textId="77777777" w:rsidR="00FF3883" w:rsidRPr="00C47059" w:rsidRDefault="00FF3883" w:rsidP="003D07C0">
            <w:pPr>
              <w:pStyle w:val="Prrafodelista"/>
              <w:keepNext/>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47059">
              <w:rPr>
                <w:rFonts w:ascii="Arial" w:hAnsi="Arial" w:cs="Arial"/>
                <w:sz w:val="20"/>
                <w:szCs w:val="20"/>
              </w:rPr>
              <w:t>0 / 4 (0 %)</w:t>
            </w:r>
          </w:p>
        </w:tc>
      </w:tr>
    </w:tbl>
    <w:p w14:paraId="27582F85" w14:textId="10E299AD" w:rsidR="00AE136C" w:rsidRDefault="00AE136C" w:rsidP="00387BF8">
      <w:pPr>
        <w:pStyle w:val="Prrafodelista"/>
        <w:ind w:left="454"/>
        <w:rPr>
          <w:rFonts w:ascii="Arial" w:hAnsi="Arial" w:cs="Arial"/>
          <w:sz w:val="20"/>
          <w:szCs w:val="20"/>
        </w:rPr>
      </w:pPr>
    </w:p>
    <w:p w14:paraId="602E4D26" w14:textId="6B5299B2" w:rsidR="00FF3883" w:rsidRDefault="00FF3883" w:rsidP="00387BF8">
      <w:pPr>
        <w:pStyle w:val="Prrafodelista"/>
        <w:ind w:left="454"/>
        <w:rPr>
          <w:rFonts w:ascii="Arial" w:hAnsi="Arial" w:cs="Arial"/>
          <w:sz w:val="20"/>
          <w:szCs w:val="20"/>
        </w:rPr>
      </w:pPr>
    </w:p>
    <w:p w14:paraId="5ADF3B45" w14:textId="40F1BEC7" w:rsidR="00FF3883" w:rsidRDefault="00FF3883" w:rsidP="00387BF8">
      <w:pPr>
        <w:pStyle w:val="Prrafodelista"/>
        <w:ind w:left="454"/>
        <w:rPr>
          <w:rFonts w:ascii="Arial" w:hAnsi="Arial" w:cs="Arial"/>
          <w:sz w:val="20"/>
          <w:szCs w:val="20"/>
        </w:rPr>
      </w:pPr>
    </w:p>
    <w:p w14:paraId="1530A3AC" w14:textId="0603CCFD" w:rsidR="00FF3883" w:rsidRDefault="00FF3883" w:rsidP="00387BF8">
      <w:pPr>
        <w:pStyle w:val="Prrafodelista"/>
        <w:ind w:left="454"/>
        <w:rPr>
          <w:rFonts w:ascii="Arial" w:hAnsi="Arial" w:cs="Arial"/>
          <w:sz w:val="20"/>
          <w:szCs w:val="20"/>
        </w:rPr>
      </w:pPr>
    </w:p>
    <w:p w14:paraId="5ADBAEAB" w14:textId="38C8CF22" w:rsidR="00FF3883" w:rsidRDefault="00FF3883" w:rsidP="00387BF8">
      <w:pPr>
        <w:pStyle w:val="Prrafodelista"/>
        <w:ind w:left="454"/>
        <w:rPr>
          <w:rFonts w:ascii="Arial" w:hAnsi="Arial" w:cs="Arial"/>
          <w:sz w:val="20"/>
          <w:szCs w:val="20"/>
        </w:rPr>
      </w:pPr>
    </w:p>
    <w:p w14:paraId="0ABF0C3E" w14:textId="5E456589" w:rsidR="00FF3883" w:rsidRDefault="00FF3883" w:rsidP="00387BF8">
      <w:pPr>
        <w:pStyle w:val="Prrafodelista"/>
        <w:ind w:left="454"/>
        <w:rPr>
          <w:rFonts w:ascii="Arial" w:hAnsi="Arial" w:cs="Arial"/>
          <w:sz w:val="20"/>
          <w:szCs w:val="20"/>
        </w:rPr>
      </w:pPr>
    </w:p>
    <w:p w14:paraId="27552FC2" w14:textId="0A15EA0A" w:rsidR="00FF3883" w:rsidRDefault="00FF3883" w:rsidP="00387BF8">
      <w:pPr>
        <w:pStyle w:val="Prrafodelista"/>
        <w:ind w:left="454"/>
        <w:rPr>
          <w:rFonts w:ascii="Arial" w:hAnsi="Arial" w:cs="Arial"/>
          <w:sz w:val="20"/>
          <w:szCs w:val="20"/>
        </w:rPr>
      </w:pPr>
    </w:p>
    <w:p w14:paraId="05C03CD4" w14:textId="3AEA5786" w:rsidR="00FF3883" w:rsidRDefault="00FF3883" w:rsidP="00387BF8">
      <w:pPr>
        <w:pStyle w:val="Prrafodelista"/>
        <w:ind w:left="454"/>
        <w:rPr>
          <w:rFonts w:ascii="Arial" w:hAnsi="Arial" w:cs="Arial"/>
          <w:sz w:val="20"/>
          <w:szCs w:val="20"/>
        </w:rPr>
      </w:pPr>
    </w:p>
    <w:p w14:paraId="4B2C8699" w14:textId="06346A09" w:rsidR="00FF3883" w:rsidRDefault="00FF3883" w:rsidP="00387BF8">
      <w:pPr>
        <w:pStyle w:val="Prrafodelista"/>
        <w:ind w:left="454"/>
        <w:rPr>
          <w:rFonts w:ascii="Arial" w:hAnsi="Arial" w:cs="Arial"/>
          <w:sz w:val="20"/>
          <w:szCs w:val="20"/>
        </w:rPr>
      </w:pPr>
    </w:p>
    <w:p w14:paraId="23D49591" w14:textId="2D7A9B4B" w:rsidR="00FF3883" w:rsidRDefault="00FF3883" w:rsidP="00387BF8">
      <w:pPr>
        <w:pStyle w:val="Prrafodelista"/>
        <w:ind w:left="454"/>
        <w:rPr>
          <w:rFonts w:ascii="Arial" w:hAnsi="Arial" w:cs="Arial"/>
          <w:sz w:val="20"/>
          <w:szCs w:val="20"/>
        </w:rPr>
      </w:pPr>
    </w:p>
    <w:p w14:paraId="53A447E3" w14:textId="6066BFC8" w:rsidR="00FF3883" w:rsidRDefault="00FF3883" w:rsidP="00387BF8">
      <w:pPr>
        <w:pStyle w:val="Prrafodelista"/>
        <w:ind w:left="454"/>
        <w:rPr>
          <w:rFonts w:ascii="Arial" w:hAnsi="Arial" w:cs="Arial"/>
          <w:sz w:val="20"/>
          <w:szCs w:val="20"/>
        </w:rPr>
      </w:pPr>
    </w:p>
    <w:p w14:paraId="60D84035" w14:textId="7EDA89E6" w:rsidR="00FF3883" w:rsidRDefault="00B35483" w:rsidP="00613CA0">
      <w:pPr>
        <w:pStyle w:val="Prrafodelista"/>
        <w:ind w:left="283"/>
        <w:rPr>
          <w:rFonts w:ascii="Arial" w:hAnsi="Arial" w:cs="Arial"/>
          <w:sz w:val="20"/>
          <w:szCs w:val="20"/>
        </w:rPr>
      </w:pPr>
      <w:r>
        <w:rPr>
          <w:rFonts w:ascii="Arial" w:hAnsi="Arial" w:cs="Arial"/>
          <w:sz w:val="20"/>
          <w:szCs w:val="20"/>
        </w:rPr>
        <w:t>Finalmente, mediante un proyecto</w:t>
      </w:r>
      <w:r w:rsidR="00F42FA4">
        <w:rPr>
          <w:rFonts w:ascii="Arial" w:hAnsi="Arial" w:cs="Arial"/>
          <w:sz w:val="20"/>
          <w:szCs w:val="20"/>
        </w:rPr>
        <w:t xml:space="preserve"> principal</w:t>
      </w:r>
      <w:r>
        <w:rPr>
          <w:rFonts w:ascii="Arial" w:hAnsi="Arial" w:cs="Arial"/>
          <w:sz w:val="20"/>
          <w:szCs w:val="20"/>
        </w:rPr>
        <w:t xml:space="preserve"> se describió un sistema en VHDL</w:t>
      </w:r>
      <w:r w:rsidR="00B6623A">
        <w:rPr>
          <w:rFonts w:ascii="Arial" w:hAnsi="Arial" w:cs="Arial"/>
          <w:sz w:val="20"/>
          <w:szCs w:val="20"/>
        </w:rPr>
        <w:t xml:space="preserve"> (</w:t>
      </w:r>
      <w:r w:rsidR="00B6623A" w:rsidRPr="00625325">
        <w:rPr>
          <w:rFonts w:ascii="Arial" w:hAnsi="Arial" w:cs="Arial"/>
          <w:sz w:val="20"/>
          <w:szCs w:val="20"/>
        </w:rPr>
        <w:t>Apéndice</w:t>
      </w:r>
      <w:r w:rsidR="00625325">
        <w:rPr>
          <w:rFonts w:ascii="Arial" w:hAnsi="Arial" w:cs="Arial"/>
          <w:sz w:val="20"/>
          <w:szCs w:val="20"/>
        </w:rPr>
        <w:t xml:space="preserve"> 4.1.5</w:t>
      </w:r>
      <w:r w:rsidR="00B6623A">
        <w:rPr>
          <w:rFonts w:ascii="Arial" w:hAnsi="Arial" w:cs="Arial"/>
          <w:sz w:val="20"/>
          <w:szCs w:val="20"/>
        </w:rPr>
        <w:t>)</w:t>
      </w:r>
      <w:r>
        <w:rPr>
          <w:rFonts w:ascii="Arial" w:hAnsi="Arial" w:cs="Arial"/>
          <w:sz w:val="20"/>
          <w:szCs w:val="20"/>
        </w:rPr>
        <w:t>, el cual cuenta con instanciaciones de los componentes: Decodificador BCD a 7segmentos y de cuatro Multiplexers</w:t>
      </w:r>
      <w:r w:rsidR="00F42FA4">
        <w:rPr>
          <w:rFonts w:ascii="Arial" w:hAnsi="Arial" w:cs="Arial"/>
          <w:sz w:val="20"/>
          <w:szCs w:val="20"/>
        </w:rPr>
        <w:t xml:space="preserve"> (</w:t>
      </w:r>
      <w:r w:rsidR="00F42FA4" w:rsidRPr="00F42FA4">
        <w:rPr>
          <w:rFonts w:ascii="Arial" w:hAnsi="Arial" w:cs="Arial"/>
          <w:b/>
          <w:bCs/>
          <w:sz w:val="20"/>
          <w:szCs w:val="20"/>
        </w:rPr>
        <w:t>también de los demás componentes</w:t>
      </w:r>
      <w:r w:rsidR="00F42FA4">
        <w:rPr>
          <w:rFonts w:ascii="Arial" w:hAnsi="Arial" w:cs="Arial"/>
          <w:sz w:val="20"/>
          <w:szCs w:val="20"/>
        </w:rPr>
        <w:t>)</w:t>
      </w:r>
      <w:r>
        <w:rPr>
          <w:rFonts w:ascii="Arial" w:hAnsi="Arial" w:cs="Arial"/>
          <w:sz w:val="20"/>
          <w:szCs w:val="20"/>
        </w:rPr>
        <w:t xml:space="preserve">. El mismo cuenta con una </w:t>
      </w:r>
      <w:r w:rsidRPr="00B35483">
        <w:rPr>
          <w:rFonts w:ascii="Arial" w:hAnsi="Arial" w:cs="Arial"/>
          <w:i/>
          <w:iCs/>
          <w:sz w:val="20"/>
          <w:szCs w:val="20"/>
        </w:rPr>
        <w:t>entidad</w:t>
      </w:r>
      <w:r>
        <w:rPr>
          <w:rFonts w:ascii="Arial" w:hAnsi="Arial" w:cs="Arial"/>
          <w:sz w:val="20"/>
          <w:szCs w:val="20"/>
        </w:rPr>
        <w:t xml:space="preserve"> de cuatro entradas (vectores de 4 bits) correspondientes a cuatro contadores BCD externos</w:t>
      </w:r>
      <w:r w:rsidR="00F42FA4">
        <w:rPr>
          <w:rFonts w:ascii="Arial" w:hAnsi="Arial" w:cs="Arial"/>
          <w:sz w:val="20"/>
          <w:szCs w:val="20"/>
        </w:rPr>
        <w:t xml:space="preserve"> y </w:t>
      </w:r>
      <w:r>
        <w:rPr>
          <w:rFonts w:ascii="Arial" w:hAnsi="Arial" w:cs="Arial"/>
          <w:sz w:val="20"/>
          <w:szCs w:val="20"/>
        </w:rPr>
        <w:t>otra entrada (vector de 2 bits</w:t>
      </w:r>
      <w:r w:rsidR="00F42FA4">
        <w:rPr>
          <w:rFonts w:ascii="Arial" w:hAnsi="Arial" w:cs="Arial"/>
          <w:sz w:val="20"/>
          <w:szCs w:val="20"/>
        </w:rPr>
        <w:t>)</w:t>
      </w:r>
      <w:r>
        <w:rPr>
          <w:rFonts w:ascii="Arial" w:hAnsi="Arial" w:cs="Arial"/>
          <w:sz w:val="20"/>
          <w:szCs w:val="20"/>
        </w:rPr>
        <w:t xml:space="preserve"> de selección, además con </w:t>
      </w:r>
      <w:r w:rsidR="00F42FA4">
        <w:rPr>
          <w:rFonts w:ascii="Arial" w:hAnsi="Arial" w:cs="Arial"/>
          <w:sz w:val="20"/>
          <w:szCs w:val="20"/>
        </w:rPr>
        <w:t>tres</w:t>
      </w:r>
      <w:r>
        <w:rPr>
          <w:rFonts w:ascii="Arial" w:hAnsi="Arial" w:cs="Arial"/>
          <w:sz w:val="20"/>
          <w:szCs w:val="20"/>
        </w:rPr>
        <w:t xml:space="preserve"> salida</w:t>
      </w:r>
      <w:r w:rsidR="00F42FA4">
        <w:rPr>
          <w:rFonts w:ascii="Arial" w:hAnsi="Arial" w:cs="Arial"/>
          <w:sz w:val="20"/>
          <w:szCs w:val="20"/>
        </w:rPr>
        <w:t>s</w:t>
      </w:r>
      <w:r>
        <w:rPr>
          <w:rFonts w:ascii="Arial" w:hAnsi="Arial" w:cs="Arial"/>
          <w:sz w:val="20"/>
          <w:szCs w:val="20"/>
        </w:rPr>
        <w:t xml:space="preserve"> (vector</w:t>
      </w:r>
      <w:r w:rsidR="00F42FA4">
        <w:rPr>
          <w:rFonts w:ascii="Arial" w:hAnsi="Arial" w:cs="Arial"/>
          <w:sz w:val="20"/>
          <w:szCs w:val="20"/>
        </w:rPr>
        <w:t>es</w:t>
      </w:r>
      <w:r>
        <w:rPr>
          <w:rFonts w:ascii="Arial" w:hAnsi="Arial" w:cs="Arial"/>
          <w:sz w:val="20"/>
          <w:szCs w:val="20"/>
        </w:rPr>
        <w:t xml:space="preserve"> de 7 bits) </w:t>
      </w:r>
      <w:r w:rsidR="00F42FA4">
        <w:rPr>
          <w:rFonts w:ascii="Arial" w:hAnsi="Arial" w:cs="Arial"/>
          <w:sz w:val="20"/>
          <w:szCs w:val="20"/>
        </w:rPr>
        <w:t>para</w:t>
      </w:r>
      <w:r>
        <w:rPr>
          <w:rFonts w:ascii="Arial" w:hAnsi="Arial" w:cs="Arial"/>
          <w:sz w:val="20"/>
          <w:szCs w:val="20"/>
        </w:rPr>
        <w:t xml:space="preserve"> </w:t>
      </w:r>
      <w:r w:rsidR="00F42FA4">
        <w:rPr>
          <w:rFonts w:ascii="Arial" w:hAnsi="Arial" w:cs="Arial"/>
          <w:sz w:val="20"/>
          <w:szCs w:val="20"/>
        </w:rPr>
        <w:t>los</w:t>
      </w:r>
      <w:r>
        <w:rPr>
          <w:rFonts w:ascii="Arial" w:hAnsi="Arial" w:cs="Arial"/>
          <w:sz w:val="20"/>
          <w:szCs w:val="20"/>
        </w:rPr>
        <w:t xml:space="preserve"> display de 7segmento</w:t>
      </w:r>
      <w:r w:rsidR="00F42FA4">
        <w:rPr>
          <w:rFonts w:ascii="Arial" w:hAnsi="Arial" w:cs="Arial"/>
          <w:sz w:val="20"/>
          <w:szCs w:val="20"/>
        </w:rPr>
        <w:t>s y otra salida (vector de 8 bits) a los leds verdes de la placa</w:t>
      </w:r>
      <w:r>
        <w:rPr>
          <w:rFonts w:ascii="Arial" w:hAnsi="Arial" w:cs="Arial"/>
          <w:sz w:val="20"/>
          <w:szCs w:val="20"/>
        </w:rPr>
        <w:t xml:space="preserve">. En la </w:t>
      </w:r>
      <w:r w:rsidRPr="00B35483">
        <w:rPr>
          <w:rFonts w:ascii="Arial" w:hAnsi="Arial" w:cs="Arial"/>
          <w:i/>
          <w:iCs/>
          <w:sz w:val="20"/>
          <w:szCs w:val="20"/>
        </w:rPr>
        <w:t>arquitectura</w:t>
      </w:r>
      <w:r>
        <w:rPr>
          <w:rFonts w:ascii="Arial" w:hAnsi="Arial" w:cs="Arial"/>
          <w:sz w:val="20"/>
          <w:szCs w:val="20"/>
        </w:rPr>
        <w:t xml:space="preserve"> solo hay instrucciones de instanciación. Para la obtención de los cuatro Multiplexers, se recurrió a la utilización de la instrucción concurrente For-Generate. </w:t>
      </w:r>
    </w:p>
    <w:p w14:paraId="6EB50B9D" w14:textId="328B7CDF" w:rsidR="00B6623A" w:rsidRDefault="00B6623A" w:rsidP="00387BF8">
      <w:pPr>
        <w:pStyle w:val="Prrafodelista"/>
        <w:ind w:left="454"/>
        <w:rPr>
          <w:rFonts w:ascii="Arial" w:hAnsi="Arial" w:cs="Arial"/>
          <w:sz w:val="20"/>
          <w:szCs w:val="20"/>
        </w:rPr>
      </w:pPr>
    </w:p>
    <w:p w14:paraId="7D2B76F3" w14:textId="46FF11E8" w:rsidR="00FF3883" w:rsidRDefault="00BB0203" w:rsidP="00613CA0">
      <w:pPr>
        <w:pStyle w:val="Prrafodelista"/>
        <w:ind w:left="283"/>
        <w:rPr>
          <w:rFonts w:ascii="Arial" w:hAnsi="Arial" w:cs="Arial"/>
          <w:sz w:val="20"/>
          <w:szCs w:val="20"/>
        </w:rPr>
      </w:pPr>
      <w:r>
        <w:rPr>
          <w:rFonts w:ascii="Arial" w:hAnsi="Arial" w:cs="Arial"/>
          <w:sz w:val="20"/>
          <w:szCs w:val="20"/>
        </w:rPr>
        <w:t>Al igual que con el Multiplexer, se obtuvo el esquemático del diseño (Figura 2.4.3)</w:t>
      </w:r>
      <w:r w:rsidR="000A2C9A">
        <w:rPr>
          <w:rFonts w:ascii="Arial" w:hAnsi="Arial" w:cs="Arial"/>
          <w:sz w:val="20"/>
          <w:szCs w:val="20"/>
        </w:rPr>
        <w:t xml:space="preserve"> mediante RTL Viewer, </w:t>
      </w:r>
      <w:r w:rsidR="004843D2">
        <w:rPr>
          <w:rFonts w:ascii="Arial" w:hAnsi="Arial" w:cs="Arial"/>
          <w:sz w:val="20"/>
          <w:szCs w:val="20"/>
        </w:rPr>
        <w:t>mientras que</w:t>
      </w:r>
      <w:r w:rsidR="000A2C9A">
        <w:rPr>
          <w:rFonts w:ascii="Arial" w:hAnsi="Arial" w:cs="Arial"/>
          <w:sz w:val="20"/>
          <w:szCs w:val="20"/>
        </w:rPr>
        <w:t xml:space="preserve"> la simulación de entradas y salidas por medio de la herramienta ModelSim (Figura 2.4.4)</w:t>
      </w:r>
      <w:r w:rsidR="004843D2">
        <w:rPr>
          <w:rFonts w:ascii="Arial" w:hAnsi="Arial" w:cs="Arial"/>
          <w:sz w:val="20"/>
          <w:szCs w:val="20"/>
        </w:rPr>
        <w:t>, con el llamado TestBench (Apéndice 4.2.5) utilizando instrucciones Wait</w:t>
      </w:r>
      <w:r w:rsidR="000A2C9A">
        <w:rPr>
          <w:rFonts w:ascii="Arial" w:hAnsi="Arial" w:cs="Arial"/>
          <w:sz w:val="20"/>
          <w:szCs w:val="20"/>
        </w:rPr>
        <w:t>.</w:t>
      </w:r>
    </w:p>
    <w:p w14:paraId="39966239" w14:textId="502B77A5" w:rsidR="00FF3883" w:rsidRDefault="00FF3883" w:rsidP="00387BF8">
      <w:pPr>
        <w:pStyle w:val="Prrafodelista"/>
        <w:ind w:left="454"/>
        <w:rPr>
          <w:rFonts w:ascii="Arial" w:hAnsi="Arial" w:cs="Arial"/>
          <w:sz w:val="20"/>
          <w:szCs w:val="20"/>
        </w:rPr>
      </w:pPr>
    </w:p>
    <w:p w14:paraId="2E99D081" w14:textId="5DE0BD5A" w:rsidR="00BC6235" w:rsidRDefault="00BC6235" w:rsidP="00387BF8">
      <w:pPr>
        <w:pStyle w:val="Prrafodelista"/>
        <w:ind w:left="454"/>
        <w:rPr>
          <w:rFonts w:ascii="Arial" w:hAnsi="Arial" w:cs="Arial"/>
          <w:sz w:val="20"/>
          <w:szCs w:val="20"/>
        </w:rPr>
      </w:pPr>
    </w:p>
    <w:p w14:paraId="238BF178" w14:textId="4ABB4702" w:rsidR="00BC6235" w:rsidRDefault="00BC6235" w:rsidP="00387BF8">
      <w:pPr>
        <w:pStyle w:val="Prrafodelista"/>
        <w:ind w:left="454"/>
        <w:rPr>
          <w:rFonts w:ascii="Arial" w:hAnsi="Arial" w:cs="Arial"/>
          <w:sz w:val="20"/>
          <w:szCs w:val="20"/>
        </w:rPr>
      </w:pPr>
    </w:p>
    <w:p w14:paraId="03A82078" w14:textId="4C4BA159" w:rsidR="00BC6235" w:rsidRDefault="00B51F92" w:rsidP="00387BF8">
      <w:pPr>
        <w:pStyle w:val="Prrafodelista"/>
        <w:ind w:left="454"/>
        <w:rPr>
          <w:rFonts w:ascii="Arial" w:hAnsi="Arial" w:cs="Arial"/>
          <w:sz w:val="20"/>
          <w:szCs w:val="20"/>
        </w:rPr>
      </w:pPr>
      <w:r>
        <w:rPr>
          <w:noProof/>
        </w:rPr>
        <w:lastRenderedPageBreak/>
        <mc:AlternateContent>
          <mc:Choice Requires="wps">
            <w:drawing>
              <wp:anchor distT="0" distB="0" distL="114300" distR="114300" simplePos="0" relativeHeight="251686912" behindDoc="0" locked="0" layoutInCell="1" allowOverlap="1" wp14:anchorId="0C79AD23" wp14:editId="110F71DD">
                <wp:simplePos x="0" y="0"/>
                <wp:positionH relativeFrom="margin">
                  <wp:align>center</wp:align>
                </wp:positionH>
                <wp:positionV relativeFrom="paragraph">
                  <wp:posOffset>3265805</wp:posOffset>
                </wp:positionV>
                <wp:extent cx="2228215" cy="200025"/>
                <wp:effectExtent l="0" t="0" r="635" b="9525"/>
                <wp:wrapThrough wrapText="bothSides">
                  <wp:wrapPolygon edited="0">
                    <wp:start x="0" y="0"/>
                    <wp:lineTo x="0" y="20571"/>
                    <wp:lineTo x="21421" y="20571"/>
                    <wp:lineTo x="21421" y="0"/>
                    <wp:lineTo x="0" y="0"/>
                  </wp:wrapPolygon>
                </wp:wrapThrough>
                <wp:docPr id="21" name="Cuadro de texto 21"/>
                <wp:cNvGraphicFramePr/>
                <a:graphic xmlns:a="http://schemas.openxmlformats.org/drawingml/2006/main">
                  <a:graphicData uri="http://schemas.microsoft.com/office/word/2010/wordprocessingShape">
                    <wps:wsp>
                      <wps:cNvSpPr txBox="1"/>
                      <wps:spPr>
                        <a:xfrm>
                          <a:off x="0" y="0"/>
                          <a:ext cx="2228215" cy="200025"/>
                        </a:xfrm>
                        <a:prstGeom prst="rect">
                          <a:avLst/>
                        </a:prstGeom>
                        <a:solidFill>
                          <a:prstClr val="white"/>
                        </a:solidFill>
                        <a:ln>
                          <a:noFill/>
                        </a:ln>
                      </wps:spPr>
                      <wps:txbx>
                        <w:txbxContent>
                          <w:p w14:paraId="00D5C6A8" w14:textId="29BD1F6B" w:rsidR="003C1BE0" w:rsidRPr="00B51F92" w:rsidRDefault="003C1BE0" w:rsidP="00B51F92">
                            <w:pPr>
                              <w:pStyle w:val="Descripcin"/>
                              <w:rPr>
                                <w:rFonts w:ascii="Arial" w:hAnsi="Arial" w:cs="Arial"/>
                                <w:noProof/>
                                <w:color w:val="auto"/>
                              </w:rPr>
                            </w:pPr>
                            <w:bookmarkStart w:id="51" w:name="_Toc69730023"/>
                            <w:r w:rsidRPr="00B51F92">
                              <w:rPr>
                                <w:rFonts w:ascii="Arial" w:hAnsi="Arial" w:cs="Arial"/>
                                <w:color w:val="auto"/>
                              </w:rPr>
                              <w:t xml:space="preserve">Figura 2. 4. </w:t>
                            </w:r>
                            <w:r w:rsidRPr="00B51F92">
                              <w:rPr>
                                <w:rFonts w:ascii="Arial" w:hAnsi="Arial" w:cs="Arial"/>
                                <w:color w:val="auto"/>
                              </w:rPr>
                              <w:fldChar w:fldCharType="begin"/>
                            </w:r>
                            <w:r w:rsidRPr="00B51F92">
                              <w:rPr>
                                <w:rFonts w:ascii="Arial" w:hAnsi="Arial" w:cs="Arial"/>
                                <w:color w:val="auto"/>
                              </w:rPr>
                              <w:instrText xml:space="preserve"> SEQ Figura_2._4. \* ARABIC </w:instrText>
                            </w:r>
                            <w:r w:rsidRPr="00B51F92">
                              <w:rPr>
                                <w:rFonts w:ascii="Arial" w:hAnsi="Arial" w:cs="Arial"/>
                                <w:color w:val="auto"/>
                              </w:rPr>
                              <w:fldChar w:fldCharType="separate"/>
                            </w:r>
                            <w:r w:rsidR="0047225C">
                              <w:rPr>
                                <w:rFonts w:ascii="Arial" w:hAnsi="Arial" w:cs="Arial"/>
                                <w:noProof/>
                                <w:color w:val="auto"/>
                              </w:rPr>
                              <w:t>3</w:t>
                            </w:r>
                            <w:r w:rsidRPr="00B51F92">
                              <w:rPr>
                                <w:rFonts w:ascii="Arial" w:hAnsi="Arial" w:cs="Arial"/>
                                <w:color w:val="auto"/>
                              </w:rPr>
                              <w:fldChar w:fldCharType="end"/>
                            </w:r>
                            <w:r w:rsidRPr="00B51F92">
                              <w:rPr>
                                <w:rFonts w:ascii="Arial" w:hAnsi="Arial" w:cs="Arial"/>
                                <w:color w:val="auto"/>
                              </w:rPr>
                              <w:t xml:space="preserve"> - Esquemático de Sistema</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9AD23" id="Cuadro de texto 21" o:spid="_x0000_s1034" type="#_x0000_t202" style="position:absolute;left:0;text-align:left;margin-left:0;margin-top:257.15pt;width:175.45pt;height:15.75pt;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" stroked="f">
                <v:textbox inset="0,0,0,0">
                  <w:txbxContent>
                    <w:p w14:paraId="00D5C6A8" w14:textId="29BD1F6B" w:rsidR="003C1BE0" w:rsidRPr="00B51F92" w:rsidRDefault="003C1BE0" w:rsidP="00B51F92">
                      <w:pPr>
                        <w:pStyle w:val="Descripcin"/>
                        <w:rPr>
                          <w:rFonts w:ascii="Arial" w:hAnsi="Arial" w:cs="Arial"/>
                          <w:noProof/>
                          <w:color w:val="auto"/>
                        </w:rPr>
                      </w:pPr>
                      <w:bookmarkStart w:id="60" w:name="_Toc69730023"/>
                      <w:r w:rsidRPr="00B51F92">
                        <w:rPr>
                          <w:rFonts w:ascii="Arial" w:hAnsi="Arial" w:cs="Arial"/>
                          <w:color w:val="auto"/>
                        </w:rPr>
                        <w:t xml:space="preserve">Figura 2. 4. </w:t>
                      </w:r>
                      <w:r w:rsidRPr="00B51F92">
                        <w:rPr>
                          <w:rFonts w:ascii="Arial" w:hAnsi="Arial" w:cs="Arial"/>
                          <w:color w:val="auto"/>
                        </w:rPr>
                        <w:fldChar w:fldCharType="begin"/>
                      </w:r>
                      <w:r w:rsidRPr="00B51F92">
                        <w:rPr>
                          <w:rFonts w:ascii="Arial" w:hAnsi="Arial" w:cs="Arial"/>
                          <w:color w:val="auto"/>
                        </w:rPr>
                        <w:instrText xml:space="preserve"> SEQ Figura_2._4. \* ARABIC </w:instrText>
                      </w:r>
                      <w:r w:rsidRPr="00B51F92">
                        <w:rPr>
                          <w:rFonts w:ascii="Arial" w:hAnsi="Arial" w:cs="Arial"/>
                          <w:color w:val="auto"/>
                        </w:rPr>
                        <w:fldChar w:fldCharType="separate"/>
                      </w:r>
                      <w:r w:rsidR="0047225C">
                        <w:rPr>
                          <w:rFonts w:ascii="Arial" w:hAnsi="Arial" w:cs="Arial"/>
                          <w:noProof/>
                          <w:color w:val="auto"/>
                        </w:rPr>
                        <w:t>3</w:t>
                      </w:r>
                      <w:r w:rsidRPr="00B51F92">
                        <w:rPr>
                          <w:rFonts w:ascii="Arial" w:hAnsi="Arial" w:cs="Arial"/>
                          <w:color w:val="auto"/>
                        </w:rPr>
                        <w:fldChar w:fldCharType="end"/>
                      </w:r>
                      <w:r w:rsidRPr="00B51F92">
                        <w:rPr>
                          <w:rFonts w:ascii="Arial" w:hAnsi="Arial" w:cs="Arial"/>
                          <w:color w:val="auto"/>
                        </w:rPr>
                        <w:t xml:space="preserve"> - Esquemático de Sistema</w:t>
                      </w:r>
                      <w:bookmarkEnd w:id="60"/>
                    </w:p>
                  </w:txbxContent>
                </v:textbox>
                <w10:wrap type="through" anchorx="margin"/>
              </v:shape>
            </w:pict>
          </mc:Fallback>
        </mc:AlternateContent>
      </w:r>
      <w:r w:rsidR="00B91467">
        <w:rPr>
          <w:noProof/>
        </w:rPr>
        <w:drawing>
          <wp:anchor distT="0" distB="0" distL="114300" distR="114300" simplePos="0" relativeHeight="251668480" behindDoc="0" locked="0" layoutInCell="1" allowOverlap="1" wp14:anchorId="57622F00" wp14:editId="0206241E">
            <wp:simplePos x="0" y="0"/>
            <wp:positionH relativeFrom="margin">
              <wp:align>right</wp:align>
            </wp:positionH>
            <wp:positionV relativeFrom="paragraph">
              <wp:posOffset>0</wp:posOffset>
            </wp:positionV>
            <wp:extent cx="5400040" cy="3181350"/>
            <wp:effectExtent l="0" t="0" r="0" b="0"/>
            <wp:wrapThrough wrapText="bothSides">
              <wp:wrapPolygon edited="0">
                <wp:start x="0" y="0"/>
                <wp:lineTo x="0" y="21471"/>
                <wp:lineTo x="21488" y="21471"/>
                <wp:lineTo x="21488" y="0"/>
                <wp:lineTo x="0" y="0"/>
              </wp:wrapPolygon>
            </wp:wrapThrough>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extLst>
                        <a:ext uri="{28A0092B-C50C-407E-A947-70E740481C1C}">
                          <a14:useLocalDpi xmlns:a14="http://schemas.microsoft.com/office/drawing/2010/main" val="0"/>
                        </a:ext>
                      </a:extLst>
                    </a:blip>
                    <a:srcRect b="2945"/>
                    <a:stretch/>
                  </pic:blipFill>
                  <pic:spPr bwMode="auto">
                    <a:xfrm>
                      <a:off x="0" y="0"/>
                      <a:ext cx="5400040" cy="31813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0EA418E" w14:textId="0478A3DE" w:rsidR="00BC6235" w:rsidRDefault="007B70A7" w:rsidP="00387BF8">
      <w:pPr>
        <w:pStyle w:val="Prrafodelista"/>
        <w:ind w:left="454"/>
        <w:rPr>
          <w:rFonts w:ascii="Arial" w:hAnsi="Arial" w:cs="Arial"/>
          <w:sz w:val="20"/>
          <w:szCs w:val="20"/>
        </w:rPr>
      </w:pPr>
      <w:r>
        <w:rPr>
          <w:noProof/>
        </w:rPr>
        <w:drawing>
          <wp:anchor distT="0" distB="0" distL="114300" distR="114300" simplePos="0" relativeHeight="251667456" behindDoc="0" locked="0" layoutInCell="1" allowOverlap="1" wp14:anchorId="50672266" wp14:editId="7F7B43CE">
            <wp:simplePos x="0" y="0"/>
            <wp:positionH relativeFrom="margin">
              <wp:align>center</wp:align>
            </wp:positionH>
            <wp:positionV relativeFrom="paragraph">
              <wp:posOffset>180340</wp:posOffset>
            </wp:positionV>
            <wp:extent cx="6054090" cy="628650"/>
            <wp:effectExtent l="0" t="0" r="3810" b="0"/>
            <wp:wrapThrough wrapText="bothSides">
              <wp:wrapPolygon edited="0">
                <wp:start x="0" y="0"/>
                <wp:lineTo x="0" y="20945"/>
                <wp:lineTo x="21546" y="20945"/>
                <wp:lineTo x="21546" y="0"/>
                <wp:lineTo x="0"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6054090" cy="628650"/>
                    </a:xfrm>
                    <a:prstGeom prst="rect">
                      <a:avLst/>
                    </a:prstGeom>
                  </pic:spPr>
                </pic:pic>
              </a:graphicData>
            </a:graphic>
            <wp14:sizeRelH relativeFrom="margin">
              <wp14:pctWidth>0</wp14:pctWidth>
            </wp14:sizeRelH>
            <wp14:sizeRelV relativeFrom="margin">
              <wp14:pctHeight>0</wp14:pctHeight>
            </wp14:sizeRelV>
          </wp:anchor>
        </w:drawing>
      </w:r>
    </w:p>
    <w:p w14:paraId="18EF61EC" w14:textId="233323D0" w:rsidR="007B70A7" w:rsidRPr="00C03215" w:rsidRDefault="00B51F92" w:rsidP="007B70A7">
      <w:pPr>
        <w:pStyle w:val="Prrafodelista"/>
        <w:ind w:left="454"/>
        <w:jc w:val="center"/>
        <w:rPr>
          <w:rFonts w:ascii="Arial" w:hAnsi="Arial" w:cs="Arial"/>
          <w:i/>
          <w:iCs/>
          <w:sz w:val="20"/>
          <w:szCs w:val="20"/>
        </w:rPr>
      </w:pPr>
      <w:r>
        <w:rPr>
          <w:noProof/>
        </w:rPr>
        <mc:AlternateContent>
          <mc:Choice Requires="wps">
            <w:drawing>
              <wp:anchor distT="0" distB="0" distL="114300" distR="114300" simplePos="0" relativeHeight="251688960" behindDoc="0" locked="0" layoutInCell="1" allowOverlap="1" wp14:anchorId="63DB849D" wp14:editId="71B74076">
                <wp:simplePos x="0" y="0"/>
                <wp:positionH relativeFrom="margin">
                  <wp:align>center</wp:align>
                </wp:positionH>
                <wp:positionV relativeFrom="paragraph">
                  <wp:posOffset>737870</wp:posOffset>
                </wp:positionV>
                <wp:extent cx="2063115" cy="200025"/>
                <wp:effectExtent l="0" t="0" r="0" b="9525"/>
                <wp:wrapThrough wrapText="bothSides">
                  <wp:wrapPolygon edited="0">
                    <wp:start x="0" y="0"/>
                    <wp:lineTo x="0" y="20571"/>
                    <wp:lineTo x="21341" y="20571"/>
                    <wp:lineTo x="21341" y="0"/>
                    <wp:lineTo x="0" y="0"/>
                  </wp:wrapPolygon>
                </wp:wrapThrough>
                <wp:docPr id="22" name="Cuadro de texto 22"/>
                <wp:cNvGraphicFramePr/>
                <a:graphic xmlns:a="http://schemas.openxmlformats.org/drawingml/2006/main">
                  <a:graphicData uri="http://schemas.microsoft.com/office/word/2010/wordprocessingShape">
                    <wps:wsp>
                      <wps:cNvSpPr txBox="1"/>
                      <wps:spPr>
                        <a:xfrm>
                          <a:off x="0" y="0"/>
                          <a:ext cx="2063115" cy="200025"/>
                        </a:xfrm>
                        <a:prstGeom prst="rect">
                          <a:avLst/>
                        </a:prstGeom>
                        <a:solidFill>
                          <a:prstClr val="white"/>
                        </a:solidFill>
                        <a:ln>
                          <a:noFill/>
                        </a:ln>
                      </wps:spPr>
                      <wps:txbx>
                        <w:txbxContent>
                          <w:p w14:paraId="325C2870" w14:textId="465D3027" w:rsidR="003C1BE0" w:rsidRPr="00B51F92" w:rsidRDefault="003C1BE0" w:rsidP="00B51F92">
                            <w:pPr>
                              <w:pStyle w:val="Descripcin"/>
                              <w:rPr>
                                <w:rFonts w:ascii="Arial" w:hAnsi="Arial" w:cs="Arial"/>
                                <w:noProof/>
                                <w:color w:val="auto"/>
                              </w:rPr>
                            </w:pPr>
                            <w:bookmarkStart w:id="52" w:name="_Toc69730024"/>
                            <w:r w:rsidRPr="00B51F92">
                              <w:rPr>
                                <w:rFonts w:ascii="Arial" w:hAnsi="Arial" w:cs="Arial"/>
                                <w:color w:val="auto"/>
                              </w:rPr>
                              <w:t xml:space="preserve">Figura 2. 4. </w:t>
                            </w:r>
                            <w:r w:rsidRPr="00B51F92">
                              <w:rPr>
                                <w:rFonts w:ascii="Arial" w:hAnsi="Arial" w:cs="Arial"/>
                                <w:color w:val="auto"/>
                              </w:rPr>
                              <w:fldChar w:fldCharType="begin"/>
                            </w:r>
                            <w:r w:rsidRPr="00B51F92">
                              <w:rPr>
                                <w:rFonts w:ascii="Arial" w:hAnsi="Arial" w:cs="Arial"/>
                                <w:color w:val="auto"/>
                              </w:rPr>
                              <w:instrText xml:space="preserve"> SEQ Figura_2._4. \* ARABIC </w:instrText>
                            </w:r>
                            <w:r w:rsidRPr="00B51F92">
                              <w:rPr>
                                <w:rFonts w:ascii="Arial" w:hAnsi="Arial" w:cs="Arial"/>
                                <w:color w:val="auto"/>
                              </w:rPr>
                              <w:fldChar w:fldCharType="separate"/>
                            </w:r>
                            <w:r w:rsidR="0047225C">
                              <w:rPr>
                                <w:rFonts w:ascii="Arial" w:hAnsi="Arial" w:cs="Arial"/>
                                <w:noProof/>
                                <w:color w:val="auto"/>
                              </w:rPr>
                              <w:t>4</w:t>
                            </w:r>
                            <w:r w:rsidRPr="00B51F92">
                              <w:rPr>
                                <w:rFonts w:ascii="Arial" w:hAnsi="Arial" w:cs="Arial"/>
                                <w:color w:val="auto"/>
                              </w:rPr>
                              <w:fldChar w:fldCharType="end"/>
                            </w:r>
                            <w:r w:rsidRPr="00B51F92">
                              <w:rPr>
                                <w:rFonts w:ascii="Arial" w:hAnsi="Arial" w:cs="Arial"/>
                                <w:color w:val="auto"/>
                              </w:rPr>
                              <w:t xml:space="preserve"> - Simulación de Sistema</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B849D" id="Cuadro de texto 22" o:spid="_x0000_s1035" type="#_x0000_t202" style="position:absolute;left:0;text-align:left;margin-left:0;margin-top:58.1pt;width:162.45pt;height:15.75pt;z-index:2516889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" stroked="f">
                <v:textbox inset="0,0,0,0">
                  <w:txbxContent>
                    <w:p w14:paraId="325C2870" w14:textId="465D3027" w:rsidR="003C1BE0" w:rsidRPr="00B51F92" w:rsidRDefault="003C1BE0" w:rsidP="00B51F92">
                      <w:pPr>
                        <w:pStyle w:val="Descripcin"/>
                        <w:rPr>
                          <w:rFonts w:ascii="Arial" w:hAnsi="Arial" w:cs="Arial"/>
                          <w:noProof/>
                          <w:color w:val="auto"/>
                        </w:rPr>
                      </w:pPr>
                      <w:bookmarkStart w:id="62" w:name="_Toc69730024"/>
                      <w:r w:rsidRPr="00B51F92">
                        <w:rPr>
                          <w:rFonts w:ascii="Arial" w:hAnsi="Arial" w:cs="Arial"/>
                          <w:color w:val="auto"/>
                        </w:rPr>
                        <w:t xml:space="preserve">Figura 2. 4. </w:t>
                      </w:r>
                      <w:r w:rsidRPr="00B51F92">
                        <w:rPr>
                          <w:rFonts w:ascii="Arial" w:hAnsi="Arial" w:cs="Arial"/>
                          <w:color w:val="auto"/>
                        </w:rPr>
                        <w:fldChar w:fldCharType="begin"/>
                      </w:r>
                      <w:r w:rsidRPr="00B51F92">
                        <w:rPr>
                          <w:rFonts w:ascii="Arial" w:hAnsi="Arial" w:cs="Arial"/>
                          <w:color w:val="auto"/>
                        </w:rPr>
                        <w:instrText xml:space="preserve"> SEQ Figura_2._4. \* ARABIC </w:instrText>
                      </w:r>
                      <w:r w:rsidRPr="00B51F92">
                        <w:rPr>
                          <w:rFonts w:ascii="Arial" w:hAnsi="Arial" w:cs="Arial"/>
                          <w:color w:val="auto"/>
                        </w:rPr>
                        <w:fldChar w:fldCharType="separate"/>
                      </w:r>
                      <w:r w:rsidR="0047225C">
                        <w:rPr>
                          <w:rFonts w:ascii="Arial" w:hAnsi="Arial" w:cs="Arial"/>
                          <w:noProof/>
                          <w:color w:val="auto"/>
                        </w:rPr>
                        <w:t>4</w:t>
                      </w:r>
                      <w:r w:rsidRPr="00B51F92">
                        <w:rPr>
                          <w:rFonts w:ascii="Arial" w:hAnsi="Arial" w:cs="Arial"/>
                          <w:color w:val="auto"/>
                        </w:rPr>
                        <w:fldChar w:fldCharType="end"/>
                      </w:r>
                      <w:r w:rsidRPr="00B51F92">
                        <w:rPr>
                          <w:rFonts w:ascii="Arial" w:hAnsi="Arial" w:cs="Arial"/>
                          <w:color w:val="auto"/>
                        </w:rPr>
                        <w:t xml:space="preserve"> - Simulación de Sistema</w:t>
                      </w:r>
                      <w:bookmarkEnd w:id="62"/>
                    </w:p>
                  </w:txbxContent>
                </v:textbox>
                <w10:wrap type="through" anchorx="margin"/>
              </v:shape>
            </w:pict>
          </mc:Fallback>
        </mc:AlternateContent>
      </w:r>
    </w:p>
    <w:p w14:paraId="13ABC6BC" w14:textId="19B60053" w:rsidR="00BC6235" w:rsidRDefault="00BC6235" w:rsidP="00387BF8">
      <w:pPr>
        <w:pStyle w:val="Prrafodelista"/>
        <w:ind w:left="454"/>
        <w:rPr>
          <w:rFonts w:ascii="Arial" w:hAnsi="Arial" w:cs="Arial"/>
          <w:sz w:val="20"/>
          <w:szCs w:val="20"/>
        </w:rPr>
      </w:pPr>
    </w:p>
    <w:p w14:paraId="07077828" w14:textId="5DFD6BE7" w:rsidR="00BC6235" w:rsidRDefault="007B70A7" w:rsidP="00613CA0">
      <w:pPr>
        <w:pStyle w:val="Prrafodelista"/>
        <w:ind w:left="283"/>
        <w:rPr>
          <w:rFonts w:ascii="Arial" w:hAnsi="Arial" w:cs="Arial"/>
          <w:sz w:val="20"/>
          <w:szCs w:val="20"/>
        </w:rPr>
      </w:pPr>
      <w:r>
        <w:rPr>
          <w:rFonts w:ascii="Arial" w:hAnsi="Arial" w:cs="Arial"/>
          <w:sz w:val="20"/>
          <w:szCs w:val="20"/>
        </w:rPr>
        <w:t xml:space="preserve">Se puede apreciar, que el sistema funciona de forma correcta observando las salidas respecto de cada una de las entradas, para las señales de selección dadas. </w:t>
      </w:r>
    </w:p>
    <w:p w14:paraId="2C652686" w14:textId="1CE09FD4" w:rsidR="00384D1F" w:rsidRDefault="00384D1F" w:rsidP="00384D1F">
      <w:pPr>
        <w:pStyle w:val="Prrafodelista"/>
        <w:ind w:left="283"/>
        <w:rPr>
          <w:rFonts w:ascii="Arial" w:hAnsi="Arial" w:cs="Arial"/>
        </w:rPr>
      </w:pPr>
    </w:p>
    <w:p w14:paraId="70604F32" w14:textId="0ACC1A43" w:rsidR="00104A56" w:rsidRDefault="00104A56" w:rsidP="00384D1F">
      <w:pPr>
        <w:pStyle w:val="Prrafodelista"/>
        <w:ind w:left="283"/>
        <w:rPr>
          <w:rFonts w:ascii="Arial" w:hAnsi="Arial" w:cs="Arial"/>
        </w:rPr>
      </w:pPr>
      <w:r>
        <w:rPr>
          <w:rFonts w:ascii="Arial" w:hAnsi="Arial" w:cs="Arial"/>
          <w:sz w:val="20"/>
          <w:szCs w:val="20"/>
        </w:rPr>
        <w:t>Mediante la obtención del Reporte de Área (Tabla 2.4.2) es posible observar los recursos utilizados para la implementación del circuito completo, con todos sus componentes.</w:t>
      </w:r>
    </w:p>
    <w:p w14:paraId="61052170" w14:textId="77777777" w:rsidR="00104A56" w:rsidRDefault="00104A56" w:rsidP="00384D1F">
      <w:pPr>
        <w:pStyle w:val="Prrafodelista"/>
        <w:ind w:left="283"/>
        <w:rPr>
          <w:rFonts w:ascii="Arial" w:hAnsi="Arial" w:cs="Arial"/>
        </w:rPr>
      </w:pPr>
    </w:p>
    <w:p w14:paraId="5041A017" w14:textId="2658C933" w:rsidR="00521F78" w:rsidRDefault="00521F78" w:rsidP="00384D1F">
      <w:pPr>
        <w:pStyle w:val="Prrafodelista"/>
        <w:ind w:left="283"/>
        <w:rPr>
          <w:rFonts w:ascii="Arial" w:hAnsi="Arial" w:cs="Arial"/>
          <w:sz w:val="20"/>
          <w:szCs w:val="20"/>
        </w:rPr>
      </w:pPr>
      <w:r>
        <w:rPr>
          <w:rFonts w:ascii="Arial" w:hAnsi="Arial" w:cs="Arial"/>
          <w:sz w:val="20"/>
          <w:szCs w:val="20"/>
        </w:rPr>
        <w:t>Los pines del board asignados se muestran con detalle en la siguiente tabla (Tabla 2.4.</w:t>
      </w:r>
      <w:r w:rsidR="00104A56">
        <w:rPr>
          <w:rFonts w:ascii="Arial" w:hAnsi="Arial" w:cs="Arial"/>
          <w:sz w:val="20"/>
          <w:szCs w:val="20"/>
        </w:rPr>
        <w:t>3</w:t>
      </w:r>
      <w:r>
        <w:rPr>
          <w:rFonts w:ascii="Arial" w:hAnsi="Arial" w:cs="Arial"/>
          <w:sz w:val="20"/>
          <w:szCs w:val="20"/>
        </w:rPr>
        <w:t>), las entradas a los Multiplexers se asignaron a los switches (SW0 a SW17) para comprobar el funcionamiento del sistema, mientras que la salida del decodificador BCD a 7segmento al display (HEX4).</w:t>
      </w:r>
    </w:p>
    <w:p w14:paraId="056ACFAA" w14:textId="6E8BF43E" w:rsidR="00CD11DA" w:rsidRPr="00CD11DA" w:rsidRDefault="00CD11DA" w:rsidP="00CD11DA">
      <w:pPr>
        <w:pStyle w:val="Descripcin"/>
        <w:framePr w:w="3568" w:h="226" w:hRule="exact" w:hSpace="141" w:wrap="around" w:vAnchor="page" w:hAnchor="page" w:x="4270" w:y="11581"/>
        <w:rPr>
          <w:rFonts w:ascii="Arial" w:hAnsi="Arial" w:cs="Arial"/>
          <w:color w:val="auto"/>
        </w:rPr>
      </w:pPr>
      <w:bookmarkStart w:id="53" w:name="_Toc69729958"/>
      <w:r w:rsidRPr="00CD11DA">
        <w:rPr>
          <w:rFonts w:ascii="Arial" w:hAnsi="Arial" w:cs="Arial"/>
          <w:color w:val="auto"/>
        </w:rPr>
        <w:t xml:space="preserve">Tabla 2. 4. </w:t>
      </w:r>
      <w:r w:rsidRPr="00CD11DA">
        <w:rPr>
          <w:rFonts w:ascii="Arial" w:hAnsi="Arial" w:cs="Arial"/>
          <w:color w:val="auto"/>
        </w:rPr>
        <w:fldChar w:fldCharType="begin"/>
      </w:r>
      <w:r w:rsidRPr="00CD11DA">
        <w:rPr>
          <w:rFonts w:ascii="Arial" w:hAnsi="Arial" w:cs="Arial"/>
          <w:color w:val="auto"/>
        </w:rPr>
        <w:instrText xml:space="preserve"> SEQ Tabla_2._4. \* ARABIC </w:instrText>
      </w:r>
      <w:r w:rsidRPr="00CD11DA">
        <w:rPr>
          <w:rFonts w:ascii="Arial" w:hAnsi="Arial" w:cs="Arial"/>
          <w:color w:val="auto"/>
        </w:rPr>
        <w:fldChar w:fldCharType="separate"/>
      </w:r>
      <w:r>
        <w:rPr>
          <w:rFonts w:ascii="Arial" w:hAnsi="Arial" w:cs="Arial"/>
          <w:noProof/>
          <w:color w:val="auto"/>
        </w:rPr>
        <w:t>2</w:t>
      </w:r>
      <w:r w:rsidRPr="00CD11DA">
        <w:rPr>
          <w:rFonts w:ascii="Arial" w:hAnsi="Arial" w:cs="Arial"/>
          <w:color w:val="auto"/>
        </w:rPr>
        <w:fldChar w:fldCharType="end"/>
      </w:r>
      <w:r w:rsidRPr="00CD11DA">
        <w:rPr>
          <w:rFonts w:ascii="Arial" w:hAnsi="Arial" w:cs="Arial"/>
          <w:color w:val="auto"/>
        </w:rPr>
        <w:t xml:space="preserve"> - Reporte de Área del Sistema</w:t>
      </w:r>
      <w:bookmarkEnd w:id="53"/>
    </w:p>
    <w:p w14:paraId="3A8A4402" w14:textId="77777777" w:rsidR="00CD11DA" w:rsidRDefault="00CD11DA" w:rsidP="00384D1F">
      <w:pPr>
        <w:pStyle w:val="Prrafodelista"/>
        <w:ind w:left="283"/>
        <w:rPr>
          <w:rFonts w:ascii="Arial" w:hAnsi="Arial" w:cs="Arial"/>
          <w:sz w:val="20"/>
          <w:szCs w:val="20"/>
        </w:rPr>
      </w:pPr>
    </w:p>
    <w:tbl>
      <w:tblPr>
        <w:tblStyle w:val="Tablaconcuadrcula4-nfasis6"/>
        <w:tblpPr w:leftFromText="141" w:rightFromText="141" w:vertAnchor="page" w:horzAnchor="margin" w:tblpXSpec="center" w:tblpY="11896"/>
        <w:tblW w:w="0" w:type="auto"/>
        <w:tblLook w:val="04A0" w:firstRow="1" w:lastRow="0" w:firstColumn="1" w:lastColumn="0" w:noHBand="0" w:noVBand="1"/>
      </w:tblPr>
      <w:tblGrid>
        <w:gridCol w:w="2985"/>
        <w:gridCol w:w="2964"/>
      </w:tblGrid>
      <w:tr w:rsidR="00CD11DA" w14:paraId="2DFA561D" w14:textId="77777777" w:rsidTr="00CD11DA">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58687EBE" w14:textId="77777777" w:rsidR="00CD11DA" w:rsidRDefault="00CD11DA" w:rsidP="00CD11DA">
            <w:pPr>
              <w:pStyle w:val="Prrafodelista"/>
              <w:ind w:left="0"/>
              <w:jc w:val="center"/>
              <w:rPr>
                <w:rFonts w:ascii="Arial" w:hAnsi="Arial" w:cs="Arial"/>
                <w:sz w:val="20"/>
                <w:szCs w:val="20"/>
              </w:rPr>
            </w:pPr>
            <w:r>
              <w:rPr>
                <w:rFonts w:ascii="Arial" w:hAnsi="Arial" w:cs="Arial"/>
                <w:sz w:val="20"/>
                <w:szCs w:val="20"/>
              </w:rPr>
              <w:t>Recurso</w:t>
            </w:r>
          </w:p>
        </w:tc>
        <w:tc>
          <w:tcPr>
            <w:tcW w:w="2964" w:type="dxa"/>
          </w:tcPr>
          <w:p w14:paraId="3BD32334" w14:textId="77777777" w:rsidR="00CD11DA" w:rsidRDefault="00CD11DA" w:rsidP="00CD11DA">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Porcentaje</w:t>
            </w:r>
          </w:p>
        </w:tc>
      </w:tr>
      <w:tr w:rsidR="00CD11DA" w14:paraId="3B809F32" w14:textId="77777777" w:rsidTr="00CD11DA">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77C6504D" w14:textId="77777777" w:rsidR="00CD11DA" w:rsidRPr="00550F78" w:rsidRDefault="00CD11DA" w:rsidP="00CD11DA">
            <w:pPr>
              <w:pStyle w:val="Prrafodelista"/>
              <w:ind w:left="0"/>
              <w:jc w:val="center"/>
              <w:rPr>
                <w:rFonts w:ascii="Arial" w:hAnsi="Arial" w:cs="Arial"/>
                <w:b w:val="0"/>
                <w:bCs w:val="0"/>
                <w:sz w:val="20"/>
                <w:szCs w:val="20"/>
              </w:rPr>
            </w:pPr>
            <w:r>
              <w:rPr>
                <w:rFonts w:ascii="Arial" w:hAnsi="Arial" w:cs="Arial"/>
                <w:b w:val="0"/>
                <w:bCs w:val="0"/>
                <w:sz w:val="20"/>
                <w:szCs w:val="20"/>
              </w:rPr>
              <w:t>Total de elementos lógicos</w:t>
            </w:r>
          </w:p>
        </w:tc>
        <w:tc>
          <w:tcPr>
            <w:tcW w:w="2964" w:type="dxa"/>
          </w:tcPr>
          <w:p w14:paraId="0E039BE7" w14:textId="77777777" w:rsidR="00CD11DA" w:rsidRDefault="00CD11DA" w:rsidP="00CD11DA">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04A56">
              <w:rPr>
                <w:rFonts w:ascii="Arial" w:hAnsi="Arial" w:cs="Arial"/>
                <w:sz w:val="20"/>
                <w:szCs w:val="20"/>
              </w:rPr>
              <w:t>31 / 114,480 (&lt; 1 %)</w:t>
            </w:r>
          </w:p>
        </w:tc>
      </w:tr>
      <w:tr w:rsidR="00CD11DA" w14:paraId="37794254" w14:textId="77777777" w:rsidTr="00CD11DA">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5068166F" w14:textId="77777777" w:rsidR="00CD11DA" w:rsidRDefault="00CD11DA" w:rsidP="00CD11DA">
            <w:pPr>
              <w:pStyle w:val="Prrafodelista"/>
              <w:ind w:left="0"/>
              <w:jc w:val="center"/>
              <w:rPr>
                <w:rFonts w:ascii="Arial" w:hAnsi="Arial" w:cs="Arial"/>
                <w:b w:val="0"/>
                <w:bCs w:val="0"/>
                <w:sz w:val="20"/>
                <w:szCs w:val="20"/>
              </w:rPr>
            </w:pPr>
            <w:r w:rsidRPr="00C47059">
              <w:rPr>
                <w:rFonts w:ascii="Arial" w:hAnsi="Arial" w:cs="Arial"/>
                <w:b w:val="0"/>
                <w:bCs w:val="0"/>
                <w:sz w:val="20"/>
                <w:szCs w:val="20"/>
              </w:rPr>
              <w:t>Total regist</w:t>
            </w:r>
            <w:r>
              <w:rPr>
                <w:rFonts w:ascii="Arial" w:hAnsi="Arial" w:cs="Arial"/>
                <w:b w:val="0"/>
                <w:bCs w:val="0"/>
                <w:sz w:val="20"/>
                <w:szCs w:val="20"/>
              </w:rPr>
              <w:t>ros</w:t>
            </w:r>
          </w:p>
        </w:tc>
        <w:tc>
          <w:tcPr>
            <w:tcW w:w="2964" w:type="dxa"/>
          </w:tcPr>
          <w:p w14:paraId="44316EED" w14:textId="77777777" w:rsidR="00CD11DA" w:rsidRDefault="00CD11DA" w:rsidP="00CD11DA">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w:t>
            </w:r>
          </w:p>
        </w:tc>
      </w:tr>
      <w:tr w:rsidR="00CD11DA" w14:paraId="1CE1BFA4" w14:textId="77777777" w:rsidTr="00CD11DA">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41F26E40" w14:textId="77777777" w:rsidR="00CD11DA" w:rsidRDefault="00CD11DA" w:rsidP="00CD11DA">
            <w:pPr>
              <w:pStyle w:val="Prrafodelista"/>
              <w:ind w:left="0"/>
              <w:jc w:val="center"/>
              <w:rPr>
                <w:rFonts w:ascii="Arial" w:hAnsi="Arial" w:cs="Arial"/>
                <w:b w:val="0"/>
                <w:bCs w:val="0"/>
                <w:sz w:val="20"/>
                <w:szCs w:val="20"/>
              </w:rPr>
            </w:pPr>
            <w:r w:rsidRPr="00C47059">
              <w:rPr>
                <w:rFonts w:ascii="Arial" w:hAnsi="Arial" w:cs="Arial"/>
                <w:b w:val="0"/>
                <w:bCs w:val="0"/>
                <w:sz w:val="20"/>
                <w:szCs w:val="20"/>
              </w:rPr>
              <w:t>Total pins</w:t>
            </w:r>
          </w:p>
        </w:tc>
        <w:tc>
          <w:tcPr>
            <w:tcW w:w="2964" w:type="dxa"/>
          </w:tcPr>
          <w:p w14:paraId="0C7C7002" w14:textId="77777777" w:rsidR="00CD11DA" w:rsidRDefault="00CD11DA" w:rsidP="00CD11DA">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04A56">
              <w:rPr>
                <w:rFonts w:ascii="Arial" w:hAnsi="Arial" w:cs="Arial"/>
                <w:sz w:val="20"/>
                <w:szCs w:val="20"/>
              </w:rPr>
              <w:t>47 / 529 (9 %)</w:t>
            </w:r>
          </w:p>
        </w:tc>
      </w:tr>
      <w:tr w:rsidR="00CD11DA" w14:paraId="0A82D664" w14:textId="77777777" w:rsidTr="00CD11DA">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1B81B1ED" w14:textId="77777777" w:rsidR="00CD11DA" w:rsidRDefault="00CD11DA" w:rsidP="00CD11DA">
            <w:pPr>
              <w:pStyle w:val="Prrafodelista"/>
              <w:ind w:left="0"/>
              <w:jc w:val="center"/>
              <w:rPr>
                <w:rFonts w:ascii="Arial" w:hAnsi="Arial" w:cs="Arial"/>
                <w:b w:val="0"/>
                <w:bCs w:val="0"/>
                <w:sz w:val="20"/>
                <w:szCs w:val="20"/>
              </w:rPr>
            </w:pPr>
            <w:r w:rsidRPr="00C47059">
              <w:rPr>
                <w:rFonts w:ascii="Arial" w:hAnsi="Arial" w:cs="Arial"/>
                <w:b w:val="0"/>
                <w:bCs w:val="0"/>
                <w:sz w:val="20"/>
                <w:szCs w:val="20"/>
              </w:rPr>
              <w:t>Total pins</w:t>
            </w:r>
            <w:r>
              <w:rPr>
                <w:rFonts w:ascii="Arial" w:hAnsi="Arial" w:cs="Arial"/>
                <w:b w:val="0"/>
                <w:bCs w:val="0"/>
                <w:sz w:val="20"/>
                <w:szCs w:val="20"/>
              </w:rPr>
              <w:t xml:space="preserve"> virtuales</w:t>
            </w:r>
          </w:p>
        </w:tc>
        <w:tc>
          <w:tcPr>
            <w:tcW w:w="2964" w:type="dxa"/>
          </w:tcPr>
          <w:p w14:paraId="59937F2D" w14:textId="77777777" w:rsidR="00CD11DA" w:rsidRDefault="00CD11DA" w:rsidP="00CD11DA">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w:t>
            </w:r>
          </w:p>
        </w:tc>
      </w:tr>
      <w:tr w:rsidR="00CD11DA" w14:paraId="62BE1D24" w14:textId="77777777" w:rsidTr="00CD11DA">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5867632A" w14:textId="77777777" w:rsidR="00CD11DA" w:rsidRPr="00C47059" w:rsidRDefault="00CD11DA" w:rsidP="00CD11DA">
            <w:pPr>
              <w:pStyle w:val="Prrafodelista"/>
              <w:ind w:left="0"/>
              <w:jc w:val="center"/>
              <w:rPr>
                <w:rFonts w:ascii="Arial" w:hAnsi="Arial" w:cs="Arial"/>
                <w:b w:val="0"/>
                <w:bCs w:val="0"/>
                <w:sz w:val="20"/>
                <w:szCs w:val="20"/>
              </w:rPr>
            </w:pPr>
            <w:r w:rsidRPr="00C47059">
              <w:rPr>
                <w:rFonts w:ascii="Arial" w:hAnsi="Arial" w:cs="Arial"/>
                <w:b w:val="0"/>
                <w:bCs w:val="0"/>
                <w:sz w:val="20"/>
                <w:szCs w:val="20"/>
              </w:rPr>
              <w:t>Total bits</w:t>
            </w:r>
            <w:r>
              <w:rPr>
                <w:rFonts w:ascii="Arial" w:hAnsi="Arial" w:cs="Arial"/>
                <w:b w:val="0"/>
                <w:bCs w:val="0"/>
                <w:sz w:val="20"/>
                <w:szCs w:val="20"/>
              </w:rPr>
              <w:t xml:space="preserve"> de memoria</w:t>
            </w:r>
          </w:p>
        </w:tc>
        <w:tc>
          <w:tcPr>
            <w:tcW w:w="2964" w:type="dxa"/>
          </w:tcPr>
          <w:p w14:paraId="11541BE0" w14:textId="77777777" w:rsidR="00CD11DA" w:rsidRDefault="00CD11DA" w:rsidP="00CD11DA">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314A1">
              <w:rPr>
                <w:rFonts w:ascii="Arial" w:hAnsi="Arial" w:cs="Arial"/>
                <w:sz w:val="20"/>
                <w:szCs w:val="20"/>
              </w:rPr>
              <w:t>0 / 3,981,312 (0 %)</w:t>
            </w:r>
          </w:p>
        </w:tc>
      </w:tr>
      <w:tr w:rsidR="00CD11DA" w14:paraId="710AC800" w14:textId="77777777" w:rsidTr="00CD11DA">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3270D3D5" w14:textId="77777777" w:rsidR="00CD11DA" w:rsidRPr="00C47059" w:rsidRDefault="00CD11DA" w:rsidP="00CD11DA">
            <w:pPr>
              <w:pStyle w:val="Prrafodelista"/>
              <w:ind w:left="0"/>
              <w:jc w:val="center"/>
              <w:rPr>
                <w:rFonts w:ascii="Arial" w:hAnsi="Arial" w:cs="Arial"/>
                <w:b w:val="0"/>
                <w:bCs w:val="0"/>
                <w:sz w:val="20"/>
                <w:szCs w:val="20"/>
              </w:rPr>
            </w:pPr>
            <w:r w:rsidRPr="00C47059">
              <w:rPr>
                <w:rFonts w:ascii="Arial" w:hAnsi="Arial" w:cs="Arial"/>
                <w:b w:val="0"/>
                <w:bCs w:val="0"/>
                <w:sz w:val="20"/>
                <w:szCs w:val="20"/>
              </w:rPr>
              <w:t>Embedded Multiplier 9-bit elements</w:t>
            </w:r>
          </w:p>
        </w:tc>
        <w:tc>
          <w:tcPr>
            <w:tcW w:w="2964" w:type="dxa"/>
          </w:tcPr>
          <w:p w14:paraId="2D7B5F7B" w14:textId="77777777" w:rsidR="00CD11DA" w:rsidRPr="00C47059" w:rsidRDefault="00CD11DA" w:rsidP="00CD11DA">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47059">
              <w:rPr>
                <w:rFonts w:ascii="Arial" w:hAnsi="Arial" w:cs="Arial"/>
                <w:sz w:val="20"/>
                <w:szCs w:val="20"/>
              </w:rPr>
              <w:t>0 / 532 (0 %)</w:t>
            </w:r>
          </w:p>
        </w:tc>
      </w:tr>
      <w:tr w:rsidR="00CD11DA" w14:paraId="66D60B8E" w14:textId="77777777" w:rsidTr="00CD11DA">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45A78B6E" w14:textId="77777777" w:rsidR="00CD11DA" w:rsidRPr="00C47059" w:rsidRDefault="00CD11DA" w:rsidP="00CD11DA">
            <w:pPr>
              <w:pStyle w:val="Prrafodelista"/>
              <w:ind w:left="0"/>
              <w:jc w:val="center"/>
              <w:rPr>
                <w:rFonts w:ascii="Arial" w:hAnsi="Arial" w:cs="Arial"/>
                <w:b w:val="0"/>
                <w:bCs w:val="0"/>
                <w:sz w:val="20"/>
                <w:szCs w:val="20"/>
              </w:rPr>
            </w:pPr>
            <w:r w:rsidRPr="00C47059">
              <w:rPr>
                <w:rFonts w:ascii="Arial" w:hAnsi="Arial" w:cs="Arial"/>
                <w:b w:val="0"/>
                <w:bCs w:val="0"/>
                <w:sz w:val="20"/>
                <w:szCs w:val="20"/>
              </w:rPr>
              <w:t>Total PLLs</w:t>
            </w:r>
          </w:p>
        </w:tc>
        <w:tc>
          <w:tcPr>
            <w:tcW w:w="2964" w:type="dxa"/>
          </w:tcPr>
          <w:p w14:paraId="479CD64C" w14:textId="77777777" w:rsidR="00CD11DA" w:rsidRPr="00C47059" w:rsidRDefault="00CD11DA" w:rsidP="00CD11DA">
            <w:pPr>
              <w:pStyle w:val="Prrafodelista"/>
              <w:keepNext/>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47059">
              <w:rPr>
                <w:rFonts w:ascii="Arial" w:hAnsi="Arial" w:cs="Arial"/>
                <w:sz w:val="20"/>
                <w:szCs w:val="20"/>
              </w:rPr>
              <w:t>0 / 4 (0 %)</w:t>
            </w:r>
          </w:p>
        </w:tc>
      </w:tr>
    </w:tbl>
    <w:p w14:paraId="3A312D84" w14:textId="5B0C30A9" w:rsidR="00521F78" w:rsidRDefault="00521F78" w:rsidP="00384D1F">
      <w:pPr>
        <w:pStyle w:val="Prrafodelista"/>
        <w:ind w:left="283"/>
        <w:rPr>
          <w:rFonts w:ascii="Arial" w:hAnsi="Arial" w:cs="Arial"/>
          <w:sz w:val="20"/>
          <w:szCs w:val="20"/>
        </w:rPr>
      </w:pPr>
    </w:p>
    <w:p w14:paraId="2328A2DB" w14:textId="77777777" w:rsidR="00104A56" w:rsidRPr="00934A8E" w:rsidRDefault="00104A56" w:rsidP="00104A56">
      <w:pPr>
        <w:pStyle w:val="Prrafodelista"/>
        <w:ind w:left="454"/>
        <w:jc w:val="center"/>
        <w:rPr>
          <w:rFonts w:ascii="Arial" w:hAnsi="Arial" w:cs="Arial"/>
          <w:i/>
          <w:iCs/>
          <w:sz w:val="20"/>
          <w:szCs w:val="20"/>
        </w:rPr>
      </w:pPr>
    </w:p>
    <w:p w14:paraId="6CE6AC11" w14:textId="77777777" w:rsidR="00104A56" w:rsidRDefault="00104A56" w:rsidP="00104A56">
      <w:pPr>
        <w:pStyle w:val="Prrafodelista"/>
        <w:ind w:left="454"/>
        <w:rPr>
          <w:rFonts w:ascii="Arial" w:hAnsi="Arial" w:cs="Arial"/>
          <w:sz w:val="20"/>
          <w:szCs w:val="20"/>
        </w:rPr>
      </w:pPr>
    </w:p>
    <w:p w14:paraId="6863F831" w14:textId="77777777" w:rsidR="00104A56" w:rsidRDefault="00104A56" w:rsidP="00104A56">
      <w:pPr>
        <w:pStyle w:val="Prrafodelista"/>
        <w:ind w:left="454"/>
        <w:rPr>
          <w:rFonts w:ascii="Arial" w:hAnsi="Arial" w:cs="Arial"/>
          <w:sz w:val="20"/>
          <w:szCs w:val="20"/>
        </w:rPr>
      </w:pPr>
    </w:p>
    <w:p w14:paraId="5E355EEB" w14:textId="77777777" w:rsidR="00104A56" w:rsidRDefault="00104A56" w:rsidP="00104A56">
      <w:pPr>
        <w:pStyle w:val="Prrafodelista"/>
        <w:ind w:left="454"/>
        <w:rPr>
          <w:rFonts w:ascii="Arial" w:hAnsi="Arial" w:cs="Arial"/>
          <w:sz w:val="20"/>
          <w:szCs w:val="20"/>
        </w:rPr>
      </w:pPr>
    </w:p>
    <w:p w14:paraId="40874586" w14:textId="77777777" w:rsidR="00104A56" w:rsidRDefault="00104A56" w:rsidP="00104A56">
      <w:pPr>
        <w:pStyle w:val="Prrafodelista"/>
        <w:ind w:left="454"/>
        <w:rPr>
          <w:rFonts w:ascii="Arial" w:hAnsi="Arial" w:cs="Arial"/>
          <w:sz w:val="20"/>
          <w:szCs w:val="20"/>
        </w:rPr>
      </w:pPr>
    </w:p>
    <w:p w14:paraId="2082EB97" w14:textId="77777777" w:rsidR="00104A56" w:rsidRDefault="00104A56" w:rsidP="00104A56">
      <w:pPr>
        <w:pStyle w:val="Prrafodelista"/>
        <w:ind w:left="454"/>
        <w:rPr>
          <w:rFonts w:ascii="Arial" w:hAnsi="Arial" w:cs="Arial"/>
          <w:sz w:val="20"/>
          <w:szCs w:val="20"/>
        </w:rPr>
      </w:pPr>
    </w:p>
    <w:p w14:paraId="5994C563" w14:textId="77777777" w:rsidR="00104A56" w:rsidRDefault="00104A56" w:rsidP="00104A56">
      <w:pPr>
        <w:pStyle w:val="Prrafodelista"/>
        <w:ind w:left="454"/>
        <w:rPr>
          <w:rFonts w:ascii="Arial" w:hAnsi="Arial" w:cs="Arial"/>
          <w:sz w:val="20"/>
          <w:szCs w:val="20"/>
        </w:rPr>
      </w:pPr>
    </w:p>
    <w:p w14:paraId="3B655662" w14:textId="77777777" w:rsidR="00104A56" w:rsidRDefault="00104A56" w:rsidP="00104A56">
      <w:pPr>
        <w:pStyle w:val="Prrafodelista"/>
        <w:ind w:left="454"/>
        <w:rPr>
          <w:rFonts w:ascii="Arial" w:hAnsi="Arial" w:cs="Arial"/>
          <w:sz w:val="20"/>
          <w:szCs w:val="20"/>
        </w:rPr>
      </w:pPr>
    </w:p>
    <w:p w14:paraId="7DB3B7D4" w14:textId="3F5FD47F" w:rsidR="00B24DE7" w:rsidRDefault="00B24DE7" w:rsidP="00384D1F">
      <w:pPr>
        <w:pStyle w:val="Prrafodelista"/>
        <w:ind w:left="283"/>
        <w:rPr>
          <w:rFonts w:ascii="Arial" w:hAnsi="Arial" w:cs="Arial"/>
          <w:sz w:val="20"/>
          <w:szCs w:val="20"/>
        </w:rPr>
      </w:pPr>
    </w:p>
    <w:tbl>
      <w:tblPr>
        <w:tblStyle w:val="Tablaconcuadrcula4-nfasis1"/>
        <w:tblpPr w:leftFromText="141" w:rightFromText="141" w:vertAnchor="page" w:horzAnchor="page" w:tblpX="3316" w:tblpY="1816"/>
        <w:tblW w:w="0" w:type="auto"/>
        <w:tblLook w:val="04A0" w:firstRow="1" w:lastRow="0" w:firstColumn="1" w:lastColumn="0" w:noHBand="0" w:noVBand="1"/>
      </w:tblPr>
      <w:tblGrid>
        <w:gridCol w:w="2985"/>
        <w:gridCol w:w="2964"/>
      </w:tblGrid>
      <w:tr w:rsidR="00521F78" w14:paraId="161DA9AE" w14:textId="77777777" w:rsidTr="00D25495">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716CF356" w14:textId="77777777" w:rsidR="00521F78" w:rsidRDefault="00521F78" w:rsidP="00D25495">
            <w:pPr>
              <w:pStyle w:val="Prrafodelista"/>
              <w:ind w:left="0"/>
              <w:jc w:val="center"/>
              <w:rPr>
                <w:rFonts w:ascii="Arial" w:hAnsi="Arial" w:cs="Arial"/>
                <w:sz w:val="20"/>
                <w:szCs w:val="20"/>
              </w:rPr>
            </w:pPr>
            <w:r>
              <w:rPr>
                <w:rFonts w:ascii="Arial" w:hAnsi="Arial" w:cs="Arial"/>
                <w:sz w:val="20"/>
                <w:szCs w:val="20"/>
              </w:rPr>
              <w:lastRenderedPageBreak/>
              <w:t>SEÑAL</w:t>
            </w:r>
          </w:p>
        </w:tc>
        <w:tc>
          <w:tcPr>
            <w:tcW w:w="2964" w:type="dxa"/>
          </w:tcPr>
          <w:p w14:paraId="7BC02A24" w14:textId="77777777" w:rsidR="00521F78" w:rsidRDefault="00521F78" w:rsidP="00D25495">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PIN</w:t>
            </w:r>
          </w:p>
        </w:tc>
      </w:tr>
      <w:tr w:rsidR="00521F78" w14:paraId="079A3064" w14:textId="77777777" w:rsidTr="00D25495">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0B0342C5" w14:textId="4E34FED0" w:rsidR="00521F78" w:rsidRPr="00550F78" w:rsidRDefault="00521F78" w:rsidP="00D25495">
            <w:pPr>
              <w:pStyle w:val="Prrafodelista"/>
              <w:ind w:left="0"/>
              <w:jc w:val="center"/>
              <w:rPr>
                <w:rFonts w:ascii="Arial" w:hAnsi="Arial" w:cs="Arial"/>
                <w:b w:val="0"/>
                <w:bCs w:val="0"/>
                <w:sz w:val="20"/>
                <w:szCs w:val="20"/>
              </w:rPr>
            </w:pPr>
            <w:r>
              <w:rPr>
                <w:rFonts w:ascii="Arial" w:hAnsi="Arial" w:cs="Arial"/>
                <w:b w:val="0"/>
                <w:bCs w:val="0"/>
                <w:sz w:val="20"/>
                <w:szCs w:val="20"/>
              </w:rPr>
              <w:t>salr</w:t>
            </w:r>
            <w:r w:rsidRPr="00550F78">
              <w:rPr>
                <w:rFonts w:ascii="Arial" w:hAnsi="Arial" w:cs="Arial"/>
                <w:b w:val="0"/>
                <w:bCs w:val="0"/>
                <w:sz w:val="20"/>
                <w:szCs w:val="20"/>
              </w:rPr>
              <w:t>[</w:t>
            </w:r>
            <w:r>
              <w:rPr>
                <w:rFonts w:ascii="Arial" w:hAnsi="Arial" w:cs="Arial"/>
                <w:b w:val="0"/>
                <w:bCs w:val="0"/>
                <w:sz w:val="20"/>
                <w:szCs w:val="20"/>
              </w:rPr>
              <w:t>6</w:t>
            </w:r>
            <w:r w:rsidRPr="00550F78">
              <w:rPr>
                <w:rFonts w:ascii="Arial" w:hAnsi="Arial" w:cs="Arial"/>
                <w:b w:val="0"/>
                <w:bCs w:val="0"/>
                <w:sz w:val="20"/>
                <w:szCs w:val="20"/>
              </w:rPr>
              <w:t>]</w:t>
            </w:r>
          </w:p>
        </w:tc>
        <w:tc>
          <w:tcPr>
            <w:tcW w:w="2964" w:type="dxa"/>
          </w:tcPr>
          <w:p w14:paraId="172528C8" w14:textId="1B7C3446" w:rsidR="00521F78" w:rsidRDefault="00521F78" w:rsidP="00D2549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PIN_AE18</w:t>
            </w:r>
          </w:p>
        </w:tc>
      </w:tr>
      <w:tr w:rsidR="00521F78" w14:paraId="60092620" w14:textId="77777777" w:rsidTr="00D25495">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413F147D" w14:textId="14294F61" w:rsidR="00521F78" w:rsidRPr="00550F78" w:rsidRDefault="00521F78" w:rsidP="00D25495">
            <w:pPr>
              <w:pStyle w:val="Prrafodelista"/>
              <w:ind w:left="0"/>
              <w:jc w:val="center"/>
              <w:rPr>
                <w:rFonts w:ascii="Arial" w:hAnsi="Arial" w:cs="Arial"/>
                <w:b w:val="0"/>
                <w:bCs w:val="0"/>
                <w:sz w:val="20"/>
                <w:szCs w:val="20"/>
              </w:rPr>
            </w:pPr>
            <w:r>
              <w:rPr>
                <w:rFonts w:ascii="Arial" w:hAnsi="Arial" w:cs="Arial"/>
                <w:b w:val="0"/>
                <w:bCs w:val="0"/>
                <w:sz w:val="20"/>
                <w:szCs w:val="20"/>
              </w:rPr>
              <w:t>salr</w:t>
            </w:r>
            <w:r w:rsidRPr="00550F78">
              <w:rPr>
                <w:rFonts w:ascii="Arial" w:hAnsi="Arial" w:cs="Arial"/>
                <w:b w:val="0"/>
                <w:bCs w:val="0"/>
                <w:sz w:val="20"/>
                <w:szCs w:val="20"/>
              </w:rPr>
              <w:t>[</w:t>
            </w:r>
            <w:r>
              <w:rPr>
                <w:rFonts w:ascii="Arial" w:hAnsi="Arial" w:cs="Arial"/>
                <w:b w:val="0"/>
                <w:bCs w:val="0"/>
                <w:sz w:val="20"/>
                <w:szCs w:val="20"/>
              </w:rPr>
              <w:t>5</w:t>
            </w:r>
            <w:r w:rsidRPr="00550F78">
              <w:rPr>
                <w:rFonts w:ascii="Arial" w:hAnsi="Arial" w:cs="Arial"/>
                <w:b w:val="0"/>
                <w:bCs w:val="0"/>
                <w:sz w:val="20"/>
                <w:szCs w:val="20"/>
              </w:rPr>
              <w:t>]</w:t>
            </w:r>
          </w:p>
        </w:tc>
        <w:tc>
          <w:tcPr>
            <w:tcW w:w="2964" w:type="dxa"/>
          </w:tcPr>
          <w:p w14:paraId="2C01E70A" w14:textId="58CEE8AA" w:rsidR="00521F78" w:rsidRDefault="00521F78" w:rsidP="00D25495">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PIN_AF19</w:t>
            </w:r>
          </w:p>
        </w:tc>
      </w:tr>
      <w:tr w:rsidR="00521F78" w14:paraId="57DA37D8" w14:textId="77777777" w:rsidTr="00D25495">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5A087C01" w14:textId="1A3CDA3C" w:rsidR="00521F78" w:rsidRPr="00550F78" w:rsidRDefault="00521F78" w:rsidP="00D25495">
            <w:pPr>
              <w:pStyle w:val="Prrafodelista"/>
              <w:ind w:left="0"/>
              <w:jc w:val="center"/>
              <w:rPr>
                <w:rFonts w:ascii="Arial" w:hAnsi="Arial" w:cs="Arial"/>
                <w:b w:val="0"/>
                <w:bCs w:val="0"/>
                <w:sz w:val="20"/>
                <w:szCs w:val="20"/>
              </w:rPr>
            </w:pPr>
            <w:r>
              <w:rPr>
                <w:rFonts w:ascii="Arial" w:hAnsi="Arial" w:cs="Arial"/>
                <w:b w:val="0"/>
                <w:bCs w:val="0"/>
                <w:sz w:val="20"/>
                <w:szCs w:val="20"/>
              </w:rPr>
              <w:t>salr</w:t>
            </w:r>
            <w:r w:rsidRPr="00550F78">
              <w:rPr>
                <w:rFonts w:ascii="Arial" w:hAnsi="Arial" w:cs="Arial"/>
                <w:b w:val="0"/>
                <w:bCs w:val="0"/>
                <w:sz w:val="20"/>
                <w:szCs w:val="20"/>
              </w:rPr>
              <w:t>[</w:t>
            </w:r>
            <w:r>
              <w:rPr>
                <w:rFonts w:ascii="Arial" w:hAnsi="Arial" w:cs="Arial"/>
                <w:b w:val="0"/>
                <w:bCs w:val="0"/>
                <w:sz w:val="20"/>
                <w:szCs w:val="20"/>
              </w:rPr>
              <w:t>4</w:t>
            </w:r>
            <w:r w:rsidRPr="00550F78">
              <w:rPr>
                <w:rFonts w:ascii="Arial" w:hAnsi="Arial" w:cs="Arial"/>
                <w:b w:val="0"/>
                <w:bCs w:val="0"/>
                <w:sz w:val="20"/>
                <w:szCs w:val="20"/>
              </w:rPr>
              <w:t>]</w:t>
            </w:r>
          </w:p>
        </w:tc>
        <w:tc>
          <w:tcPr>
            <w:tcW w:w="2964" w:type="dxa"/>
          </w:tcPr>
          <w:p w14:paraId="128A1F2A" w14:textId="07C21DA7" w:rsidR="00521F78" w:rsidRDefault="00521F78" w:rsidP="00D2549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PIN_AE19</w:t>
            </w:r>
          </w:p>
        </w:tc>
      </w:tr>
      <w:tr w:rsidR="00521F78" w14:paraId="5B660981" w14:textId="77777777" w:rsidTr="00D25495">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699D2C0A" w14:textId="3C55B17D" w:rsidR="00521F78" w:rsidRPr="00550F78" w:rsidRDefault="00521F78" w:rsidP="00D25495">
            <w:pPr>
              <w:pStyle w:val="Prrafodelista"/>
              <w:ind w:left="0"/>
              <w:jc w:val="center"/>
              <w:rPr>
                <w:rFonts w:ascii="Arial" w:hAnsi="Arial" w:cs="Arial"/>
                <w:b w:val="0"/>
                <w:bCs w:val="0"/>
                <w:sz w:val="20"/>
                <w:szCs w:val="20"/>
              </w:rPr>
            </w:pPr>
            <w:r>
              <w:rPr>
                <w:rFonts w:ascii="Arial" w:hAnsi="Arial" w:cs="Arial"/>
                <w:b w:val="0"/>
                <w:bCs w:val="0"/>
                <w:sz w:val="20"/>
                <w:szCs w:val="20"/>
              </w:rPr>
              <w:t>salr</w:t>
            </w:r>
            <w:r w:rsidRPr="00550F78">
              <w:rPr>
                <w:rFonts w:ascii="Arial" w:hAnsi="Arial" w:cs="Arial"/>
                <w:b w:val="0"/>
                <w:bCs w:val="0"/>
                <w:sz w:val="20"/>
                <w:szCs w:val="20"/>
              </w:rPr>
              <w:t>[</w:t>
            </w:r>
            <w:r>
              <w:rPr>
                <w:rFonts w:ascii="Arial" w:hAnsi="Arial" w:cs="Arial"/>
                <w:b w:val="0"/>
                <w:bCs w:val="0"/>
                <w:sz w:val="20"/>
                <w:szCs w:val="20"/>
              </w:rPr>
              <w:t>3</w:t>
            </w:r>
            <w:r w:rsidRPr="00550F78">
              <w:rPr>
                <w:rFonts w:ascii="Arial" w:hAnsi="Arial" w:cs="Arial"/>
                <w:b w:val="0"/>
                <w:bCs w:val="0"/>
                <w:sz w:val="20"/>
                <w:szCs w:val="20"/>
              </w:rPr>
              <w:t>]</w:t>
            </w:r>
          </w:p>
        </w:tc>
        <w:tc>
          <w:tcPr>
            <w:tcW w:w="2964" w:type="dxa"/>
          </w:tcPr>
          <w:p w14:paraId="4DAF5BEA" w14:textId="6B0FE92C" w:rsidR="00521F78" w:rsidRDefault="00521F78" w:rsidP="00D25495">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PIN_AH21</w:t>
            </w:r>
          </w:p>
        </w:tc>
      </w:tr>
      <w:tr w:rsidR="00521F78" w14:paraId="15851F5F" w14:textId="77777777" w:rsidTr="00D25495">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74879079" w14:textId="5BF9295B" w:rsidR="00521F78" w:rsidRPr="00550F78" w:rsidRDefault="00521F78" w:rsidP="00D25495">
            <w:pPr>
              <w:pStyle w:val="Prrafodelista"/>
              <w:ind w:left="0"/>
              <w:jc w:val="center"/>
              <w:rPr>
                <w:rFonts w:ascii="Arial" w:hAnsi="Arial" w:cs="Arial"/>
                <w:b w:val="0"/>
                <w:bCs w:val="0"/>
                <w:sz w:val="20"/>
                <w:szCs w:val="20"/>
              </w:rPr>
            </w:pPr>
            <w:r>
              <w:rPr>
                <w:rFonts w:ascii="Arial" w:hAnsi="Arial" w:cs="Arial"/>
                <w:b w:val="0"/>
                <w:bCs w:val="0"/>
                <w:sz w:val="20"/>
                <w:szCs w:val="20"/>
              </w:rPr>
              <w:t>salr</w:t>
            </w:r>
            <w:r w:rsidRPr="00550F78">
              <w:rPr>
                <w:rFonts w:ascii="Arial" w:hAnsi="Arial" w:cs="Arial"/>
                <w:b w:val="0"/>
                <w:bCs w:val="0"/>
                <w:sz w:val="20"/>
                <w:szCs w:val="20"/>
              </w:rPr>
              <w:t>[</w:t>
            </w:r>
            <w:r>
              <w:rPr>
                <w:rFonts w:ascii="Arial" w:hAnsi="Arial" w:cs="Arial"/>
                <w:b w:val="0"/>
                <w:bCs w:val="0"/>
                <w:sz w:val="20"/>
                <w:szCs w:val="20"/>
              </w:rPr>
              <w:t>2</w:t>
            </w:r>
            <w:r w:rsidRPr="00550F78">
              <w:rPr>
                <w:rFonts w:ascii="Arial" w:hAnsi="Arial" w:cs="Arial"/>
                <w:b w:val="0"/>
                <w:bCs w:val="0"/>
                <w:sz w:val="20"/>
                <w:szCs w:val="20"/>
              </w:rPr>
              <w:t>]</w:t>
            </w:r>
          </w:p>
        </w:tc>
        <w:tc>
          <w:tcPr>
            <w:tcW w:w="2964" w:type="dxa"/>
          </w:tcPr>
          <w:p w14:paraId="0FBE6068" w14:textId="36D54D48" w:rsidR="00521F78" w:rsidRDefault="00521F78" w:rsidP="00D2549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PIN_AG21</w:t>
            </w:r>
          </w:p>
        </w:tc>
      </w:tr>
      <w:tr w:rsidR="00521F78" w14:paraId="300F3F20" w14:textId="77777777" w:rsidTr="00D25495">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2F112BB9" w14:textId="4D01B4EF" w:rsidR="00521F78" w:rsidRPr="00550F78" w:rsidRDefault="00521F78" w:rsidP="00D25495">
            <w:pPr>
              <w:pStyle w:val="Prrafodelista"/>
              <w:ind w:left="0"/>
              <w:jc w:val="center"/>
              <w:rPr>
                <w:rFonts w:ascii="Arial" w:hAnsi="Arial" w:cs="Arial"/>
                <w:b w:val="0"/>
                <w:bCs w:val="0"/>
                <w:sz w:val="20"/>
                <w:szCs w:val="20"/>
              </w:rPr>
            </w:pPr>
            <w:r>
              <w:rPr>
                <w:rFonts w:ascii="Arial" w:hAnsi="Arial" w:cs="Arial"/>
                <w:b w:val="0"/>
                <w:bCs w:val="0"/>
                <w:sz w:val="20"/>
                <w:szCs w:val="20"/>
              </w:rPr>
              <w:t>salr</w:t>
            </w:r>
            <w:r w:rsidRPr="00550F78">
              <w:rPr>
                <w:rFonts w:ascii="Arial" w:hAnsi="Arial" w:cs="Arial"/>
                <w:b w:val="0"/>
                <w:bCs w:val="0"/>
                <w:sz w:val="20"/>
                <w:szCs w:val="20"/>
              </w:rPr>
              <w:t>[</w:t>
            </w:r>
            <w:r>
              <w:rPr>
                <w:rFonts w:ascii="Arial" w:hAnsi="Arial" w:cs="Arial"/>
                <w:b w:val="0"/>
                <w:bCs w:val="0"/>
                <w:sz w:val="20"/>
                <w:szCs w:val="20"/>
              </w:rPr>
              <w:t>1</w:t>
            </w:r>
            <w:r w:rsidRPr="00550F78">
              <w:rPr>
                <w:rFonts w:ascii="Arial" w:hAnsi="Arial" w:cs="Arial"/>
                <w:b w:val="0"/>
                <w:bCs w:val="0"/>
                <w:sz w:val="20"/>
                <w:szCs w:val="20"/>
              </w:rPr>
              <w:t>]</w:t>
            </w:r>
          </w:p>
        </w:tc>
        <w:tc>
          <w:tcPr>
            <w:tcW w:w="2964" w:type="dxa"/>
          </w:tcPr>
          <w:p w14:paraId="40C71220" w14:textId="4E1F6AC0" w:rsidR="00521F78" w:rsidRDefault="00521F78" w:rsidP="00D25495">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PIN_AA19</w:t>
            </w:r>
          </w:p>
        </w:tc>
      </w:tr>
      <w:tr w:rsidR="00521F78" w14:paraId="07F09B4E" w14:textId="77777777" w:rsidTr="00802ED8">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Borders>
              <w:bottom w:val="single" w:sz="4" w:space="0" w:color="auto"/>
            </w:tcBorders>
          </w:tcPr>
          <w:p w14:paraId="53F57EDF" w14:textId="17E47854" w:rsidR="00521F78" w:rsidRPr="00550F78" w:rsidRDefault="00521F78" w:rsidP="00D25495">
            <w:pPr>
              <w:pStyle w:val="Prrafodelista"/>
              <w:ind w:left="0"/>
              <w:jc w:val="center"/>
              <w:rPr>
                <w:rFonts w:ascii="Arial" w:hAnsi="Arial" w:cs="Arial"/>
                <w:b w:val="0"/>
                <w:bCs w:val="0"/>
                <w:sz w:val="20"/>
                <w:szCs w:val="20"/>
              </w:rPr>
            </w:pPr>
            <w:r>
              <w:rPr>
                <w:rFonts w:ascii="Arial" w:hAnsi="Arial" w:cs="Arial"/>
                <w:b w:val="0"/>
                <w:bCs w:val="0"/>
                <w:sz w:val="20"/>
                <w:szCs w:val="20"/>
              </w:rPr>
              <w:t>salr</w:t>
            </w:r>
            <w:r w:rsidRPr="00550F78">
              <w:rPr>
                <w:rFonts w:ascii="Arial" w:hAnsi="Arial" w:cs="Arial"/>
                <w:b w:val="0"/>
                <w:bCs w:val="0"/>
                <w:sz w:val="20"/>
                <w:szCs w:val="20"/>
              </w:rPr>
              <w:t>[</w:t>
            </w:r>
            <w:r>
              <w:rPr>
                <w:rFonts w:ascii="Arial" w:hAnsi="Arial" w:cs="Arial"/>
                <w:b w:val="0"/>
                <w:bCs w:val="0"/>
                <w:sz w:val="20"/>
                <w:szCs w:val="20"/>
              </w:rPr>
              <w:t>0</w:t>
            </w:r>
            <w:r w:rsidRPr="00550F78">
              <w:rPr>
                <w:rFonts w:ascii="Arial" w:hAnsi="Arial" w:cs="Arial"/>
                <w:b w:val="0"/>
                <w:bCs w:val="0"/>
                <w:sz w:val="20"/>
                <w:szCs w:val="20"/>
              </w:rPr>
              <w:t>]</w:t>
            </w:r>
          </w:p>
        </w:tc>
        <w:tc>
          <w:tcPr>
            <w:tcW w:w="2964" w:type="dxa"/>
            <w:tcBorders>
              <w:bottom w:val="single" w:sz="4" w:space="0" w:color="auto"/>
            </w:tcBorders>
          </w:tcPr>
          <w:p w14:paraId="0C111F76" w14:textId="1311D1D8" w:rsidR="00521F78" w:rsidRDefault="00521F78" w:rsidP="00D2549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PIN_AB19</w:t>
            </w:r>
          </w:p>
        </w:tc>
      </w:tr>
      <w:tr w:rsidR="00521F78" w14:paraId="321FBB84" w14:textId="77777777" w:rsidTr="00802ED8">
        <w:trPr>
          <w:trHeight w:val="252"/>
        </w:trPr>
        <w:tc>
          <w:tcPr>
            <w:cnfStyle w:val="001000000000" w:firstRow="0" w:lastRow="0" w:firstColumn="1" w:lastColumn="0" w:oddVBand="0" w:evenVBand="0" w:oddHBand="0" w:evenHBand="0" w:firstRowFirstColumn="0" w:firstRowLastColumn="0" w:lastRowFirstColumn="0" w:lastRowLastColumn="0"/>
            <w:tcW w:w="2985" w:type="dxa"/>
            <w:tcBorders>
              <w:top w:val="single" w:sz="4" w:space="0" w:color="auto"/>
            </w:tcBorders>
          </w:tcPr>
          <w:p w14:paraId="5F053352" w14:textId="02222675" w:rsidR="00521F78" w:rsidRPr="00550F78" w:rsidRDefault="00504935" w:rsidP="00D25495">
            <w:pPr>
              <w:pStyle w:val="Prrafodelista"/>
              <w:ind w:left="0"/>
              <w:jc w:val="center"/>
              <w:rPr>
                <w:rFonts w:ascii="Arial" w:hAnsi="Arial" w:cs="Arial"/>
                <w:b w:val="0"/>
                <w:bCs w:val="0"/>
                <w:sz w:val="20"/>
                <w:szCs w:val="20"/>
              </w:rPr>
            </w:pPr>
            <w:r>
              <w:rPr>
                <w:rFonts w:ascii="Arial" w:hAnsi="Arial" w:cs="Arial"/>
                <w:b w:val="0"/>
                <w:bCs w:val="0"/>
                <w:sz w:val="20"/>
                <w:szCs w:val="20"/>
              </w:rPr>
              <w:t>cbcd1</w:t>
            </w:r>
            <w:r w:rsidR="00521F78" w:rsidRPr="00550F78">
              <w:rPr>
                <w:rFonts w:ascii="Arial" w:hAnsi="Arial" w:cs="Arial"/>
                <w:b w:val="0"/>
                <w:bCs w:val="0"/>
                <w:sz w:val="20"/>
                <w:szCs w:val="20"/>
              </w:rPr>
              <w:t>[</w:t>
            </w:r>
            <w:r>
              <w:rPr>
                <w:rFonts w:ascii="Arial" w:hAnsi="Arial" w:cs="Arial"/>
                <w:b w:val="0"/>
                <w:bCs w:val="0"/>
                <w:sz w:val="20"/>
                <w:szCs w:val="20"/>
              </w:rPr>
              <w:t>3</w:t>
            </w:r>
            <w:r w:rsidR="00521F78" w:rsidRPr="00550F78">
              <w:rPr>
                <w:rFonts w:ascii="Arial" w:hAnsi="Arial" w:cs="Arial"/>
                <w:b w:val="0"/>
                <w:bCs w:val="0"/>
                <w:sz w:val="20"/>
                <w:szCs w:val="20"/>
              </w:rPr>
              <w:t>]</w:t>
            </w:r>
          </w:p>
        </w:tc>
        <w:tc>
          <w:tcPr>
            <w:tcW w:w="2964" w:type="dxa"/>
            <w:tcBorders>
              <w:top w:val="single" w:sz="4" w:space="0" w:color="auto"/>
            </w:tcBorders>
          </w:tcPr>
          <w:p w14:paraId="658ECB72" w14:textId="4D1F1024" w:rsidR="00521F78" w:rsidRDefault="00521F78" w:rsidP="00D25495">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PIN_</w:t>
            </w:r>
            <w:r w:rsidR="00802ED8">
              <w:rPr>
                <w:rFonts w:ascii="Arial" w:hAnsi="Arial" w:cs="Arial"/>
                <w:sz w:val="20"/>
                <w:szCs w:val="20"/>
              </w:rPr>
              <w:t>AD27</w:t>
            </w:r>
          </w:p>
        </w:tc>
      </w:tr>
      <w:tr w:rsidR="00521F78" w14:paraId="0444DEC3" w14:textId="77777777" w:rsidTr="00D25495">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06698E66" w14:textId="2E241B7D" w:rsidR="00521F78" w:rsidRPr="00550F78" w:rsidRDefault="00504935" w:rsidP="00D25495">
            <w:pPr>
              <w:pStyle w:val="Prrafodelista"/>
              <w:ind w:left="0"/>
              <w:jc w:val="center"/>
              <w:rPr>
                <w:rFonts w:ascii="Arial" w:hAnsi="Arial" w:cs="Arial"/>
                <w:b w:val="0"/>
                <w:bCs w:val="0"/>
                <w:sz w:val="20"/>
                <w:szCs w:val="20"/>
              </w:rPr>
            </w:pPr>
            <w:r>
              <w:rPr>
                <w:rFonts w:ascii="Arial" w:hAnsi="Arial" w:cs="Arial"/>
                <w:b w:val="0"/>
                <w:bCs w:val="0"/>
                <w:sz w:val="20"/>
                <w:szCs w:val="20"/>
              </w:rPr>
              <w:t>cbcd1</w:t>
            </w:r>
            <w:r w:rsidR="00521F78" w:rsidRPr="00550F78">
              <w:rPr>
                <w:rFonts w:ascii="Arial" w:hAnsi="Arial" w:cs="Arial"/>
                <w:b w:val="0"/>
                <w:bCs w:val="0"/>
                <w:sz w:val="20"/>
                <w:szCs w:val="20"/>
              </w:rPr>
              <w:t>[</w:t>
            </w:r>
            <w:r>
              <w:rPr>
                <w:rFonts w:ascii="Arial" w:hAnsi="Arial" w:cs="Arial"/>
                <w:b w:val="0"/>
                <w:bCs w:val="0"/>
                <w:sz w:val="20"/>
                <w:szCs w:val="20"/>
              </w:rPr>
              <w:t>2</w:t>
            </w:r>
            <w:r w:rsidR="00521F78" w:rsidRPr="00550F78">
              <w:rPr>
                <w:rFonts w:ascii="Arial" w:hAnsi="Arial" w:cs="Arial"/>
                <w:b w:val="0"/>
                <w:bCs w:val="0"/>
                <w:sz w:val="20"/>
                <w:szCs w:val="20"/>
              </w:rPr>
              <w:t>]</w:t>
            </w:r>
          </w:p>
        </w:tc>
        <w:tc>
          <w:tcPr>
            <w:tcW w:w="2964" w:type="dxa"/>
          </w:tcPr>
          <w:p w14:paraId="1A88918F" w14:textId="2DAE2FE6" w:rsidR="00521F78" w:rsidRDefault="00521F78" w:rsidP="00D2549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PIN_</w:t>
            </w:r>
            <w:r w:rsidR="00802ED8">
              <w:rPr>
                <w:rFonts w:ascii="Arial" w:hAnsi="Arial" w:cs="Arial"/>
                <w:sz w:val="20"/>
                <w:szCs w:val="20"/>
              </w:rPr>
              <w:t>AC27</w:t>
            </w:r>
          </w:p>
        </w:tc>
      </w:tr>
      <w:tr w:rsidR="00521F78" w14:paraId="3B9DB7EF" w14:textId="77777777" w:rsidTr="00D25495">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6122A113" w14:textId="2C8881D6" w:rsidR="00521F78" w:rsidRPr="00550F78" w:rsidRDefault="00504935" w:rsidP="00D25495">
            <w:pPr>
              <w:pStyle w:val="Prrafodelista"/>
              <w:ind w:left="0"/>
              <w:jc w:val="center"/>
              <w:rPr>
                <w:rFonts w:ascii="Arial" w:hAnsi="Arial" w:cs="Arial"/>
                <w:b w:val="0"/>
                <w:bCs w:val="0"/>
                <w:sz w:val="20"/>
                <w:szCs w:val="20"/>
              </w:rPr>
            </w:pPr>
            <w:r>
              <w:rPr>
                <w:rFonts w:ascii="Arial" w:hAnsi="Arial" w:cs="Arial"/>
                <w:b w:val="0"/>
                <w:bCs w:val="0"/>
                <w:sz w:val="20"/>
                <w:szCs w:val="20"/>
              </w:rPr>
              <w:t>cbcd1</w:t>
            </w:r>
            <w:r w:rsidR="00521F78" w:rsidRPr="00550F78">
              <w:rPr>
                <w:rFonts w:ascii="Arial" w:hAnsi="Arial" w:cs="Arial"/>
                <w:b w:val="0"/>
                <w:bCs w:val="0"/>
                <w:sz w:val="20"/>
                <w:szCs w:val="20"/>
              </w:rPr>
              <w:t>[</w:t>
            </w:r>
            <w:r>
              <w:rPr>
                <w:rFonts w:ascii="Arial" w:hAnsi="Arial" w:cs="Arial"/>
                <w:b w:val="0"/>
                <w:bCs w:val="0"/>
                <w:sz w:val="20"/>
                <w:szCs w:val="20"/>
              </w:rPr>
              <w:t>1</w:t>
            </w:r>
            <w:r w:rsidR="00521F78" w:rsidRPr="00550F78">
              <w:rPr>
                <w:rFonts w:ascii="Arial" w:hAnsi="Arial" w:cs="Arial"/>
                <w:b w:val="0"/>
                <w:bCs w:val="0"/>
                <w:sz w:val="20"/>
                <w:szCs w:val="20"/>
              </w:rPr>
              <w:t>]</w:t>
            </w:r>
          </w:p>
        </w:tc>
        <w:tc>
          <w:tcPr>
            <w:tcW w:w="2964" w:type="dxa"/>
          </w:tcPr>
          <w:p w14:paraId="088A45A0" w14:textId="729653EA" w:rsidR="00521F78" w:rsidRDefault="00521F78" w:rsidP="00D25495">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PIN_</w:t>
            </w:r>
            <w:r w:rsidR="00802ED8">
              <w:rPr>
                <w:rFonts w:ascii="Arial" w:hAnsi="Arial" w:cs="Arial"/>
                <w:sz w:val="20"/>
                <w:szCs w:val="20"/>
              </w:rPr>
              <w:t>AC28</w:t>
            </w:r>
          </w:p>
        </w:tc>
      </w:tr>
      <w:tr w:rsidR="00521F78" w14:paraId="6890628F" w14:textId="77777777" w:rsidTr="00802ED8">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Borders>
              <w:bottom w:val="single" w:sz="4" w:space="0" w:color="auto"/>
            </w:tcBorders>
          </w:tcPr>
          <w:p w14:paraId="2CA61721" w14:textId="23284926" w:rsidR="00521F78" w:rsidRPr="00550F78" w:rsidRDefault="00504935" w:rsidP="00D25495">
            <w:pPr>
              <w:pStyle w:val="Prrafodelista"/>
              <w:ind w:left="0"/>
              <w:jc w:val="center"/>
              <w:rPr>
                <w:rFonts w:ascii="Arial" w:hAnsi="Arial" w:cs="Arial"/>
                <w:b w:val="0"/>
                <w:bCs w:val="0"/>
                <w:sz w:val="20"/>
                <w:szCs w:val="20"/>
              </w:rPr>
            </w:pPr>
            <w:r>
              <w:rPr>
                <w:rFonts w:ascii="Arial" w:hAnsi="Arial" w:cs="Arial"/>
                <w:b w:val="0"/>
                <w:bCs w:val="0"/>
                <w:sz w:val="20"/>
                <w:szCs w:val="20"/>
              </w:rPr>
              <w:t>cbcd1</w:t>
            </w:r>
            <w:r w:rsidR="00521F78" w:rsidRPr="00550F78">
              <w:rPr>
                <w:rFonts w:ascii="Arial" w:hAnsi="Arial" w:cs="Arial"/>
                <w:b w:val="0"/>
                <w:bCs w:val="0"/>
                <w:sz w:val="20"/>
                <w:szCs w:val="20"/>
              </w:rPr>
              <w:t>[</w:t>
            </w:r>
            <w:r>
              <w:rPr>
                <w:rFonts w:ascii="Arial" w:hAnsi="Arial" w:cs="Arial"/>
                <w:b w:val="0"/>
                <w:bCs w:val="0"/>
                <w:sz w:val="20"/>
                <w:szCs w:val="20"/>
              </w:rPr>
              <w:t>0</w:t>
            </w:r>
            <w:r w:rsidR="00521F78" w:rsidRPr="00550F78">
              <w:rPr>
                <w:rFonts w:ascii="Arial" w:hAnsi="Arial" w:cs="Arial"/>
                <w:b w:val="0"/>
                <w:bCs w:val="0"/>
                <w:sz w:val="20"/>
                <w:szCs w:val="20"/>
              </w:rPr>
              <w:t>]</w:t>
            </w:r>
          </w:p>
        </w:tc>
        <w:tc>
          <w:tcPr>
            <w:tcW w:w="2964" w:type="dxa"/>
            <w:tcBorders>
              <w:bottom w:val="single" w:sz="4" w:space="0" w:color="auto"/>
            </w:tcBorders>
          </w:tcPr>
          <w:p w14:paraId="7AD21584" w14:textId="61B684AA" w:rsidR="00521F78" w:rsidRDefault="00521F78" w:rsidP="00D2549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PIN_</w:t>
            </w:r>
            <w:r w:rsidR="00802ED8">
              <w:rPr>
                <w:rFonts w:ascii="Arial" w:hAnsi="Arial" w:cs="Arial"/>
                <w:sz w:val="20"/>
                <w:szCs w:val="20"/>
              </w:rPr>
              <w:t>A</w:t>
            </w:r>
            <w:r w:rsidR="00524221">
              <w:rPr>
                <w:rFonts w:ascii="Arial" w:hAnsi="Arial" w:cs="Arial"/>
                <w:sz w:val="20"/>
                <w:szCs w:val="20"/>
              </w:rPr>
              <w:t>B</w:t>
            </w:r>
            <w:r w:rsidR="00802ED8">
              <w:rPr>
                <w:rFonts w:ascii="Arial" w:hAnsi="Arial" w:cs="Arial"/>
                <w:sz w:val="20"/>
                <w:szCs w:val="20"/>
              </w:rPr>
              <w:t>28</w:t>
            </w:r>
          </w:p>
        </w:tc>
      </w:tr>
      <w:tr w:rsidR="00504935" w14:paraId="0E7B1E40" w14:textId="77777777" w:rsidTr="00802ED8">
        <w:trPr>
          <w:trHeight w:val="252"/>
        </w:trPr>
        <w:tc>
          <w:tcPr>
            <w:cnfStyle w:val="001000000000" w:firstRow="0" w:lastRow="0" w:firstColumn="1" w:lastColumn="0" w:oddVBand="0" w:evenVBand="0" w:oddHBand="0" w:evenHBand="0" w:firstRowFirstColumn="0" w:firstRowLastColumn="0" w:lastRowFirstColumn="0" w:lastRowLastColumn="0"/>
            <w:tcW w:w="2985" w:type="dxa"/>
            <w:tcBorders>
              <w:top w:val="single" w:sz="4" w:space="0" w:color="auto"/>
            </w:tcBorders>
          </w:tcPr>
          <w:p w14:paraId="659D05EB" w14:textId="05583809" w:rsidR="00504935" w:rsidRDefault="00504935" w:rsidP="00D25495">
            <w:pPr>
              <w:pStyle w:val="Prrafodelista"/>
              <w:ind w:left="0"/>
              <w:jc w:val="center"/>
              <w:rPr>
                <w:rFonts w:ascii="Arial" w:hAnsi="Arial" w:cs="Arial"/>
                <w:b w:val="0"/>
                <w:bCs w:val="0"/>
                <w:sz w:val="20"/>
                <w:szCs w:val="20"/>
              </w:rPr>
            </w:pPr>
            <w:r>
              <w:rPr>
                <w:rFonts w:ascii="Arial" w:hAnsi="Arial" w:cs="Arial"/>
                <w:b w:val="0"/>
                <w:bCs w:val="0"/>
                <w:sz w:val="20"/>
                <w:szCs w:val="20"/>
              </w:rPr>
              <w:t>cbcd2[3]</w:t>
            </w:r>
          </w:p>
        </w:tc>
        <w:tc>
          <w:tcPr>
            <w:tcW w:w="2964" w:type="dxa"/>
            <w:tcBorders>
              <w:top w:val="single" w:sz="4" w:space="0" w:color="auto"/>
            </w:tcBorders>
          </w:tcPr>
          <w:p w14:paraId="53F8E522" w14:textId="762B0191" w:rsidR="00504935" w:rsidRDefault="00802ED8" w:rsidP="00D25495">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PIN_AB26</w:t>
            </w:r>
          </w:p>
        </w:tc>
      </w:tr>
      <w:tr w:rsidR="00521F78" w14:paraId="0B29616F" w14:textId="77777777" w:rsidTr="00D25495">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062200AA" w14:textId="7BFCD5CE" w:rsidR="00521F78" w:rsidRPr="00550F78" w:rsidRDefault="00504935" w:rsidP="00D25495">
            <w:pPr>
              <w:pStyle w:val="Prrafodelista"/>
              <w:ind w:left="0"/>
              <w:jc w:val="center"/>
              <w:rPr>
                <w:rFonts w:ascii="Arial" w:hAnsi="Arial" w:cs="Arial"/>
                <w:b w:val="0"/>
                <w:bCs w:val="0"/>
                <w:sz w:val="20"/>
                <w:szCs w:val="20"/>
              </w:rPr>
            </w:pPr>
            <w:r>
              <w:rPr>
                <w:rFonts w:ascii="Arial" w:hAnsi="Arial" w:cs="Arial"/>
                <w:b w:val="0"/>
                <w:bCs w:val="0"/>
                <w:sz w:val="20"/>
                <w:szCs w:val="20"/>
              </w:rPr>
              <w:t>cbcd2</w:t>
            </w:r>
            <w:r w:rsidR="00521F78" w:rsidRPr="00550F78">
              <w:rPr>
                <w:rFonts w:ascii="Arial" w:hAnsi="Arial" w:cs="Arial"/>
                <w:b w:val="0"/>
                <w:bCs w:val="0"/>
                <w:sz w:val="20"/>
                <w:szCs w:val="20"/>
              </w:rPr>
              <w:t>[</w:t>
            </w:r>
            <w:r w:rsidR="00521F78">
              <w:rPr>
                <w:rFonts w:ascii="Arial" w:hAnsi="Arial" w:cs="Arial"/>
                <w:b w:val="0"/>
                <w:bCs w:val="0"/>
                <w:sz w:val="20"/>
                <w:szCs w:val="20"/>
              </w:rPr>
              <w:t>2</w:t>
            </w:r>
            <w:r w:rsidR="00521F78" w:rsidRPr="00550F78">
              <w:rPr>
                <w:rFonts w:ascii="Arial" w:hAnsi="Arial" w:cs="Arial"/>
                <w:b w:val="0"/>
                <w:bCs w:val="0"/>
                <w:sz w:val="20"/>
                <w:szCs w:val="20"/>
              </w:rPr>
              <w:t>]</w:t>
            </w:r>
          </w:p>
        </w:tc>
        <w:tc>
          <w:tcPr>
            <w:tcW w:w="2964" w:type="dxa"/>
          </w:tcPr>
          <w:p w14:paraId="61801EC5" w14:textId="338DAA2D" w:rsidR="00521F78" w:rsidRDefault="00521F78" w:rsidP="00D2549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PIN_</w:t>
            </w:r>
            <w:r w:rsidR="00802ED8">
              <w:rPr>
                <w:rFonts w:ascii="Arial" w:hAnsi="Arial" w:cs="Arial"/>
                <w:sz w:val="20"/>
                <w:szCs w:val="20"/>
              </w:rPr>
              <w:t>AD26</w:t>
            </w:r>
          </w:p>
        </w:tc>
      </w:tr>
      <w:tr w:rsidR="00521F78" w14:paraId="326A0278" w14:textId="77777777" w:rsidTr="00D25495">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4D8B8816" w14:textId="320B7B7C" w:rsidR="00521F78" w:rsidRPr="00550F78" w:rsidRDefault="00504935" w:rsidP="00D25495">
            <w:pPr>
              <w:pStyle w:val="Prrafodelista"/>
              <w:ind w:left="0"/>
              <w:jc w:val="center"/>
              <w:rPr>
                <w:rFonts w:ascii="Arial" w:hAnsi="Arial" w:cs="Arial"/>
                <w:b w:val="0"/>
                <w:bCs w:val="0"/>
                <w:sz w:val="20"/>
                <w:szCs w:val="20"/>
              </w:rPr>
            </w:pPr>
            <w:r>
              <w:rPr>
                <w:rFonts w:ascii="Arial" w:hAnsi="Arial" w:cs="Arial"/>
                <w:b w:val="0"/>
                <w:bCs w:val="0"/>
                <w:sz w:val="20"/>
                <w:szCs w:val="20"/>
              </w:rPr>
              <w:t>cbcd2</w:t>
            </w:r>
            <w:r w:rsidR="00521F78" w:rsidRPr="00550F78">
              <w:rPr>
                <w:rFonts w:ascii="Arial" w:hAnsi="Arial" w:cs="Arial"/>
                <w:b w:val="0"/>
                <w:bCs w:val="0"/>
                <w:sz w:val="20"/>
                <w:szCs w:val="20"/>
              </w:rPr>
              <w:t>[</w:t>
            </w:r>
            <w:r w:rsidR="00521F78">
              <w:rPr>
                <w:rFonts w:ascii="Arial" w:hAnsi="Arial" w:cs="Arial"/>
                <w:b w:val="0"/>
                <w:bCs w:val="0"/>
                <w:sz w:val="20"/>
                <w:szCs w:val="20"/>
              </w:rPr>
              <w:t>1</w:t>
            </w:r>
            <w:r w:rsidR="00521F78" w:rsidRPr="00550F78">
              <w:rPr>
                <w:rFonts w:ascii="Arial" w:hAnsi="Arial" w:cs="Arial"/>
                <w:b w:val="0"/>
                <w:bCs w:val="0"/>
                <w:sz w:val="20"/>
                <w:szCs w:val="20"/>
              </w:rPr>
              <w:t>]</w:t>
            </w:r>
          </w:p>
        </w:tc>
        <w:tc>
          <w:tcPr>
            <w:tcW w:w="2964" w:type="dxa"/>
          </w:tcPr>
          <w:p w14:paraId="7CF086A2" w14:textId="5C91C7B1" w:rsidR="00521F78" w:rsidRDefault="00521F78" w:rsidP="00D25495">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PIN_</w:t>
            </w:r>
            <w:r w:rsidR="00802ED8">
              <w:rPr>
                <w:rFonts w:ascii="Arial" w:hAnsi="Arial" w:cs="Arial"/>
                <w:sz w:val="20"/>
                <w:szCs w:val="20"/>
              </w:rPr>
              <w:t>AC26</w:t>
            </w:r>
          </w:p>
        </w:tc>
      </w:tr>
      <w:tr w:rsidR="00521F78" w14:paraId="6724DCF3" w14:textId="77777777" w:rsidTr="00802ED8">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Borders>
              <w:bottom w:val="single" w:sz="4" w:space="0" w:color="auto"/>
            </w:tcBorders>
          </w:tcPr>
          <w:p w14:paraId="27ED74C3" w14:textId="6DE8D7BC" w:rsidR="00521F78" w:rsidRPr="00550F78" w:rsidRDefault="00504935" w:rsidP="00D25495">
            <w:pPr>
              <w:pStyle w:val="Prrafodelista"/>
              <w:ind w:left="0"/>
              <w:jc w:val="center"/>
              <w:rPr>
                <w:rFonts w:ascii="Arial" w:hAnsi="Arial" w:cs="Arial"/>
                <w:b w:val="0"/>
                <w:bCs w:val="0"/>
                <w:sz w:val="20"/>
                <w:szCs w:val="20"/>
              </w:rPr>
            </w:pPr>
            <w:r>
              <w:rPr>
                <w:rFonts w:ascii="Arial" w:hAnsi="Arial" w:cs="Arial"/>
                <w:b w:val="0"/>
                <w:bCs w:val="0"/>
                <w:sz w:val="20"/>
                <w:szCs w:val="20"/>
              </w:rPr>
              <w:t>cbcd2</w:t>
            </w:r>
            <w:r w:rsidR="00521F78" w:rsidRPr="00550F78">
              <w:rPr>
                <w:rFonts w:ascii="Arial" w:hAnsi="Arial" w:cs="Arial"/>
                <w:b w:val="0"/>
                <w:bCs w:val="0"/>
                <w:sz w:val="20"/>
                <w:szCs w:val="20"/>
              </w:rPr>
              <w:t>[</w:t>
            </w:r>
            <w:r w:rsidR="00521F78">
              <w:rPr>
                <w:rFonts w:ascii="Arial" w:hAnsi="Arial" w:cs="Arial"/>
                <w:b w:val="0"/>
                <w:bCs w:val="0"/>
                <w:sz w:val="20"/>
                <w:szCs w:val="20"/>
              </w:rPr>
              <w:t>0</w:t>
            </w:r>
            <w:r w:rsidR="00521F78" w:rsidRPr="00550F78">
              <w:rPr>
                <w:rFonts w:ascii="Arial" w:hAnsi="Arial" w:cs="Arial"/>
                <w:b w:val="0"/>
                <w:bCs w:val="0"/>
                <w:sz w:val="20"/>
                <w:szCs w:val="20"/>
              </w:rPr>
              <w:t>]</w:t>
            </w:r>
          </w:p>
        </w:tc>
        <w:tc>
          <w:tcPr>
            <w:tcW w:w="2964" w:type="dxa"/>
            <w:tcBorders>
              <w:bottom w:val="single" w:sz="4" w:space="0" w:color="auto"/>
            </w:tcBorders>
          </w:tcPr>
          <w:p w14:paraId="5BA51509" w14:textId="56FD0C5A" w:rsidR="00521F78" w:rsidRDefault="00521F78" w:rsidP="00D2549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PIN_</w:t>
            </w:r>
            <w:r w:rsidR="00802ED8">
              <w:rPr>
                <w:rFonts w:ascii="Arial" w:hAnsi="Arial" w:cs="Arial"/>
                <w:sz w:val="20"/>
                <w:szCs w:val="20"/>
              </w:rPr>
              <w:t>AB27</w:t>
            </w:r>
          </w:p>
        </w:tc>
      </w:tr>
      <w:tr w:rsidR="00521F78" w14:paraId="47DC3813" w14:textId="77777777" w:rsidTr="00802ED8">
        <w:trPr>
          <w:trHeight w:val="252"/>
        </w:trPr>
        <w:tc>
          <w:tcPr>
            <w:cnfStyle w:val="001000000000" w:firstRow="0" w:lastRow="0" w:firstColumn="1" w:lastColumn="0" w:oddVBand="0" w:evenVBand="0" w:oddHBand="0" w:evenHBand="0" w:firstRowFirstColumn="0" w:firstRowLastColumn="0" w:lastRowFirstColumn="0" w:lastRowLastColumn="0"/>
            <w:tcW w:w="2985" w:type="dxa"/>
            <w:tcBorders>
              <w:top w:val="single" w:sz="4" w:space="0" w:color="auto"/>
            </w:tcBorders>
          </w:tcPr>
          <w:p w14:paraId="0C3D3896" w14:textId="4507DF9D" w:rsidR="00521F78" w:rsidRPr="00550F78" w:rsidRDefault="00504935" w:rsidP="00D25495">
            <w:pPr>
              <w:pStyle w:val="Prrafodelista"/>
              <w:ind w:left="0"/>
              <w:jc w:val="center"/>
              <w:rPr>
                <w:rFonts w:ascii="Arial" w:hAnsi="Arial" w:cs="Arial"/>
                <w:b w:val="0"/>
                <w:bCs w:val="0"/>
                <w:sz w:val="20"/>
                <w:szCs w:val="20"/>
              </w:rPr>
            </w:pPr>
            <w:r>
              <w:rPr>
                <w:rFonts w:ascii="Arial" w:hAnsi="Arial" w:cs="Arial"/>
                <w:b w:val="0"/>
                <w:bCs w:val="0"/>
                <w:sz w:val="20"/>
                <w:szCs w:val="20"/>
              </w:rPr>
              <w:t>cbcd3</w:t>
            </w:r>
            <w:r w:rsidR="00521F78" w:rsidRPr="00550F78">
              <w:rPr>
                <w:rFonts w:ascii="Arial" w:hAnsi="Arial" w:cs="Arial"/>
                <w:b w:val="0"/>
                <w:bCs w:val="0"/>
                <w:sz w:val="20"/>
                <w:szCs w:val="20"/>
              </w:rPr>
              <w:t>[</w:t>
            </w:r>
            <w:r w:rsidR="00521F78">
              <w:rPr>
                <w:rFonts w:ascii="Arial" w:hAnsi="Arial" w:cs="Arial"/>
                <w:b w:val="0"/>
                <w:bCs w:val="0"/>
                <w:sz w:val="20"/>
                <w:szCs w:val="20"/>
              </w:rPr>
              <w:t>3</w:t>
            </w:r>
            <w:r w:rsidR="00521F78" w:rsidRPr="00550F78">
              <w:rPr>
                <w:rFonts w:ascii="Arial" w:hAnsi="Arial" w:cs="Arial"/>
                <w:b w:val="0"/>
                <w:bCs w:val="0"/>
                <w:sz w:val="20"/>
                <w:szCs w:val="20"/>
              </w:rPr>
              <w:t>]</w:t>
            </w:r>
          </w:p>
        </w:tc>
        <w:tc>
          <w:tcPr>
            <w:tcW w:w="2964" w:type="dxa"/>
            <w:tcBorders>
              <w:top w:val="single" w:sz="4" w:space="0" w:color="auto"/>
            </w:tcBorders>
          </w:tcPr>
          <w:p w14:paraId="23B091F5" w14:textId="493EFFEC" w:rsidR="00521F78" w:rsidRDefault="00802ED8" w:rsidP="00D25495">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PIN_A</w:t>
            </w:r>
            <w:r w:rsidR="00E32F68">
              <w:rPr>
                <w:rFonts w:ascii="Arial" w:hAnsi="Arial" w:cs="Arial"/>
                <w:sz w:val="20"/>
                <w:szCs w:val="20"/>
              </w:rPr>
              <w:t>B24</w:t>
            </w:r>
          </w:p>
        </w:tc>
      </w:tr>
      <w:tr w:rsidR="00521F78" w14:paraId="68DF1134" w14:textId="77777777" w:rsidTr="00D25495">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66600319" w14:textId="2BF4614B" w:rsidR="00521F78" w:rsidRPr="00550F78" w:rsidRDefault="00504935" w:rsidP="00D25495">
            <w:pPr>
              <w:pStyle w:val="Prrafodelista"/>
              <w:ind w:left="0"/>
              <w:jc w:val="center"/>
              <w:rPr>
                <w:rFonts w:ascii="Arial" w:hAnsi="Arial" w:cs="Arial"/>
                <w:b w:val="0"/>
                <w:bCs w:val="0"/>
                <w:sz w:val="20"/>
                <w:szCs w:val="20"/>
              </w:rPr>
            </w:pPr>
            <w:r>
              <w:rPr>
                <w:rFonts w:ascii="Arial" w:hAnsi="Arial" w:cs="Arial"/>
                <w:b w:val="0"/>
                <w:bCs w:val="0"/>
                <w:sz w:val="20"/>
                <w:szCs w:val="20"/>
              </w:rPr>
              <w:t>cbcd3</w:t>
            </w:r>
            <w:r w:rsidR="00521F78" w:rsidRPr="00550F78">
              <w:rPr>
                <w:rFonts w:ascii="Arial" w:hAnsi="Arial" w:cs="Arial"/>
                <w:b w:val="0"/>
                <w:bCs w:val="0"/>
                <w:sz w:val="20"/>
                <w:szCs w:val="20"/>
              </w:rPr>
              <w:t>[2]</w:t>
            </w:r>
          </w:p>
        </w:tc>
        <w:tc>
          <w:tcPr>
            <w:tcW w:w="2964" w:type="dxa"/>
          </w:tcPr>
          <w:p w14:paraId="0C63B9E4" w14:textId="2335BF50" w:rsidR="00521F78" w:rsidRDefault="00802ED8" w:rsidP="00D2549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PIN_AC</w:t>
            </w:r>
            <w:r w:rsidR="00E32F68">
              <w:rPr>
                <w:rFonts w:ascii="Arial" w:hAnsi="Arial" w:cs="Arial"/>
                <w:sz w:val="20"/>
                <w:szCs w:val="20"/>
              </w:rPr>
              <w:t>24</w:t>
            </w:r>
          </w:p>
        </w:tc>
      </w:tr>
      <w:tr w:rsidR="00521F78" w14:paraId="5E8EC672" w14:textId="77777777" w:rsidTr="00D25495">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50A3ECA1" w14:textId="1049E759" w:rsidR="00521F78" w:rsidRPr="00550F78" w:rsidRDefault="00504935" w:rsidP="00D25495">
            <w:pPr>
              <w:pStyle w:val="Prrafodelista"/>
              <w:ind w:left="0"/>
              <w:jc w:val="center"/>
              <w:rPr>
                <w:rFonts w:ascii="Arial" w:hAnsi="Arial" w:cs="Arial"/>
                <w:b w:val="0"/>
                <w:bCs w:val="0"/>
                <w:sz w:val="20"/>
                <w:szCs w:val="20"/>
              </w:rPr>
            </w:pPr>
            <w:r>
              <w:rPr>
                <w:rFonts w:ascii="Arial" w:hAnsi="Arial" w:cs="Arial"/>
                <w:b w:val="0"/>
                <w:bCs w:val="0"/>
                <w:sz w:val="20"/>
                <w:szCs w:val="20"/>
              </w:rPr>
              <w:t>cbcd3</w:t>
            </w:r>
            <w:r w:rsidR="00521F78" w:rsidRPr="00550F78">
              <w:rPr>
                <w:rFonts w:ascii="Arial" w:hAnsi="Arial" w:cs="Arial"/>
                <w:b w:val="0"/>
                <w:bCs w:val="0"/>
                <w:sz w:val="20"/>
                <w:szCs w:val="20"/>
              </w:rPr>
              <w:t>[1]</w:t>
            </w:r>
          </w:p>
        </w:tc>
        <w:tc>
          <w:tcPr>
            <w:tcW w:w="2964" w:type="dxa"/>
          </w:tcPr>
          <w:p w14:paraId="3BB9B62E" w14:textId="687EDEBD" w:rsidR="00521F78" w:rsidRDefault="00802ED8" w:rsidP="00D25495">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PIN_A</w:t>
            </w:r>
            <w:r w:rsidR="00E32F68">
              <w:rPr>
                <w:rFonts w:ascii="Arial" w:hAnsi="Arial" w:cs="Arial"/>
                <w:sz w:val="20"/>
                <w:szCs w:val="20"/>
              </w:rPr>
              <w:t>B25</w:t>
            </w:r>
          </w:p>
        </w:tc>
      </w:tr>
      <w:tr w:rsidR="00521F78" w14:paraId="628C4689" w14:textId="77777777" w:rsidTr="00802ED8">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Borders>
              <w:bottom w:val="single" w:sz="4" w:space="0" w:color="auto"/>
            </w:tcBorders>
          </w:tcPr>
          <w:p w14:paraId="265FE50C" w14:textId="26593F15" w:rsidR="00521F78" w:rsidRPr="00550F78" w:rsidRDefault="00504935" w:rsidP="00D25495">
            <w:pPr>
              <w:pStyle w:val="Prrafodelista"/>
              <w:ind w:left="0"/>
              <w:jc w:val="center"/>
              <w:rPr>
                <w:rFonts w:ascii="Arial" w:hAnsi="Arial" w:cs="Arial"/>
                <w:b w:val="0"/>
                <w:bCs w:val="0"/>
                <w:sz w:val="20"/>
                <w:szCs w:val="20"/>
              </w:rPr>
            </w:pPr>
            <w:r>
              <w:rPr>
                <w:rFonts w:ascii="Arial" w:hAnsi="Arial" w:cs="Arial"/>
                <w:b w:val="0"/>
                <w:bCs w:val="0"/>
                <w:sz w:val="20"/>
                <w:szCs w:val="20"/>
              </w:rPr>
              <w:t>cbcd3</w:t>
            </w:r>
            <w:r w:rsidR="00521F78" w:rsidRPr="00550F78">
              <w:rPr>
                <w:rFonts w:ascii="Arial" w:hAnsi="Arial" w:cs="Arial"/>
                <w:b w:val="0"/>
                <w:bCs w:val="0"/>
                <w:sz w:val="20"/>
                <w:szCs w:val="20"/>
              </w:rPr>
              <w:t>[0]</w:t>
            </w:r>
          </w:p>
        </w:tc>
        <w:tc>
          <w:tcPr>
            <w:tcW w:w="2964" w:type="dxa"/>
            <w:tcBorders>
              <w:bottom w:val="single" w:sz="4" w:space="0" w:color="auto"/>
            </w:tcBorders>
          </w:tcPr>
          <w:p w14:paraId="47E2CAD6" w14:textId="7655C8F7" w:rsidR="00521F78" w:rsidRDefault="00802ED8" w:rsidP="00D25495">
            <w:pPr>
              <w:pStyle w:val="Prrafodelista"/>
              <w:keepNext/>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PIN_AC</w:t>
            </w:r>
            <w:r w:rsidR="00E32F68">
              <w:rPr>
                <w:rFonts w:ascii="Arial" w:hAnsi="Arial" w:cs="Arial"/>
                <w:sz w:val="20"/>
                <w:szCs w:val="20"/>
              </w:rPr>
              <w:t>25</w:t>
            </w:r>
          </w:p>
        </w:tc>
      </w:tr>
      <w:tr w:rsidR="00802ED8" w14:paraId="1A1B6178" w14:textId="77777777" w:rsidTr="00802ED8">
        <w:trPr>
          <w:trHeight w:val="252"/>
        </w:trPr>
        <w:tc>
          <w:tcPr>
            <w:cnfStyle w:val="001000000000" w:firstRow="0" w:lastRow="0" w:firstColumn="1" w:lastColumn="0" w:oddVBand="0" w:evenVBand="0" w:oddHBand="0" w:evenHBand="0" w:firstRowFirstColumn="0" w:firstRowLastColumn="0" w:lastRowFirstColumn="0" w:lastRowLastColumn="0"/>
            <w:tcW w:w="2985" w:type="dxa"/>
            <w:tcBorders>
              <w:top w:val="single" w:sz="4" w:space="0" w:color="auto"/>
            </w:tcBorders>
          </w:tcPr>
          <w:p w14:paraId="5C50760F" w14:textId="55AF6332" w:rsidR="00802ED8" w:rsidRDefault="00802ED8" w:rsidP="00802ED8">
            <w:pPr>
              <w:pStyle w:val="Prrafodelista"/>
              <w:ind w:left="0"/>
              <w:jc w:val="center"/>
              <w:rPr>
                <w:rFonts w:ascii="Arial" w:hAnsi="Arial" w:cs="Arial"/>
                <w:b w:val="0"/>
                <w:bCs w:val="0"/>
                <w:sz w:val="20"/>
                <w:szCs w:val="20"/>
              </w:rPr>
            </w:pPr>
            <w:r>
              <w:rPr>
                <w:rFonts w:ascii="Arial" w:hAnsi="Arial" w:cs="Arial"/>
                <w:b w:val="0"/>
                <w:bCs w:val="0"/>
                <w:sz w:val="20"/>
                <w:szCs w:val="20"/>
              </w:rPr>
              <w:t>cbcd4</w:t>
            </w:r>
            <w:r w:rsidRPr="00550F78">
              <w:rPr>
                <w:rFonts w:ascii="Arial" w:hAnsi="Arial" w:cs="Arial"/>
                <w:b w:val="0"/>
                <w:bCs w:val="0"/>
                <w:sz w:val="20"/>
                <w:szCs w:val="20"/>
              </w:rPr>
              <w:t>[</w:t>
            </w:r>
            <w:r>
              <w:rPr>
                <w:rFonts w:ascii="Arial" w:hAnsi="Arial" w:cs="Arial"/>
                <w:b w:val="0"/>
                <w:bCs w:val="0"/>
                <w:sz w:val="20"/>
                <w:szCs w:val="20"/>
              </w:rPr>
              <w:t>3</w:t>
            </w:r>
            <w:r w:rsidRPr="00550F78">
              <w:rPr>
                <w:rFonts w:ascii="Arial" w:hAnsi="Arial" w:cs="Arial"/>
                <w:b w:val="0"/>
                <w:bCs w:val="0"/>
                <w:sz w:val="20"/>
                <w:szCs w:val="20"/>
              </w:rPr>
              <w:t>]</w:t>
            </w:r>
          </w:p>
        </w:tc>
        <w:tc>
          <w:tcPr>
            <w:tcW w:w="2964" w:type="dxa"/>
            <w:tcBorders>
              <w:top w:val="single" w:sz="4" w:space="0" w:color="auto"/>
            </w:tcBorders>
          </w:tcPr>
          <w:p w14:paraId="15CDFACE" w14:textId="149342D2" w:rsidR="00802ED8" w:rsidRDefault="00802ED8" w:rsidP="00802ED8">
            <w:pPr>
              <w:pStyle w:val="Prrafodelista"/>
              <w:keepNext/>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PIN_</w:t>
            </w:r>
            <w:r w:rsidR="00E32F68">
              <w:rPr>
                <w:rFonts w:ascii="Arial" w:hAnsi="Arial" w:cs="Arial"/>
                <w:sz w:val="20"/>
                <w:szCs w:val="20"/>
              </w:rPr>
              <w:t>AA22</w:t>
            </w:r>
          </w:p>
        </w:tc>
      </w:tr>
      <w:tr w:rsidR="00802ED8" w14:paraId="5BB32404" w14:textId="77777777" w:rsidTr="00D25495">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134EABE8" w14:textId="3CA4B74D" w:rsidR="00802ED8" w:rsidRDefault="00802ED8" w:rsidP="00802ED8">
            <w:pPr>
              <w:pStyle w:val="Prrafodelista"/>
              <w:ind w:left="0"/>
              <w:jc w:val="center"/>
              <w:rPr>
                <w:rFonts w:ascii="Arial" w:hAnsi="Arial" w:cs="Arial"/>
                <w:b w:val="0"/>
                <w:bCs w:val="0"/>
                <w:sz w:val="20"/>
                <w:szCs w:val="20"/>
              </w:rPr>
            </w:pPr>
            <w:r>
              <w:rPr>
                <w:rFonts w:ascii="Arial" w:hAnsi="Arial" w:cs="Arial"/>
                <w:b w:val="0"/>
                <w:bCs w:val="0"/>
                <w:sz w:val="20"/>
                <w:szCs w:val="20"/>
              </w:rPr>
              <w:t>cbcd4</w:t>
            </w:r>
            <w:r w:rsidRPr="00550F78">
              <w:rPr>
                <w:rFonts w:ascii="Arial" w:hAnsi="Arial" w:cs="Arial"/>
                <w:b w:val="0"/>
                <w:bCs w:val="0"/>
                <w:sz w:val="20"/>
                <w:szCs w:val="20"/>
              </w:rPr>
              <w:t>[</w:t>
            </w:r>
            <w:r>
              <w:rPr>
                <w:rFonts w:ascii="Arial" w:hAnsi="Arial" w:cs="Arial"/>
                <w:b w:val="0"/>
                <w:bCs w:val="0"/>
                <w:sz w:val="20"/>
                <w:szCs w:val="20"/>
              </w:rPr>
              <w:t>2</w:t>
            </w:r>
            <w:r w:rsidRPr="00550F78">
              <w:rPr>
                <w:rFonts w:ascii="Arial" w:hAnsi="Arial" w:cs="Arial"/>
                <w:b w:val="0"/>
                <w:bCs w:val="0"/>
                <w:sz w:val="20"/>
                <w:szCs w:val="20"/>
              </w:rPr>
              <w:t>]</w:t>
            </w:r>
          </w:p>
        </w:tc>
        <w:tc>
          <w:tcPr>
            <w:tcW w:w="2964" w:type="dxa"/>
          </w:tcPr>
          <w:p w14:paraId="4C25A837" w14:textId="32B1E45A" w:rsidR="00802ED8" w:rsidRDefault="00802ED8" w:rsidP="00802ED8">
            <w:pPr>
              <w:pStyle w:val="Prrafodelista"/>
              <w:keepNext/>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PIN_</w:t>
            </w:r>
            <w:r w:rsidR="00E32F68">
              <w:rPr>
                <w:rFonts w:ascii="Arial" w:hAnsi="Arial" w:cs="Arial"/>
                <w:sz w:val="20"/>
                <w:szCs w:val="20"/>
              </w:rPr>
              <w:t>AA23</w:t>
            </w:r>
          </w:p>
        </w:tc>
      </w:tr>
      <w:tr w:rsidR="00802ED8" w14:paraId="6594A49F" w14:textId="77777777" w:rsidTr="00D25495">
        <w:trPr>
          <w:trHeight w:val="252"/>
        </w:trPr>
        <w:tc>
          <w:tcPr>
            <w:cnfStyle w:val="001000000000" w:firstRow="0" w:lastRow="0" w:firstColumn="1" w:lastColumn="0" w:oddVBand="0" w:evenVBand="0" w:oddHBand="0" w:evenHBand="0" w:firstRowFirstColumn="0" w:firstRowLastColumn="0" w:lastRowFirstColumn="0" w:lastRowLastColumn="0"/>
            <w:tcW w:w="2985" w:type="dxa"/>
          </w:tcPr>
          <w:p w14:paraId="2FB0C975" w14:textId="1377896D" w:rsidR="00802ED8" w:rsidRDefault="00802ED8" w:rsidP="00802ED8">
            <w:pPr>
              <w:pStyle w:val="Prrafodelista"/>
              <w:ind w:left="0"/>
              <w:jc w:val="center"/>
              <w:rPr>
                <w:rFonts w:ascii="Arial" w:hAnsi="Arial" w:cs="Arial"/>
                <w:b w:val="0"/>
                <w:bCs w:val="0"/>
                <w:sz w:val="20"/>
                <w:szCs w:val="20"/>
              </w:rPr>
            </w:pPr>
            <w:r>
              <w:rPr>
                <w:rFonts w:ascii="Arial" w:hAnsi="Arial" w:cs="Arial"/>
                <w:b w:val="0"/>
                <w:bCs w:val="0"/>
                <w:sz w:val="20"/>
                <w:szCs w:val="20"/>
              </w:rPr>
              <w:t>cbcd4</w:t>
            </w:r>
            <w:r w:rsidRPr="00550F78">
              <w:rPr>
                <w:rFonts w:ascii="Arial" w:hAnsi="Arial" w:cs="Arial"/>
                <w:b w:val="0"/>
                <w:bCs w:val="0"/>
                <w:sz w:val="20"/>
                <w:szCs w:val="20"/>
              </w:rPr>
              <w:t>[</w:t>
            </w:r>
            <w:r>
              <w:rPr>
                <w:rFonts w:ascii="Arial" w:hAnsi="Arial" w:cs="Arial"/>
                <w:b w:val="0"/>
                <w:bCs w:val="0"/>
                <w:sz w:val="20"/>
                <w:szCs w:val="20"/>
              </w:rPr>
              <w:t>1</w:t>
            </w:r>
            <w:r w:rsidRPr="00550F78">
              <w:rPr>
                <w:rFonts w:ascii="Arial" w:hAnsi="Arial" w:cs="Arial"/>
                <w:b w:val="0"/>
                <w:bCs w:val="0"/>
                <w:sz w:val="20"/>
                <w:szCs w:val="20"/>
              </w:rPr>
              <w:t>]</w:t>
            </w:r>
          </w:p>
        </w:tc>
        <w:tc>
          <w:tcPr>
            <w:tcW w:w="2964" w:type="dxa"/>
          </w:tcPr>
          <w:p w14:paraId="2C2D6BFD" w14:textId="07F4A54C" w:rsidR="00802ED8" w:rsidRDefault="00802ED8" w:rsidP="00802ED8">
            <w:pPr>
              <w:pStyle w:val="Prrafodelista"/>
              <w:keepNext/>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PIN_</w:t>
            </w:r>
            <w:r w:rsidR="00E32F68">
              <w:rPr>
                <w:rFonts w:ascii="Arial" w:hAnsi="Arial" w:cs="Arial"/>
                <w:sz w:val="20"/>
                <w:szCs w:val="20"/>
              </w:rPr>
              <w:t>AA24</w:t>
            </w:r>
          </w:p>
        </w:tc>
      </w:tr>
      <w:tr w:rsidR="00802ED8" w14:paraId="7FF82969" w14:textId="77777777" w:rsidTr="00E11F68">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Borders>
              <w:bottom w:val="single" w:sz="4" w:space="0" w:color="auto"/>
            </w:tcBorders>
          </w:tcPr>
          <w:p w14:paraId="67EE3E6B" w14:textId="50F37A0B" w:rsidR="00802ED8" w:rsidRDefault="00802ED8" w:rsidP="00802ED8">
            <w:pPr>
              <w:pStyle w:val="Prrafodelista"/>
              <w:ind w:left="0"/>
              <w:jc w:val="center"/>
              <w:rPr>
                <w:rFonts w:ascii="Arial" w:hAnsi="Arial" w:cs="Arial"/>
                <w:b w:val="0"/>
                <w:bCs w:val="0"/>
                <w:sz w:val="20"/>
                <w:szCs w:val="20"/>
              </w:rPr>
            </w:pPr>
            <w:r>
              <w:rPr>
                <w:rFonts w:ascii="Arial" w:hAnsi="Arial" w:cs="Arial"/>
                <w:b w:val="0"/>
                <w:bCs w:val="0"/>
                <w:sz w:val="20"/>
                <w:szCs w:val="20"/>
              </w:rPr>
              <w:t>cbcd4</w:t>
            </w:r>
            <w:r w:rsidRPr="00550F78">
              <w:rPr>
                <w:rFonts w:ascii="Arial" w:hAnsi="Arial" w:cs="Arial"/>
                <w:b w:val="0"/>
                <w:bCs w:val="0"/>
                <w:sz w:val="20"/>
                <w:szCs w:val="20"/>
              </w:rPr>
              <w:t>[</w:t>
            </w:r>
            <w:r>
              <w:rPr>
                <w:rFonts w:ascii="Arial" w:hAnsi="Arial" w:cs="Arial"/>
                <w:b w:val="0"/>
                <w:bCs w:val="0"/>
                <w:sz w:val="20"/>
                <w:szCs w:val="20"/>
              </w:rPr>
              <w:t>0</w:t>
            </w:r>
            <w:r w:rsidRPr="00550F78">
              <w:rPr>
                <w:rFonts w:ascii="Arial" w:hAnsi="Arial" w:cs="Arial"/>
                <w:b w:val="0"/>
                <w:bCs w:val="0"/>
                <w:sz w:val="20"/>
                <w:szCs w:val="20"/>
              </w:rPr>
              <w:t>]</w:t>
            </w:r>
          </w:p>
        </w:tc>
        <w:tc>
          <w:tcPr>
            <w:tcW w:w="2964" w:type="dxa"/>
            <w:tcBorders>
              <w:bottom w:val="single" w:sz="4" w:space="0" w:color="auto"/>
            </w:tcBorders>
          </w:tcPr>
          <w:p w14:paraId="39DD75AC" w14:textId="1BC7CE60" w:rsidR="00802ED8" w:rsidRDefault="00802ED8" w:rsidP="00CD11DA">
            <w:pPr>
              <w:pStyle w:val="Prrafodelista"/>
              <w:keepNext/>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PIN_</w:t>
            </w:r>
            <w:r w:rsidR="00E32F68">
              <w:rPr>
                <w:rFonts w:ascii="Arial" w:hAnsi="Arial" w:cs="Arial"/>
                <w:sz w:val="20"/>
                <w:szCs w:val="20"/>
              </w:rPr>
              <w:t>AB23</w:t>
            </w:r>
          </w:p>
        </w:tc>
      </w:tr>
      <w:tr w:rsidR="00DD6BD5" w14:paraId="21B7CCFC" w14:textId="77777777" w:rsidTr="00E11F68">
        <w:trPr>
          <w:trHeight w:val="252"/>
        </w:trPr>
        <w:tc>
          <w:tcPr>
            <w:cnfStyle w:val="001000000000" w:firstRow="0" w:lastRow="0" w:firstColumn="1" w:lastColumn="0" w:oddVBand="0" w:evenVBand="0" w:oddHBand="0" w:evenHBand="0" w:firstRowFirstColumn="0" w:firstRowLastColumn="0" w:lastRowFirstColumn="0" w:lastRowLastColumn="0"/>
            <w:tcW w:w="2985" w:type="dxa"/>
            <w:tcBorders>
              <w:top w:val="single" w:sz="4" w:space="0" w:color="auto"/>
            </w:tcBorders>
          </w:tcPr>
          <w:p w14:paraId="741512B9" w14:textId="44172A41" w:rsidR="00DD6BD5" w:rsidRPr="00DD6BD5" w:rsidRDefault="00DD6BD5" w:rsidP="00802ED8">
            <w:pPr>
              <w:pStyle w:val="Prrafodelista"/>
              <w:ind w:left="0"/>
              <w:jc w:val="center"/>
              <w:rPr>
                <w:rFonts w:ascii="Arial" w:hAnsi="Arial" w:cs="Arial"/>
                <w:b w:val="0"/>
                <w:bCs w:val="0"/>
                <w:sz w:val="20"/>
                <w:szCs w:val="20"/>
              </w:rPr>
            </w:pPr>
            <w:r>
              <w:rPr>
                <w:rFonts w:ascii="Arial" w:hAnsi="Arial" w:cs="Arial"/>
                <w:b w:val="0"/>
                <w:bCs w:val="0"/>
                <w:sz w:val="20"/>
                <w:szCs w:val="20"/>
              </w:rPr>
              <w:t>selmux[1]</w:t>
            </w:r>
          </w:p>
        </w:tc>
        <w:tc>
          <w:tcPr>
            <w:tcW w:w="2964" w:type="dxa"/>
            <w:tcBorders>
              <w:top w:val="single" w:sz="4" w:space="0" w:color="auto"/>
            </w:tcBorders>
          </w:tcPr>
          <w:p w14:paraId="677C2C2E" w14:textId="1406C005" w:rsidR="00DD6BD5" w:rsidRDefault="00DD6BD5" w:rsidP="00CD11DA">
            <w:pPr>
              <w:pStyle w:val="Prrafodelista"/>
              <w:keepNext/>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PIN_Y23</w:t>
            </w:r>
          </w:p>
        </w:tc>
      </w:tr>
      <w:tr w:rsidR="00DD6BD5" w14:paraId="2C8D8087" w14:textId="77777777" w:rsidTr="00D25495">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985" w:type="dxa"/>
          </w:tcPr>
          <w:p w14:paraId="120E1A3D" w14:textId="6FB880CF" w:rsidR="00DD6BD5" w:rsidRPr="00DD6BD5" w:rsidRDefault="00DD6BD5" w:rsidP="00802ED8">
            <w:pPr>
              <w:pStyle w:val="Prrafodelista"/>
              <w:ind w:left="0"/>
              <w:jc w:val="center"/>
              <w:rPr>
                <w:rFonts w:ascii="Arial" w:hAnsi="Arial" w:cs="Arial"/>
                <w:b w:val="0"/>
                <w:bCs w:val="0"/>
                <w:sz w:val="20"/>
                <w:szCs w:val="20"/>
              </w:rPr>
            </w:pPr>
            <w:r>
              <w:rPr>
                <w:rFonts w:ascii="Arial" w:hAnsi="Arial" w:cs="Arial"/>
                <w:b w:val="0"/>
                <w:bCs w:val="0"/>
                <w:sz w:val="20"/>
                <w:szCs w:val="20"/>
              </w:rPr>
              <w:t>selmux[0]</w:t>
            </w:r>
          </w:p>
        </w:tc>
        <w:tc>
          <w:tcPr>
            <w:tcW w:w="2964" w:type="dxa"/>
          </w:tcPr>
          <w:p w14:paraId="42114B96" w14:textId="13AF5B2A" w:rsidR="00DD6BD5" w:rsidRDefault="00DD6BD5" w:rsidP="00CD11DA">
            <w:pPr>
              <w:pStyle w:val="Prrafodelista"/>
              <w:keepNext/>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PIN_Y24</w:t>
            </w:r>
          </w:p>
        </w:tc>
      </w:tr>
    </w:tbl>
    <w:p w14:paraId="1F2A6382" w14:textId="5AFA32EE" w:rsidR="00CD11DA" w:rsidRPr="00CD11DA" w:rsidRDefault="00CD11DA" w:rsidP="00CD11DA">
      <w:pPr>
        <w:pStyle w:val="Descripcin"/>
        <w:framePr w:w="3853" w:h="226" w:hRule="exact" w:hSpace="141" w:wrap="around" w:vAnchor="page" w:hAnchor="page" w:x="4525" w:y="1501"/>
        <w:rPr>
          <w:rFonts w:ascii="Arial" w:hAnsi="Arial" w:cs="Arial"/>
          <w:color w:val="auto"/>
        </w:rPr>
      </w:pPr>
      <w:bookmarkStart w:id="54" w:name="_Toc69729959"/>
      <w:r w:rsidRPr="00CD11DA">
        <w:rPr>
          <w:rFonts w:ascii="Arial" w:hAnsi="Arial" w:cs="Arial"/>
          <w:color w:val="auto"/>
        </w:rPr>
        <w:t xml:space="preserve">Tabla 2. 4. </w:t>
      </w:r>
      <w:r w:rsidRPr="00CD11DA">
        <w:rPr>
          <w:rFonts w:ascii="Arial" w:hAnsi="Arial" w:cs="Arial"/>
          <w:color w:val="auto"/>
        </w:rPr>
        <w:fldChar w:fldCharType="begin"/>
      </w:r>
      <w:r w:rsidRPr="00CD11DA">
        <w:rPr>
          <w:rFonts w:ascii="Arial" w:hAnsi="Arial" w:cs="Arial"/>
          <w:color w:val="auto"/>
        </w:rPr>
        <w:instrText xml:space="preserve"> SEQ Tabla_2._4. \* ARABIC </w:instrText>
      </w:r>
      <w:r w:rsidRPr="00CD11DA">
        <w:rPr>
          <w:rFonts w:ascii="Arial" w:hAnsi="Arial" w:cs="Arial"/>
          <w:color w:val="auto"/>
        </w:rPr>
        <w:fldChar w:fldCharType="separate"/>
      </w:r>
      <w:r w:rsidRPr="00CD11DA">
        <w:rPr>
          <w:rFonts w:ascii="Arial" w:hAnsi="Arial" w:cs="Arial"/>
          <w:noProof/>
          <w:color w:val="auto"/>
        </w:rPr>
        <w:t>3</w:t>
      </w:r>
      <w:r w:rsidRPr="00CD11DA">
        <w:rPr>
          <w:rFonts w:ascii="Arial" w:hAnsi="Arial" w:cs="Arial"/>
          <w:color w:val="auto"/>
        </w:rPr>
        <w:fldChar w:fldCharType="end"/>
      </w:r>
      <w:r w:rsidRPr="00CD11DA">
        <w:rPr>
          <w:rFonts w:ascii="Arial" w:hAnsi="Arial" w:cs="Arial"/>
          <w:color w:val="auto"/>
        </w:rPr>
        <w:t xml:space="preserve"> - Asignación de Pines del Sistema</w:t>
      </w:r>
      <w:bookmarkEnd w:id="54"/>
    </w:p>
    <w:p w14:paraId="79A27776" w14:textId="7A47CD75" w:rsidR="00521F78" w:rsidRDefault="00521F78" w:rsidP="00384D1F">
      <w:pPr>
        <w:pStyle w:val="Prrafodelista"/>
        <w:ind w:left="283"/>
        <w:rPr>
          <w:rFonts w:ascii="Arial" w:hAnsi="Arial" w:cs="Arial"/>
          <w:sz w:val="20"/>
          <w:szCs w:val="20"/>
        </w:rPr>
      </w:pPr>
    </w:p>
    <w:p w14:paraId="2FA1EFA6" w14:textId="72738DBE" w:rsidR="00CD11DA" w:rsidRDefault="00CD11DA" w:rsidP="00384D1F">
      <w:pPr>
        <w:pStyle w:val="Prrafodelista"/>
        <w:ind w:left="283"/>
        <w:rPr>
          <w:rFonts w:ascii="Arial" w:hAnsi="Arial" w:cs="Arial"/>
          <w:sz w:val="20"/>
          <w:szCs w:val="20"/>
        </w:rPr>
      </w:pPr>
    </w:p>
    <w:p w14:paraId="56119514" w14:textId="4F27FBCA" w:rsidR="00CD11DA" w:rsidRDefault="00CD11DA" w:rsidP="00384D1F">
      <w:pPr>
        <w:pStyle w:val="Prrafodelista"/>
        <w:ind w:left="283"/>
        <w:rPr>
          <w:rFonts w:ascii="Arial" w:hAnsi="Arial" w:cs="Arial"/>
          <w:sz w:val="20"/>
          <w:szCs w:val="20"/>
        </w:rPr>
      </w:pPr>
    </w:p>
    <w:p w14:paraId="4BF343A8" w14:textId="3AFD1E20" w:rsidR="00CD11DA" w:rsidRDefault="00CD11DA" w:rsidP="00384D1F">
      <w:pPr>
        <w:pStyle w:val="Prrafodelista"/>
        <w:ind w:left="283"/>
        <w:rPr>
          <w:rFonts w:ascii="Arial" w:hAnsi="Arial" w:cs="Arial"/>
          <w:sz w:val="20"/>
          <w:szCs w:val="20"/>
        </w:rPr>
      </w:pPr>
    </w:p>
    <w:p w14:paraId="1B797B35" w14:textId="0FE6F0ED" w:rsidR="00CD11DA" w:rsidRDefault="00CD11DA" w:rsidP="00384D1F">
      <w:pPr>
        <w:pStyle w:val="Prrafodelista"/>
        <w:ind w:left="283"/>
        <w:rPr>
          <w:rFonts w:ascii="Arial" w:hAnsi="Arial" w:cs="Arial"/>
          <w:sz w:val="20"/>
          <w:szCs w:val="20"/>
        </w:rPr>
      </w:pPr>
    </w:p>
    <w:p w14:paraId="29B57CC8" w14:textId="4728C2DB" w:rsidR="00CD11DA" w:rsidRDefault="00CD11DA" w:rsidP="00384D1F">
      <w:pPr>
        <w:pStyle w:val="Prrafodelista"/>
        <w:ind w:left="283"/>
        <w:rPr>
          <w:rFonts w:ascii="Arial" w:hAnsi="Arial" w:cs="Arial"/>
          <w:sz w:val="20"/>
          <w:szCs w:val="20"/>
        </w:rPr>
      </w:pPr>
    </w:p>
    <w:p w14:paraId="01C81824" w14:textId="0F9C49C9" w:rsidR="00CD11DA" w:rsidRDefault="00CD11DA" w:rsidP="00384D1F">
      <w:pPr>
        <w:pStyle w:val="Prrafodelista"/>
        <w:ind w:left="283"/>
        <w:rPr>
          <w:rFonts w:ascii="Arial" w:hAnsi="Arial" w:cs="Arial"/>
          <w:sz w:val="20"/>
          <w:szCs w:val="20"/>
        </w:rPr>
      </w:pPr>
    </w:p>
    <w:p w14:paraId="79C750D3" w14:textId="5F9526FA" w:rsidR="00CD11DA" w:rsidRDefault="00CD11DA" w:rsidP="00384D1F">
      <w:pPr>
        <w:pStyle w:val="Prrafodelista"/>
        <w:ind w:left="283"/>
        <w:rPr>
          <w:rFonts w:ascii="Arial" w:hAnsi="Arial" w:cs="Arial"/>
          <w:sz w:val="20"/>
          <w:szCs w:val="20"/>
        </w:rPr>
      </w:pPr>
    </w:p>
    <w:p w14:paraId="7805404D" w14:textId="286167E4" w:rsidR="00CD11DA" w:rsidRDefault="00CD11DA" w:rsidP="00384D1F">
      <w:pPr>
        <w:pStyle w:val="Prrafodelista"/>
        <w:ind w:left="283"/>
        <w:rPr>
          <w:rFonts w:ascii="Arial" w:hAnsi="Arial" w:cs="Arial"/>
          <w:sz w:val="20"/>
          <w:szCs w:val="20"/>
        </w:rPr>
      </w:pPr>
    </w:p>
    <w:p w14:paraId="3BDB5C30" w14:textId="25238D39" w:rsidR="00CD11DA" w:rsidRDefault="00CD11DA" w:rsidP="00384D1F">
      <w:pPr>
        <w:pStyle w:val="Prrafodelista"/>
        <w:ind w:left="283"/>
        <w:rPr>
          <w:rFonts w:ascii="Arial" w:hAnsi="Arial" w:cs="Arial"/>
          <w:sz w:val="20"/>
          <w:szCs w:val="20"/>
        </w:rPr>
      </w:pPr>
    </w:p>
    <w:p w14:paraId="5FED8A5D" w14:textId="76FA7B6C" w:rsidR="00CD11DA" w:rsidRDefault="00CD11DA" w:rsidP="00384D1F">
      <w:pPr>
        <w:pStyle w:val="Prrafodelista"/>
        <w:ind w:left="283"/>
        <w:rPr>
          <w:rFonts w:ascii="Arial" w:hAnsi="Arial" w:cs="Arial"/>
          <w:sz w:val="20"/>
          <w:szCs w:val="20"/>
        </w:rPr>
      </w:pPr>
    </w:p>
    <w:p w14:paraId="025DE389" w14:textId="1CA5E279" w:rsidR="00CD11DA" w:rsidRDefault="00CD11DA" w:rsidP="00384D1F">
      <w:pPr>
        <w:pStyle w:val="Prrafodelista"/>
        <w:ind w:left="283"/>
        <w:rPr>
          <w:rFonts w:ascii="Arial" w:hAnsi="Arial" w:cs="Arial"/>
          <w:sz w:val="20"/>
          <w:szCs w:val="20"/>
        </w:rPr>
      </w:pPr>
    </w:p>
    <w:p w14:paraId="22EDF5BB" w14:textId="0968F1CE" w:rsidR="00CD11DA" w:rsidRDefault="00CD11DA" w:rsidP="00384D1F">
      <w:pPr>
        <w:pStyle w:val="Prrafodelista"/>
        <w:ind w:left="283"/>
        <w:rPr>
          <w:rFonts w:ascii="Arial" w:hAnsi="Arial" w:cs="Arial"/>
          <w:sz w:val="20"/>
          <w:szCs w:val="20"/>
        </w:rPr>
      </w:pPr>
    </w:p>
    <w:p w14:paraId="1A111C51" w14:textId="43FCD00D" w:rsidR="00CD11DA" w:rsidRDefault="00CD11DA" w:rsidP="00384D1F">
      <w:pPr>
        <w:pStyle w:val="Prrafodelista"/>
        <w:ind w:left="283"/>
        <w:rPr>
          <w:rFonts w:ascii="Arial" w:hAnsi="Arial" w:cs="Arial"/>
          <w:sz w:val="20"/>
          <w:szCs w:val="20"/>
        </w:rPr>
      </w:pPr>
    </w:p>
    <w:p w14:paraId="54C66840" w14:textId="038E6A0C" w:rsidR="00CD11DA" w:rsidRDefault="00CD11DA" w:rsidP="00384D1F">
      <w:pPr>
        <w:pStyle w:val="Prrafodelista"/>
        <w:ind w:left="283"/>
        <w:rPr>
          <w:rFonts w:ascii="Arial" w:hAnsi="Arial" w:cs="Arial"/>
          <w:sz w:val="20"/>
          <w:szCs w:val="20"/>
        </w:rPr>
      </w:pPr>
    </w:p>
    <w:p w14:paraId="09870DD4" w14:textId="1A53953A" w:rsidR="00CD11DA" w:rsidRDefault="00CD11DA" w:rsidP="00384D1F">
      <w:pPr>
        <w:pStyle w:val="Prrafodelista"/>
        <w:ind w:left="283"/>
        <w:rPr>
          <w:rFonts w:ascii="Arial" w:hAnsi="Arial" w:cs="Arial"/>
          <w:sz w:val="20"/>
          <w:szCs w:val="20"/>
        </w:rPr>
      </w:pPr>
    </w:p>
    <w:p w14:paraId="13908373" w14:textId="666071A8" w:rsidR="00CD11DA" w:rsidRDefault="00CD11DA" w:rsidP="00384D1F">
      <w:pPr>
        <w:pStyle w:val="Prrafodelista"/>
        <w:ind w:left="283"/>
        <w:rPr>
          <w:rFonts w:ascii="Arial" w:hAnsi="Arial" w:cs="Arial"/>
          <w:sz w:val="20"/>
          <w:szCs w:val="20"/>
        </w:rPr>
      </w:pPr>
    </w:p>
    <w:p w14:paraId="1CF51BAA" w14:textId="0A4A6C0D" w:rsidR="00CD11DA" w:rsidRDefault="00CD11DA" w:rsidP="00384D1F">
      <w:pPr>
        <w:pStyle w:val="Prrafodelista"/>
        <w:ind w:left="283"/>
        <w:rPr>
          <w:rFonts w:ascii="Arial" w:hAnsi="Arial" w:cs="Arial"/>
          <w:sz w:val="20"/>
          <w:szCs w:val="20"/>
        </w:rPr>
      </w:pPr>
    </w:p>
    <w:p w14:paraId="641FD635" w14:textId="77DB5E27" w:rsidR="00CD11DA" w:rsidRDefault="00CD11DA" w:rsidP="00384D1F">
      <w:pPr>
        <w:pStyle w:val="Prrafodelista"/>
        <w:ind w:left="283"/>
        <w:rPr>
          <w:rFonts w:ascii="Arial" w:hAnsi="Arial" w:cs="Arial"/>
          <w:sz w:val="20"/>
          <w:szCs w:val="20"/>
        </w:rPr>
      </w:pPr>
    </w:p>
    <w:p w14:paraId="35B7E44C" w14:textId="3055CEC9" w:rsidR="00CD11DA" w:rsidRDefault="00CD11DA" w:rsidP="00384D1F">
      <w:pPr>
        <w:pStyle w:val="Prrafodelista"/>
        <w:ind w:left="283"/>
        <w:rPr>
          <w:rFonts w:ascii="Arial" w:hAnsi="Arial" w:cs="Arial"/>
          <w:sz w:val="20"/>
          <w:szCs w:val="20"/>
        </w:rPr>
      </w:pPr>
    </w:p>
    <w:p w14:paraId="66EABF0C" w14:textId="61CD0B1D" w:rsidR="00CD11DA" w:rsidRDefault="00CD11DA" w:rsidP="00384D1F">
      <w:pPr>
        <w:pStyle w:val="Prrafodelista"/>
        <w:ind w:left="283"/>
        <w:rPr>
          <w:rFonts w:ascii="Arial" w:hAnsi="Arial" w:cs="Arial"/>
          <w:sz w:val="20"/>
          <w:szCs w:val="20"/>
        </w:rPr>
      </w:pPr>
    </w:p>
    <w:p w14:paraId="12303174" w14:textId="0D1D82AE" w:rsidR="00CD11DA" w:rsidRDefault="00CD11DA" w:rsidP="00384D1F">
      <w:pPr>
        <w:pStyle w:val="Prrafodelista"/>
        <w:ind w:left="283"/>
        <w:rPr>
          <w:rFonts w:ascii="Arial" w:hAnsi="Arial" w:cs="Arial"/>
          <w:sz w:val="20"/>
          <w:szCs w:val="20"/>
        </w:rPr>
      </w:pPr>
    </w:p>
    <w:p w14:paraId="402B1571" w14:textId="12308735" w:rsidR="00CD11DA" w:rsidRDefault="00CD11DA" w:rsidP="00384D1F">
      <w:pPr>
        <w:pStyle w:val="Prrafodelista"/>
        <w:ind w:left="283"/>
        <w:rPr>
          <w:rFonts w:ascii="Arial" w:hAnsi="Arial" w:cs="Arial"/>
          <w:sz w:val="20"/>
          <w:szCs w:val="20"/>
        </w:rPr>
      </w:pPr>
    </w:p>
    <w:p w14:paraId="6ABFB798" w14:textId="22A3A78C" w:rsidR="00CD11DA" w:rsidRDefault="00CD11DA" w:rsidP="00384D1F">
      <w:pPr>
        <w:pStyle w:val="Prrafodelista"/>
        <w:ind w:left="283"/>
        <w:rPr>
          <w:rFonts w:ascii="Arial" w:hAnsi="Arial" w:cs="Arial"/>
          <w:sz w:val="20"/>
          <w:szCs w:val="20"/>
        </w:rPr>
      </w:pPr>
    </w:p>
    <w:p w14:paraId="7B5F591B" w14:textId="5CD5198A" w:rsidR="00CD11DA" w:rsidRDefault="00CD11DA" w:rsidP="00384D1F">
      <w:pPr>
        <w:pStyle w:val="Prrafodelista"/>
        <w:ind w:left="283"/>
        <w:rPr>
          <w:rFonts w:ascii="Arial" w:hAnsi="Arial" w:cs="Arial"/>
          <w:sz w:val="20"/>
          <w:szCs w:val="20"/>
        </w:rPr>
      </w:pPr>
    </w:p>
    <w:p w14:paraId="7641BBB0" w14:textId="4B887603" w:rsidR="00CD11DA" w:rsidRDefault="00CD11DA" w:rsidP="00384D1F">
      <w:pPr>
        <w:pStyle w:val="Prrafodelista"/>
        <w:ind w:left="283"/>
        <w:rPr>
          <w:rFonts w:ascii="Arial" w:hAnsi="Arial" w:cs="Arial"/>
          <w:sz w:val="20"/>
          <w:szCs w:val="20"/>
        </w:rPr>
      </w:pPr>
    </w:p>
    <w:p w14:paraId="4D24290E" w14:textId="7F47E15D" w:rsidR="00DD6BD5" w:rsidRDefault="00DD6BD5" w:rsidP="00384D1F">
      <w:pPr>
        <w:pStyle w:val="Prrafodelista"/>
        <w:ind w:left="283"/>
        <w:rPr>
          <w:rFonts w:ascii="Arial" w:hAnsi="Arial" w:cs="Arial"/>
          <w:sz w:val="20"/>
          <w:szCs w:val="20"/>
        </w:rPr>
      </w:pPr>
    </w:p>
    <w:p w14:paraId="039DA07A" w14:textId="77777777" w:rsidR="00DD6BD5" w:rsidRDefault="00DD6BD5" w:rsidP="00384D1F">
      <w:pPr>
        <w:pStyle w:val="Prrafodelista"/>
        <w:ind w:left="283"/>
        <w:rPr>
          <w:rFonts w:ascii="Arial" w:hAnsi="Arial" w:cs="Arial"/>
          <w:sz w:val="20"/>
          <w:szCs w:val="20"/>
        </w:rPr>
      </w:pPr>
    </w:p>
    <w:p w14:paraId="23469246" w14:textId="615DD74D" w:rsidR="00CD11DA" w:rsidRDefault="00CD11DA" w:rsidP="00384D1F">
      <w:pPr>
        <w:pStyle w:val="Prrafodelista"/>
        <w:ind w:left="283"/>
        <w:rPr>
          <w:rFonts w:ascii="Arial" w:hAnsi="Arial" w:cs="Arial"/>
          <w:sz w:val="20"/>
          <w:szCs w:val="20"/>
        </w:rPr>
      </w:pPr>
    </w:p>
    <w:p w14:paraId="68199E21" w14:textId="71CA2A6B" w:rsidR="00CD11DA" w:rsidRDefault="00CD11DA" w:rsidP="00384D1F">
      <w:pPr>
        <w:pStyle w:val="Prrafodelista"/>
        <w:ind w:left="283"/>
        <w:rPr>
          <w:rFonts w:ascii="Arial" w:hAnsi="Arial" w:cs="Arial"/>
          <w:sz w:val="20"/>
          <w:szCs w:val="20"/>
        </w:rPr>
      </w:pPr>
    </w:p>
    <w:p w14:paraId="18255F16" w14:textId="3DA85CDE" w:rsidR="00374CA9" w:rsidRDefault="0004786F" w:rsidP="00384D1F">
      <w:pPr>
        <w:pStyle w:val="Prrafodelista"/>
        <w:ind w:left="283"/>
        <w:rPr>
          <w:rFonts w:ascii="Arial" w:hAnsi="Arial" w:cs="Arial"/>
          <w:sz w:val="20"/>
          <w:szCs w:val="20"/>
        </w:rPr>
      </w:pPr>
      <w:r w:rsidRPr="00374CA9">
        <w:rPr>
          <w:rFonts w:ascii="Arial" w:hAnsi="Arial" w:cs="Arial"/>
          <w:sz w:val="20"/>
          <w:szCs w:val="20"/>
        </w:rPr>
        <w:t xml:space="preserve">Finalmente, para esta </w:t>
      </w:r>
      <w:r w:rsidR="00374CA9" w:rsidRPr="00374CA9">
        <w:rPr>
          <w:rFonts w:ascii="Arial" w:hAnsi="Arial" w:cs="Arial"/>
          <w:sz w:val="20"/>
          <w:szCs w:val="20"/>
        </w:rPr>
        <w:t>última</w:t>
      </w:r>
      <w:r w:rsidRPr="00374CA9">
        <w:rPr>
          <w:rFonts w:ascii="Arial" w:hAnsi="Arial" w:cs="Arial"/>
          <w:sz w:val="20"/>
          <w:szCs w:val="20"/>
        </w:rPr>
        <w:t xml:space="preserve"> parte </w:t>
      </w:r>
      <w:r w:rsidR="00374CA9" w:rsidRPr="00374CA9">
        <w:rPr>
          <w:rFonts w:ascii="Arial" w:hAnsi="Arial" w:cs="Arial"/>
          <w:sz w:val="20"/>
          <w:szCs w:val="20"/>
        </w:rPr>
        <w:t>se obtuvo el</w:t>
      </w:r>
      <w:r w:rsidR="00374CA9">
        <w:rPr>
          <w:rFonts w:ascii="Arial" w:hAnsi="Arial" w:cs="Arial"/>
          <w:sz w:val="20"/>
          <w:szCs w:val="20"/>
        </w:rPr>
        <w:t xml:space="preserve"> Camino Critico del Sistema Combinacional descripto, siguiendo los pasos explicados en documento de la práctica.</w:t>
      </w:r>
    </w:p>
    <w:p w14:paraId="7EFF762E" w14:textId="4545969F" w:rsidR="008A0C8D" w:rsidRPr="00374CA9" w:rsidRDefault="008A0C8D" w:rsidP="00384D1F">
      <w:pPr>
        <w:pStyle w:val="Prrafodelista"/>
        <w:ind w:left="283"/>
        <w:rPr>
          <w:rFonts w:ascii="Arial" w:hAnsi="Arial" w:cs="Arial"/>
          <w:sz w:val="20"/>
          <w:szCs w:val="20"/>
        </w:rPr>
      </w:pPr>
      <w:r>
        <w:rPr>
          <w:rFonts w:ascii="Arial" w:hAnsi="Arial" w:cs="Arial"/>
          <w:sz w:val="20"/>
          <w:szCs w:val="20"/>
        </w:rPr>
        <w:t xml:space="preserve">Utilizando la herramienta </w:t>
      </w:r>
      <w:r w:rsidR="00FC2D60">
        <w:rPr>
          <w:rFonts w:ascii="Arial" w:hAnsi="Arial" w:cs="Arial"/>
          <w:sz w:val="20"/>
          <w:szCs w:val="20"/>
        </w:rPr>
        <w:t>Timing Analyzer que proporciona Quartus, se pudieron obtener los diez caminos críticos dentro del sistema (Figura 2.4.5). Sim embargo, solo se consideró el primer camino crítico, ya que es el que presentaba mayor retardo.</w:t>
      </w:r>
      <w:r w:rsidR="005838C0">
        <w:rPr>
          <w:rFonts w:ascii="Arial" w:hAnsi="Arial" w:cs="Arial"/>
          <w:sz w:val="20"/>
          <w:szCs w:val="20"/>
        </w:rPr>
        <w:t xml:space="preserve"> De este último, se pudo obtener la información concreta respecto de los retardos de interconexión (IC) y los retardos lógicos (CELL), incluyendo de forma detallada la locación de las celdas lógicas usadas (Figura 2.4.6).</w:t>
      </w:r>
    </w:p>
    <w:p w14:paraId="68A4F6D2" w14:textId="76F0B452" w:rsidR="00CD11DA" w:rsidRPr="00374CA9" w:rsidRDefault="005838C0" w:rsidP="00384D1F">
      <w:pPr>
        <w:pStyle w:val="Prrafodelista"/>
        <w:ind w:left="283"/>
        <w:rPr>
          <w:rFonts w:ascii="Arial" w:hAnsi="Arial" w:cs="Arial"/>
          <w:sz w:val="20"/>
          <w:szCs w:val="20"/>
        </w:rPr>
      </w:pPr>
      <w:r>
        <w:rPr>
          <w:noProof/>
        </w:rPr>
        <w:drawing>
          <wp:anchor distT="0" distB="0" distL="114300" distR="114300" simplePos="0" relativeHeight="251689984" behindDoc="0" locked="0" layoutInCell="1" allowOverlap="1" wp14:anchorId="074A20CB" wp14:editId="40A15386">
            <wp:simplePos x="0" y="0"/>
            <wp:positionH relativeFrom="margin">
              <wp:align>center</wp:align>
            </wp:positionH>
            <wp:positionV relativeFrom="paragraph">
              <wp:posOffset>11430</wp:posOffset>
            </wp:positionV>
            <wp:extent cx="2305050" cy="2371725"/>
            <wp:effectExtent l="0" t="0" r="0" b="9525"/>
            <wp:wrapThrough wrapText="bothSides">
              <wp:wrapPolygon edited="0">
                <wp:start x="0" y="0"/>
                <wp:lineTo x="0" y="21513"/>
                <wp:lineTo x="21421" y="21513"/>
                <wp:lineTo x="21421"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extLst>
                        <a:ext uri="{28A0092B-C50C-407E-A947-70E740481C1C}">
                          <a14:useLocalDpi xmlns:a14="http://schemas.microsoft.com/office/drawing/2010/main" val="0"/>
                        </a:ext>
                      </a:extLst>
                    </a:blip>
                    <a:srcRect t="2682" b="1915"/>
                    <a:stretch/>
                  </pic:blipFill>
                  <pic:spPr bwMode="auto">
                    <a:xfrm>
                      <a:off x="0" y="0"/>
                      <a:ext cx="2305050" cy="2371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67C7114" w14:textId="763A56BE" w:rsidR="00CD11DA" w:rsidRPr="00374CA9" w:rsidRDefault="00CD11DA" w:rsidP="00384D1F">
      <w:pPr>
        <w:pStyle w:val="Prrafodelista"/>
        <w:ind w:left="283"/>
        <w:rPr>
          <w:rFonts w:ascii="Arial" w:hAnsi="Arial" w:cs="Arial"/>
          <w:sz w:val="20"/>
          <w:szCs w:val="20"/>
        </w:rPr>
      </w:pPr>
    </w:p>
    <w:p w14:paraId="1718740C" w14:textId="79442936" w:rsidR="00CD11DA" w:rsidRPr="00374CA9" w:rsidRDefault="00CD11DA" w:rsidP="00384D1F">
      <w:pPr>
        <w:pStyle w:val="Prrafodelista"/>
        <w:ind w:left="283"/>
        <w:rPr>
          <w:rFonts w:ascii="Arial" w:hAnsi="Arial" w:cs="Arial"/>
          <w:sz w:val="20"/>
          <w:szCs w:val="20"/>
        </w:rPr>
      </w:pPr>
    </w:p>
    <w:p w14:paraId="46EDF64D" w14:textId="407DFA10" w:rsidR="00CD11DA" w:rsidRPr="00374CA9" w:rsidRDefault="00CD11DA" w:rsidP="00384D1F">
      <w:pPr>
        <w:pStyle w:val="Prrafodelista"/>
        <w:ind w:left="283"/>
        <w:rPr>
          <w:rFonts w:ascii="Arial" w:hAnsi="Arial" w:cs="Arial"/>
          <w:sz w:val="20"/>
          <w:szCs w:val="20"/>
        </w:rPr>
      </w:pPr>
    </w:p>
    <w:p w14:paraId="3BEF031E" w14:textId="28734487" w:rsidR="00CD11DA" w:rsidRPr="00374CA9" w:rsidRDefault="00CD11DA" w:rsidP="00384D1F">
      <w:pPr>
        <w:pStyle w:val="Prrafodelista"/>
        <w:ind w:left="283"/>
        <w:rPr>
          <w:rFonts w:ascii="Arial" w:hAnsi="Arial" w:cs="Arial"/>
          <w:sz w:val="20"/>
          <w:szCs w:val="20"/>
        </w:rPr>
      </w:pPr>
    </w:p>
    <w:p w14:paraId="6918B373" w14:textId="3B9E1E19" w:rsidR="00CD11DA" w:rsidRPr="00374CA9" w:rsidRDefault="00CD11DA" w:rsidP="00384D1F">
      <w:pPr>
        <w:pStyle w:val="Prrafodelista"/>
        <w:ind w:left="283"/>
        <w:rPr>
          <w:rFonts w:ascii="Arial" w:hAnsi="Arial" w:cs="Arial"/>
          <w:sz w:val="20"/>
          <w:szCs w:val="20"/>
        </w:rPr>
      </w:pPr>
    </w:p>
    <w:p w14:paraId="3BF5818B" w14:textId="1C5BD143" w:rsidR="00CD11DA" w:rsidRDefault="00CD11DA" w:rsidP="00384D1F">
      <w:pPr>
        <w:pStyle w:val="Prrafodelista"/>
        <w:ind w:left="283"/>
        <w:rPr>
          <w:rFonts w:ascii="Arial" w:hAnsi="Arial" w:cs="Arial"/>
          <w:sz w:val="20"/>
          <w:szCs w:val="20"/>
        </w:rPr>
      </w:pPr>
    </w:p>
    <w:p w14:paraId="0977C066" w14:textId="50532499" w:rsidR="005838C0" w:rsidRDefault="005838C0" w:rsidP="00384D1F">
      <w:pPr>
        <w:pStyle w:val="Prrafodelista"/>
        <w:ind w:left="283"/>
        <w:rPr>
          <w:rFonts w:ascii="Arial" w:hAnsi="Arial" w:cs="Arial"/>
          <w:sz w:val="20"/>
          <w:szCs w:val="20"/>
        </w:rPr>
      </w:pPr>
    </w:p>
    <w:p w14:paraId="20AFD98D" w14:textId="74990FA3" w:rsidR="005838C0" w:rsidRDefault="005838C0" w:rsidP="00384D1F">
      <w:pPr>
        <w:pStyle w:val="Prrafodelista"/>
        <w:ind w:left="283"/>
        <w:rPr>
          <w:rFonts w:ascii="Arial" w:hAnsi="Arial" w:cs="Arial"/>
          <w:sz w:val="20"/>
          <w:szCs w:val="20"/>
        </w:rPr>
      </w:pPr>
    </w:p>
    <w:p w14:paraId="2EF9DDA5" w14:textId="571871F8" w:rsidR="005838C0" w:rsidRDefault="005838C0" w:rsidP="00384D1F">
      <w:pPr>
        <w:pStyle w:val="Prrafodelista"/>
        <w:ind w:left="283"/>
        <w:rPr>
          <w:rFonts w:ascii="Arial" w:hAnsi="Arial" w:cs="Arial"/>
          <w:sz w:val="20"/>
          <w:szCs w:val="20"/>
        </w:rPr>
      </w:pPr>
    </w:p>
    <w:p w14:paraId="5FD912CE" w14:textId="46161D56" w:rsidR="005838C0" w:rsidRDefault="005838C0" w:rsidP="00384D1F">
      <w:pPr>
        <w:pStyle w:val="Prrafodelista"/>
        <w:ind w:left="283"/>
        <w:rPr>
          <w:rFonts w:ascii="Arial" w:hAnsi="Arial" w:cs="Arial"/>
          <w:sz w:val="20"/>
          <w:szCs w:val="20"/>
        </w:rPr>
      </w:pPr>
    </w:p>
    <w:p w14:paraId="5970531E" w14:textId="494C854B" w:rsidR="005838C0" w:rsidRDefault="005838C0" w:rsidP="00384D1F">
      <w:pPr>
        <w:pStyle w:val="Prrafodelista"/>
        <w:ind w:left="283"/>
        <w:rPr>
          <w:rFonts w:ascii="Arial" w:hAnsi="Arial" w:cs="Arial"/>
          <w:sz w:val="20"/>
          <w:szCs w:val="20"/>
        </w:rPr>
      </w:pPr>
    </w:p>
    <w:p w14:paraId="17A25B0D" w14:textId="41EDF0C0" w:rsidR="005838C0" w:rsidRDefault="005838C0" w:rsidP="00384D1F">
      <w:pPr>
        <w:pStyle w:val="Prrafodelista"/>
        <w:ind w:left="283"/>
        <w:rPr>
          <w:rFonts w:ascii="Arial" w:hAnsi="Arial" w:cs="Arial"/>
          <w:sz w:val="20"/>
          <w:szCs w:val="20"/>
        </w:rPr>
      </w:pPr>
    </w:p>
    <w:p w14:paraId="6039C09A" w14:textId="7B5298FE" w:rsidR="005838C0" w:rsidRDefault="005838C0" w:rsidP="00384D1F">
      <w:pPr>
        <w:pStyle w:val="Prrafodelista"/>
        <w:ind w:left="283"/>
        <w:rPr>
          <w:rFonts w:ascii="Arial" w:hAnsi="Arial" w:cs="Arial"/>
          <w:sz w:val="20"/>
          <w:szCs w:val="20"/>
        </w:rPr>
      </w:pPr>
    </w:p>
    <w:p w14:paraId="2AC4482D" w14:textId="5A451F10" w:rsidR="005838C0" w:rsidRDefault="005838C0" w:rsidP="00384D1F">
      <w:pPr>
        <w:pStyle w:val="Prrafodelista"/>
        <w:ind w:left="283"/>
        <w:rPr>
          <w:rFonts w:ascii="Arial" w:hAnsi="Arial" w:cs="Arial"/>
          <w:sz w:val="20"/>
          <w:szCs w:val="20"/>
        </w:rPr>
      </w:pPr>
    </w:p>
    <w:p w14:paraId="28C58307" w14:textId="0B42A335" w:rsidR="005838C0" w:rsidRDefault="005838C0" w:rsidP="00384D1F">
      <w:pPr>
        <w:pStyle w:val="Prrafodelista"/>
        <w:ind w:left="283"/>
        <w:rPr>
          <w:rFonts w:ascii="Arial" w:hAnsi="Arial" w:cs="Arial"/>
          <w:sz w:val="20"/>
          <w:szCs w:val="20"/>
        </w:rPr>
      </w:pPr>
      <w:r>
        <w:rPr>
          <w:noProof/>
        </w:rPr>
        <mc:AlternateContent>
          <mc:Choice Requires="wps">
            <w:drawing>
              <wp:anchor distT="0" distB="0" distL="114300" distR="114300" simplePos="0" relativeHeight="251692032" behindDoc="0" locked="0" layoutInCell="1" allowOverlap="1" wp14:anchorId="34DA2082" wp14:editId="00F51AA7">
                <wp:simplePos x="0" y="0"/>
                <wp:positionH relativeFrom="column">
                  <wp:posOffset>1815465</wp:posOffset>
                </wp:positionH>
                <wp:positionV relativeFrom="paragraph">
                  <wp:posOffset>133350</wp:posOffset>
                </wp:positionV>
                <wp:extent cx="1666875" cy="635"/>
                <wp:effectExtent l="0" t="0" r="9525" b="8255"/>
                <wp:wrapThrough wrapText="bothSides">
                  <wp:wrapPolygon edited="0">
                    <wp:start x="0" y="0"/>
                    <wp:lineTo x="0" y="20698"/>
                    <wp:lineTo x="21477" y="20698"/>
                    <wp:lineTo x="21477" y="0"/>
                    <wp:lineTo x="0" y="0"/>
                  </wp:wrapPolygon>
                </wp:wrapThrough>
                <wp:docPr id="23" name="Cuadro de texto 23"/>
                <wp:cNvGraphicFramePr/>
                <a:graphic xmlns:a="http://schemas.openxmlformats.org/drawingml/2006/main">
                  <a:graphicData uri="http://schemas.microsoft.com/office/word/2010/wordprocessingShape">
                    <wps:wsp>
                      <wps:cNvSpPr txBox="1"/>
                      <wps:spPr>
                        <a:xfrm>
                          <a:off x="0" y="0"/>
                          <a:ext cx="1666875" cy="635"/>
                        </a:xfrm>
                        <a:prstGeom prst="rect">
                          <a:avLst/>
                        </a:prstGeom>
                        <a:solidFill>
                          <a:prstClr val="white"/>
                        </a:solidFill>
                        <a:ln>
                          <a:noFill/>
                        </a:ln>
                      </wps:spPr>
                      <wps:txbx>
                        <w:txbxContent>
                          <w:p w14:paraId="04E3764E" w14:textId="56CA545D" w:rsidR="005838C0" w:rsidRPr="005838C0" w:rsidRDefault="005838C0" w:rsidP="005838C0">
                            <w:pPr>
                              <w:pStyle w:val="Descripcin"/>
                              <w:rPr>
                                <w:rFonts w:ascii="Arial" w:hAnsi="Arial" w:cs="Arial"/>
                                <w:noProof/>
                                <w:color w:val="auto"/>
                              </w:rPr>
                            </w:pPr>
                            <w:bookmarkStart w:id="55" w:name="_Toc69730025"/>
                            <w:r w:rsidRPr="005838C0">
                              <w:rPr>
                                <w:rFonts w:ascii="Arial" w:hAnsi="Arial" w:cs="Arial"/>
                                <w:color w:val="auto"/>
                              </w:rPr>
                              <w:t xml:space="preserve">Figura 2. 4. </w:t>
                            </w:r>
                            <w:r w:rsidRPr="005838C0">
                              <w:rPr>
                                <w:rFonts w:ascii="Arial" w:hAnsi="Arial" w:cs="Arial"/>
                                <w:color w:val="auto"/>
                              </w:rPr>
                              <w:fldChar w:fldCharType="begin"/>
                            </w:r>
                            <w:r w:rsidRPr="005838C0">
                              <w:rPr>
                                <w:rFonts w:ascii="Arial" w:hAnsi="Arial" w:cs="Arial"/>
                                <w:color w:val="auto"/>
                              </w:rPr>
                              <w:instrText xml:space="preserve"> SEQ Figura_2._4. \* ARABIC </w:instrText>
                            </w:r>
                            <w:r w:rsidRPr="005838C0">
                              <w:rPr>
                                <w:rFonts w:ascii="Arial" w:hAnsi="Arial" w:cs="Arial"/>
                                <w:color w:val="auto"/>
                              </w:rPr>
                              <w:fldChar w:fldCharType="separate"/>
                            </w:r>
                            <w:r w:rsidR="0047225C">
                              <w:rPr>
                                <w:rFonts w:ascii="Arial" w:hAnsi="Arial" w:cs="Arial"/>
                                <w:noProof/>
                                <w:color w:val="auto"/>
                              </w:rPr>
                              <w:t>5</w:t>
                            </w:r>
                            <w:r w:rsidRPr="005838C0">
                              <w:rPr>
                                <w:rFonts w:ascii="Arial" w:hAnsi="Arial" w:cs="Arial"/>
                                <w:color w:val="auto"/>
                              </w:rPr>
                              <w:fldChar w:fldCharType="end"/>
                            </w:r>
                            <w:r w:rsidRPr="005838C0">
                              <w:rPr>
                                <w:rFonts w:ascii="Arial" w:hAnsi="Arial" w:cs="Arial"/>
                                <w:color w:val="auto"/>
                              </w:rPr>
                              <w:t xml:space="preserve"> - Caminos Críticos</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4DA2082" id="Cuadro de texto 23" o:spid="_x0000_s1036" type="#_x0000_t202" style="position:absolute;left:0;text-align:left;margin-left:142.95pt;margin-top:10.5pt;width:131.25pt;height:.0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" stroked="f">
                <v:textbox style="mso-fit-shape-to-text:t" inset="0,0,0,0">
                  <w:txbxContent>
                    <w:p w14:paraId="04E3764E" w14:textId="56CA545D" w:rsidR="005838C0" w:rsidRPr="005838C0" w:rsidRDefault="005838C0" w:rsidP="005838C0">
                      <w:pPr>
                        <w:pStyle w:val="Descripcin"/>
                        <w:rPr>
                          <w:rFonts w:ascii="Arial" w:hAnsi="Arial" w:cs="Arial"/>
                          <w:noProof/>
                          <w:color w:val="auto"/>
                        </w:rPr>
                      </w:pPr>
                      <w:bookmarkStart w:id="66" w:name="_Toc69730025"/>
                      <w:r w:rsidRPr="005838C0">
                        <w:rPr>
                          <w:rFonts w:ascii="Arial" w:hAnsi="Arial" w:cs="Arial"/>
                          <w:color w:val="auto"/>
                        </w:rPr>
                        <w:t xml:space="preserve">Figura 2. 4. </w:t>
                      </w:r>
                      <w:r w:rsidRPr="005838C0">
                        <w:rPr>
                          <w:rFonts w:ascii="Arial" w:hAnsi="Arial" w:cs="Arial"/>
                          <w:color w:val="auto"/>
                        </w:rPr>
                        <w:fldChar w:fldCharType="begin"/>
                      </w:r>
                      <w:r w:rsidRPr="005838C0">
                        <w:rPr>
                          <w:rFonts w:ascii="Arial" w:hAnsi="Arial" w:cs="Arial"/>
                          <w:color w:val="auto"/>
                        </w:rPr>
                        <w:instrText xml:space="preserve"> SEQ Figura_2._4. \* ARABIC </w:instrText>
                      </w:r>
                      <w:r w:rsidRPr="005838C0">
                        <w:rPr>
                          <w:rFonts w:ascii="Arial" w:hAnsi="Arial" w:cs="Arial"/>
                          <w:color w:val="auto"/>
                        </w:rPr>
                        <w:fldChar w:fldCharType="separate"/>
                      </w:r>
                      <w:r w:rsidR="0047225C">
                        <w:rPr>
                          <w:rFonts w:ascii="Arial" w:hAnsi="Arial" w:cs="Arial"/>
                          <w:noProof/>
                          <w:color w:val="auto"/>
                        </w:rPr>
                        <w:t>5</w:t>
                      </w:r>
                      <w:r w:rsidRPr="005838C0">
                        <w:rPr>
                          <w:rFonts w:ascii="Arial" w:hAnsi="Arial" w:cs="Arial"/>
                          <w:color w:val="auto"/>
                        </w:rPr>
                        <w:fldChar w:fldCharType="end"/>
                      </w:r>
                      <w:r w:rsidRPr="005838C0">
                        <w:rPr>
                          <w:rFonts w:ascii="Arial" w:hAnsi="Arial" w:cs="Arial"/>
                          <w:color w:val="auto"/>
                        </w:rPr>
                        <w:t xml:space="preserve"> - Caminos Críticos</w:t>
                      </w:r>
                      <w:bookmarkEnd w:id="66"/>
                    </w:p>
                  </w:txbxContent>
                </v:textbox>
                <w10:wrap type="through"/>
              </v:shape>
            </w:pict>
          </mc:Fallback>
        </mc:AlternateContent>
      </w:r>
    </w:p>
    <w:p w14:paraId="52A95EE2" w14:textId="2F43CEB9" w:rsidR="005838C0" w:rsidRDefault="005838C0" w:rsidP="00384D1F">
      <w:pPr>
        <w:pStyle w:val="Prrafodelista"/>
        <w:ind w:left="283"/>
        <w:rPr>
          <w:rFonts w:ascii="Arial" w:hAnsi="Arial" w:cs="Arial"/>
          <w:sz w:val="20"/>
          <w:szCs w:val="20"/>
        </w:rPr>
      </w:pPr>
    </w:p>
    <w:p w14:paraId="4EB18EF8" w14:textId="0CC69D9C" w:rsidR="005838C0" w:rsidRDefault="005838C0" w:rsidP="00384D1F">
      <w:pPr>
        <w:pStyle w:val="Prrafodelista"/>
        <w:ind w:left="283"/>
        <w:rPr>
          <w:rFonts w:ascii="Arial" w:hAnsi="Arial" w:cs="Arial"/>
          <w:sz w:val="20"/>
          <w:szCs w:val="20"/>
        </w:rPr>
      </w:pPr>
    </w:p>
    <w:p w14:paraId="3A991129" w14:textId="25C4B06E" w:rsidR="005838C0" w:rsidRDefault="009C436D" w:rsidP="00384D1F">
      <w:pPr>
        <w:pStyle w:val="Prrafodelista"/>
        <w:ind w:left="283"/>
        <w:rPr>
          <w:rFonts w:ascii="Arial" w:hAnsi="Arial" w:cs="Arial"/>
          <w:sz w:val="20"/>
          <w:szCs w:val="20"/>
        </w:rPr>
      </w:pPr>
      <w:r>
        <w:rPr>
          <w:noProof/>
        </w:rPr>
        <w:lastRenderedPageBreak/>
        <mc:AlternateContent>
          <mc:Choice Requires="wps">
            <w:drawing>
              <wp:anchor distT="0" distB="0" distL="114300" distR="114300" simplePos="0" relativeHeight="251695104" behindDoc="0" locked="0" layoutInCell="1" allowOverlap="1" wp14:anchorId="05B12476" wp14:editId="4A74047F">
                <wp:simplePos x="0" y="0"/>
                <wp:positionH relativeFrom="column">
                  <wp:posOffset>1253490</wp:posOffset>
                </wp:positionH>
                <wp:positionV relativeFrom="paragraph">
                  <wp:posOffset>2589530</wp:posOffset>
                </wp:positionV>
                <wp:extent cx="3019425" cy="161925"/>
                <wp:effectExtent l="0" t="0" r="9525" b="9525"/>
                <wp:wrapThrough wrapText="bothSides">
                  <wp:wrapPolygon edited="0">
                    <wp:start x="0" y="0"/>
                    <wp:lineTo x="0" y="20329"/>
                    <wp:lineTo x="21532" y="20329"/>
                    <wp:lineTo x="21532" y="0"/>
                    <wp:lineTo x="0" y="0"/>
                  </wp:wrapPolygon>
                </wp:wrapThrough>
                <wp:docPr id="25" name="Cuadro de texto 25"/>
                <wp:cNvGraphicFramePr/>
                <a:graphic xmlns:a="http://schemas.openxmlformats.org/drawingml/2006/main">
                  <a:graphicData uri="http://schemas.microsoft.com/office/word/2010/wordprocessingShape">
                    <wps:wsp>
                      <wps:cNvSpPr txBox="1"/>
                      <wps:spPr>
                        <a:xfrm>
                          <a:off x="0" y="0"/>
                          <a:ext cx="3019425" cy="161925"/>
                        </a:xfrm>
                        <a:prstGeom prst="rect">
                          <a:avLst/>
                        </a:prstGeom>
                        <a:solidFill>
                          <a:prstClr val="white"/>
                        </a:solidFill>
                        <a:ln>
                          <a:noFill/>
                        </a:ln>
                      </wps:spPr>
                      <wps:txbx>
                        <w:txbxContent>
                          <w:p w14:paraId="06ED762E" w14:textId="07824BEA" w:rsidR="009C436D" w:rsidRPr="009C436D" w:rsidRDefault="009C436D" w:rsidP="009C436D">
                            <w:pPr>
                              <w:pStyle w:val="Descripcin"/>
                              <w:rPr>
                                <w:rFonts w:ascii="Arial" w:hAnsi="Arial" w:cs="Arial"/>
                                <w:noProof/>
                                <w:color w:val="auto"/>
                              </w:rPr>
                            </w:pPr>
                            <w:bookmarkStart w:id="56" w:name="_Toc69730026"/>
                            <w:r w:rsidRPr="009C436D">
                              <w:rPr>
                                <w:rFonts w:ascii="Arial" w:hAnsi="Arial" w:cs="Arial"/>
                                <w:color w:val="auto"/>
                              </w:rPr>
                              <w:t xml:space="preserve">Figura 2. 4. </w:t>
                            </w:r>
                            <w:r w:rsidRPr="009C436D">
                              <w:rPr>
                                <w:rFonts w:ascii="Arial" w:hAnsi="Arial" w:cs="Arial"/>
                                <w:color w:val="auto"/>
                              </w:rPr>
                              <w:fldChar w:fldCharType="begin"/>
                            </w:r>
                            <w:r w:rsidRPr="009C436D">
                              <w:rPr>
                                <w:rFonts w:ascii="Arial" w:hAnsi="Arial" w:cs="Arial"/>
                                <w:color w:val="auto"/>
                              </w:rPr>
                              <w:instrText xml:space="preserve"> SEQ Figura_2._4. \* ARABIC </w:instrText>
                            </w:r>
                            <w:r w:rsidRPr="009C436D">
                              <w:rPr>
                                <w:rFonts w:ascii="Arial" w:hAnsi="Arial" w:cs="Arial"/>
                                <w:color w:val="auto"/>
                              </w:rPr>
                              <w:fldChar w:fldCharType="separate"/>
                            </w:r>
                            <w:r w:rsidR="0047225C">
                              <w:rPr>
                                <w:rFonts w:ascii="Arial" w:hAnsi="Arial" w:cs="Arial"/>
                                <w:noProof/>
                                <w:color w:val="auto"/>
                              </w:rPr>
                              <w:t>6</w:t>
                            </w:r>
                            <w:r w:rsidRPr="009C436D">
                              <w:rPr>
                                <w:rFonts w:ascii="Arial" w:hAnsi="Arial" w:cs="Arial"/>
                                <w:color w:val="auto"/>
                              </w:rPr>
                              <w:fldChar w:fldCharType="end"/>
                            </w:r>
                            <w:r w:rsidRPr="009C436D">
                              <w:rPr>
                                <w:rFonts w:ascii="Arial" w:hAnsi="Arial" w:cs="Arial"/>
                                <w:color w:val="auto"/>
                              </w:rPr>
                              <w:t xml:space="preserve"> </w:t>
                            </w:r>
                            <w:r w:rsidR="00670FA6">
                              <w:rPr>
                                <w:rFonts w:ascii="Arial" w:hAnsi="Arial" w:cs="Arial"/>
                                <w:color w:val="auto"/>
                              </w:rPr>
                              <w:t>– Información del</w:t>
                            </w:r>
                            <w:r w:rsidRPr="009C436D">
                              <w:rPr>
                                <w:rFonts w:ascii="Arial" w:hAnsi="Arial" w:cs="Arial"/>
                                <w:color w:val="auto"/>
                              </w:rPr>
                              <w:t xml:space="preserve"> </w:t>
                            </w:r>
                            <w:r w:rsidR="00670FA6">
                              <w:rPr>
                                <w:rFonts w:ascii="Arial" w:hAnsi="Arial" w:cs="Arial"/>
                                <w:color w:val="auto"/>
                              </w:rPr>
                              <w:t>c</w:t>
                            </w:r>
                            <w:r w:rsidRPr="009C436D">
                              <w:rPr>
                                <w:rFonts w:ascii="Arial" w:hAnsi="Arial" w:cs="Arial"/>
                                <w:color w:val="auto"/>
                              </w:rPr>
                              <w:t xml:space="preserve">amino </w:t>
                            </w:r>
                            <w:r w:rsidR="00102F7E">
                              <w:rPr>
                                <w:rFonts w:ascii="Arial" w:hAnsi="Arial" w:cs="Arial"/>
                                <w:color w:val="auto"/>
                              </w:rPr>
                              <w:t>c</w:t>
                            </w:r>
                            <w:r w:rsidR="00102F7E" w:rsidRPr="009C436D">
                              <w:rPr>
                                <w:rFonts w:ascii="Arial" w:hAnsi="Arial" w:cs="Arial"/>
                                <w:color w:val="auto"/>
                              </w:rPr>
                              <w:t>rítico</w:t>
                            </w:r>
                            <w:r w:rsidRPr="009C436D">
                              <w:rPr>
                                <w:rFonts w:ascii="Arial" w:hAnsi="Arial" w:cs="Arial"/>
                                <w:color w:val="auto"/>
                              </w:rPr>
                              <w:t xml:space="preserve"> con mayor retardo</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12476" id="Cuadro de texto 25" o:spid="_x0000_s1037" type="#_x0000_t202" style="position:absolute;left:0;text-align:left;margin-left:98.7pt;margin-top:203.9pt;width:237.75pt;height:12.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" stroked="f">
                <v:textbox inset="0,0,0,0">
                  <w:txbxContent>
                    <w:p w14:paraId="06ED762E" w14:textId="07824BEA" w:rsidR="009C436D" w:rsidRPr="009C436D" w:rsidRDefault="009C436D" w:rsidP="009C436D">
                      <w:pPr>
                        <w:pStyle w:val="Descripcin"/>
                        <w:rPr>
                          <w:rFonts w:ascii="Arial" w:hAnsi="Arial" w:cs="Arial"/>
                          <w:noProof/>
                          <w:color w:val="auto"/>
                        </w:rPr>
                      </w:pPr>
                      <w:bookmarkStart w:id="68" w:name="_Toc69730026"/>
                      <w:r w:rsidRPr="009C436D">
                        <w:rPr>
                          <w:rFonts w:ascii="Arial" w:hAnsi="Arial" w:cs="Arial"/>
                          <w:color w:val="auto"/>
                        </w:rPr>
                        <w:t xml:space="preserve">Figura 2. 4. </w:t>
                      </w:r>
                      <w:r w:rsidRPr="009C436D">
                        <w:rPr>
                          <w:rFonts w:ascii="Arial" w:hAnsi="Arial" w:cs="Arial"/>
                          <w:color w:val="auto"/>
                        </w:rPr>
                        <w:fldChar w:fldCharType="begin"/>
                      </w:r>
                      <w:r w:rsidRPr="009C436D">
                        <w:rPr>
                          <w:rFonts w:ascii="Arial" w:hAnsi="Arial" w:cs="Arial"/>
                          <w:color w:val="auto"/>
                        </w:rPr>
                        <w:instrText xml:space="preserve"> SEQ Figura_2._4. \* ARABIC </w:instrText>
                      </w:r>
                      <w:r w:rsidRPr="009C436D">
                        <w:rPr>
                          <w:rFonts w:ascii="Arial" w:hAnsi="Arial" w:cs="Arial"/>
                          <w:color w:val="auto"/>
                        </w:rPr>
                        <w:fldChar w:fldCharType="separate"/>
                      </w:r>
                      <w:r w:rsidR="0047225C">
                        <w:rPr>
                          <w:rFonts w:ascii="Arial" w:hAnsi="Arial" w:cs="Arial"/>
                          <w:noProof/>
                          <w:color w:val="auto"/>
                        </w:rPr>
                        <w:t>6</w:t>
                      </w:r>
                      <w:r w:rsidRPr="009C436D">
                        <w:rPr>
                          <w:rFonts w:ascii="Arial" w:hAnsi="Arial" w:cs="Arial"/>
                          <w:color w:val="auto"/>
                        </w:rPr>
                        <w:fldChar w:fldCharType="end"/>
                      </w:r>
                      <w:r w:rsidRPr="009C436D">
                        <w:rPr>
                          <w:rFonts w:ascii="Arial" w:hAnsi="Arial" w:cs="Arial"/>
                          <w:color w:val="auto"/>
                        </w:rPr>
                        <w:t xml:space="preserve"> </w:t>
                      </w:r>
                      <w:r w:rsidR="00670FA6">
                        <w:rPr>
                          <w:rFonts w:ascii="Arial" w:hAnsi="Arial" w:cs="Arial"/>
                          <w:color w:val="auto"/>
                        </w:rPr>
                        <w:t>– Información del</w:t>
                      </w:r>
                      <w:r w:rsidRPr="009C436D">
                        <w:rPr>
                          <w:rFonts w:ascii="Arial" w:hAnsi="Arial" w:cs="Arial"/>
                          <w:color w:val="auto"/>
                        </w:rPr>
                        <w:t xml:space="preserve"> </w:t>
                      </w:r>
                      <w:r w:rsidR="00670FA6">
                        <w:rPr>
                          <w:rFonts w:ascii="Arial" w:hAnsi="Arial" w:cs="Arial"/>
                          <w:color w:val="auto"/>
                        </w:rPr>
                        <w:t>c</w:t>
                      </w:r>
                      <w:r w:rsidRPr="009C436D">
                        <w:rPr>
                          <w:rFonts w:ascii="Arial" w:hAnsi="Arial" w:cs="Arial"/>
                          <w:color w:val="auto"/>
                        </w:rPr>
                        <w:t xml:space="preserve">amino </w:t>
                      </w:r>
                      <w:r w:rsidR="00102F7E">
                        <w:rPr>
                          <w:rFonts w:ascii="Arial" w:hAnsi="Arial" w:cs="Arial"/>
                          <w:color w:val="auto"/>
                        </w:rPr>
                        <w:t>c</w:t>
                      </w:r>
                      <w:r w:rsidR="00102F7E" w:rsidRPr="009C436D">
                        <w:rPr>
                          <w:rFonts w:ascii="Arial" w:hAnsi="Arial" w:cs="Arial"/>
                          <w:color w:val="auto"/>
                        </w:rPr>
                        <w:t>rítico</w:t>
                      </w:r>
                      <w:r w:rsidRPr="009C436D">
                        <w:rPr>
                          <w:rFonts w:ascii="Arial" w:hAnsi="Arial" w:cs="Arial"/>
                          <w:color w:val="auto"/>
                        </w:rPr>
                        <w:t xml:space="preserve"> con mayor retardo</w:t>
                      </w:r>
                      <w:bookmarkEnd w:id="68"/>
                    </w:p>
                  </w:txbxContent>
                </v:textbox>
                <w10:wrap type="through"/>
              </v:shape>
            </w:pict>
          </mc:Fallback>
        </mc:AlternateContent>
      </w:r>
      <w:r w:rsidR="00201B51">
        <w:rPr>
          <w:noProof/>
        </w:rPr>
        <w:drawing>
          <wp:anchor distT="0" distB="0" distL="114300" distR="114300" simplePos="0" relativeHeight="251693056" behindDoc="0" locked="0" layoutInCell="1" allowOverlap="1" wp14:anchorId="24F4E492" wp14:editId="0C7593B4">
            <wp:simplePos x="0" y="0"/>
            <wp:positionH relativeFrom="margin">
              <wp:align>right</wp:align>
            </wp:positionH>
            <wp:positionV relativeFrom="paragraph">
              <wp:posOffset>0</wp:posOffset>
            </wp:positionV>
            <wp:extent cx="5286375" cy="2486025"/>
            <wp:effectExtent l="0" t="0" r="9525" b="9525"/>
            <wp:wrapThrough wrapText="bothSides">
              <wp:wrapPolygon edited="0">
                <wp:start x="0" y="0"/>
                <wp:lineTo x="0" y="21517"/>
                <wp:lineTo x="21561" y="21517"/>
                <wp:lineTo x="21561" y="0"/>
                <wp:lineTo x="0" y="0"/>
              </wp:wrapPolygon>
            </wp:wrapThrough>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extLst>
                        <a:ext uri="{28A0092B-C50C-407E-A947-70E740481C1C}">
                          <a14:useLocalDpi xmlns:a14="http://schemas.microsoft.com/office/drawing/2010/main" val="0"/>
                        </a:ext>
                      </a:extLst>
                    </a:blip>
                    <a:srcRect l="529" t="1488" r="1576" b="1414"/>
                    <a:stretch/>
                  </pic:blipFill>
                  <pic:spPr bwMode="auto">
                    <a:xfrm>
                      <a:off x="0" y="0"/>
                      <a:ext cx="5286375" cy="2486025"/>
                    </a:xfrm>
                    <a:prstGeom prst="rect">
                      <a:avLst/>
                    </a:prstGeom>
                    <a:ln>
                      <a:noFill/>
                    </a:ln>
                    <a:extLst>
                      <a:ext uri="{53640926-AAD7-44D8-BBD7-CCE9431645EC}">
                        <a14:shadowObscured xmlns:a14="http://schemas.microsoft.com/office/drawing/2010/main"/>
                      </a:ext>
                    </a:extLst>
                  </pic:spPr>
                </pic:pic>
              </a:graphicData>
            </a:graphic>
          </wp:anchor>
        </w:drawing>
      </w:r>
    </w:p>
    <w:p w14:paraId="20056264" w14:textId="42526A76" w:rsidR="005838C0" w:rsidRDefault="005838C0" w:rsidP="00384D1F">
      <w:pPr>
        <w:pStyle w:val="Prrafodelista"/>
        <w:ind w:left="283"/>
        <w:rPr>
          <w:rFonts w:ascii="Arial" w:hAnsi="Arial" w:cs="Arial"/>
          <w:sz w:val="20"/>
          <w:szCs w:val="20"/>
        </w:rPr>
      </w:pPr>
    </w:p>
    <w:p w14:paraId="6ECB005D" w14:textId="4B71BB21" w:rsidR="005838C0" w:rsidRPr="00102F7E" w:rsidRDefault="00102F7E" w:rsidP="00384D1F">
      <w:pPr>
        <w:pStyle w:val="Prrafodelista"/>
        <w:ind w:left="283"/>
        <w:rPr>
          <w:rFonts w:ascii="Arial" w:hAnsi="Arial" w:cs="Arial"/>
          <w:sz w:val="20"/>
          <w:szCs w:val="20"/>
        </w:rPr>
      </w:pPr>
      <w:r>
        <w:rPr>
          <w:noProof/>
        </w:rPr>
        <w:drawing>
          <wp:anchor distT="0" distB="0" distL="114300" distR="114300" simplePos="0" relativeHeight="251696128" behindDoc="0" locked="0" layoutInCell="1" allowOverlap="1" wp14:anchorId="1A17F3B3" wp14:editId="22B795B5">
            <wp:simplePos x="0" y="0"/>
            <wp:positionH relativeFrom="margin">
              <wp:align>center</wp:align>
            </wp:positionH>
            <wp:positionV relativeFrom="paragraph">
              <wp:posOffset>759149</wp:posOffset>
            </wp:positionV>
            <wp:extent cx="6200775" cy="870585"/>
            <wp:effectExtent l="0" t="0" r="9525" b="5715"/>
            <wp:wrapThrough wrapText="bothSides">
              <wp:wrapPolygon edited="0">
                <wp:start x="0" y="0"/>
                <wp:lineTo x="0" y="21269"/>
                <wp:lineTo x="21567" y="21269"/>
                <wp:lineTo x="21567" y="0"/>
                <wp:lineTo x="0" y="0"/>
              </wp:wrapPolygon>
            </wp:wrapThrough>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extLst>
                        <a:ext uri="{28A0092B-C50C-407E-A947-70E740481C1C}">
                          <a14:useLocalDpi xmlns:a14="http://schemas.microsoft.com/office/drawing/2010/main" val="0"/>
                        </a:ext>
                      </a:extLst>
                    </a:blip>
                    <a:srcRect t="12673" b="23367"/>
                    <a:stretch/>
                  </pic:blipFill>
                  <pic:spPr bwMode="auto">
                    <a:xfrm>
                      <a:off x="0" y="0"/>
                      <a:ext cx="6200775" cy="870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sz w:val="20"/>
          <w:szCs w:val="20"/>
        </w:rPr>
        <w:t xml:space="preserve">Para una mejor visualización del camino, se acudió a la opción que otorga la herramienta Timing Analyzer, llamada Locate Path para obtener el </w:t>
      </w:r>
      <w:r w:rsidRPr="00102F7E">
        <w:rPr>
          <w:rFonts w:ascii="Arial" w:hAnsi="Arial" w:cs="Arial"/>
          <w:sz w:val="20"/>
          <w:szCs w:val="20"/>
        </w:rPr>
        <w:t>Technology View of the Data Path</w:t>
      </w:r>
      <w:r>
        <w:rPr>
          <w:rFonts w:ascii="Arial" w:hAnsi="Arial" w:cs="Arial"/>
          <w:sz w:val="20"/>
          <w:szCs w:val="20"/>
        </w:rPr>
        <w:t xml:space="preserve"> (Figura 2.4.7). En esta figura se observan las partes del sistema implementado que inciden en el retado máximo.</w:t>
      </w:r>
    </w:p>
    <w:p w14:paraId="5BD5A66A" w14:textId="482841D1" w:rsidR="005838C0" w:rsidRPr="00102F7E" w:rsidRDefault="00102F7E" w:rsidP="00384D1F">
      <w:pPr>
        <w:pStyle w:val="Prrafodelista"/>
        <w:ind w:left="283"/>
        <w:rPr>
          <w:rFonts w:ascii="Arial" w:hAnsi="Arial" w:cs="Arial"/>
          <w:sz w:val="20"/>
          <w:szCs w:val="20"/>
        </w:rPr>
      </w:pPr>
      <w:r>
        <w:rPr>
          <w:noProof/>
        </w:rPr>
        <mc:AlternateContent>
          <mc:Choice Requires="wps">
            <w:drawing>
              <wp:anchor distT="0" distB="0" distL="114300" distR="114300" simplePos="0" relativeHeight="251698176" behindDoc="0" locked="0" layoutInCell="1" allowOverlap="1" wp14:anchorId="4B78A1C1" wp14:editId="5307D056">
                <wp:simplePos x="0" y="0"/>
                <wp:positionH relativeFrom="margin">
                  <wp:align>center</wp:align>
                </wp:positionH>
                <wp:positionV relativeFrom="paragraph">
                  <wp:posOffset>1025932</wp:posOffset>
                </wp:positionV>
                <wp:extent cx="1716405" cy="180975"/>
                <wp:effectExtent l="0" t="0" r="0" b="9525"/>
                <wp:wrapThrough wrapText="bothSides">
                  <wp:wrapPolygon edited="0">
                    <wp:start x="0" y="0"/>
                    <wp:lineTo x="0" y="20463"/>
                    <wp:lineTo x="21336" y="20463"/>
                    <wp:lineTo x="21336" y="0"/>
                    <wp:lineTo x="0" y="0"/>
                  </wp:wrapPolygon>
                </wp:wrapThrough>
                <wp:docPr id="27" name="Cuadro de texto 27"/>
                <wp:cNvGraphicFramePr/>
                <a:graphic xmlns:a="http://schemas.openxmlformats.org/drawingml/2006/main">
                  <a:graphicData uri="http://schemas.microsoft.com/office/word/2010/wordprocessingShape">
                    <wps:wsp>
                      <wps:cNvSpPr txBox="1"/>
                      <wps:spPr>
                        <a:xfrm>
                          <a:off x="0" y="0"/>
                          <a:ext cx="1716405" cy="180975"/>
                        </a:xfrm>
                        <a:prstGeom prst="rect">
                          <a:avLst/>
                        </a:prstGeom>
                        <a:solidFill>
                          <a:prstClr val="white"/>
                        </a:solidFill>
                        <a:ln>
                          <a:noFill/>
                        </a:ln>
                      </wps:spPr>
                      <wps:txbx>
                        <w:txbxContent>
                          <w:p w14:paraId="186FAE9C" w14:textId="08FCCFD9" w:rsidR="00102F7E" w:rsidRPr="00102F7E" w:rsidRDefault="00102F7E" w:rsidP="00102F7E">
                            <w:pPr>
                              <w:pStyle w:val="Descripcin"/>
                              <w:rPr>
                                <w:rFonts w:ascii="Arial" w:hAnsi="Arial" w:cs="Arial"/>
                                <w:noProof/>
                                <w:color w:val="auto"/>
                              </w:rPr>
                            </w:pPr>
                            <w:bookmarkStart w:id="57" w:name="_Toc69730027"/>
                            <w:r w:rsidRPr="00102F7E">
                              <w:rPr>
                                <w:rFonts w:ascii="Arial" w:hAnsi="Arial" w:cs="Arial"/>
                                <w:color w:val="auto"/>
                              </w:rPr>
                              <w:t xml:space="preserve">Figura 2. 4. </w:t>
                            </w:r>
                            <w:r w:rsidRPr="00102F7E">
                              <w:rPr>
                                <w:rFonts w:ascii="Arial" w:hAnsi="Arial" w:cs="Arial"/>
                                <w:color w:val="auto"/>
                              </w:rPr>
                              <w:fldChar w:fldCharType="begin"/>
                            </w:r>
                            <w:r w:rsidRPr="00102F7E">
                              <w:rPr>
                                <w:rFonts w:ascii="Arial" w:hAnsi="Arial" w:cs="Arial"/>
                                <w:color w:val="auto"/>
                              </w:rPr>
                              <w:instrText xml:space="preserve"> SEQ Figura_2._4. \* ARABIC </w:instrText>
                            </w:r>
                            <w:r w:rsidRPr="00102F7E">
                              <w:rPr>
                                <w:rFonts w:ascii="Arial" w:hAnsi="Arial" w:cs="Arial"/>
                                <w:color w:val="auto"/>
                              </w:rPr>
                              <w:fldChar w:fldCharType="separate"/>
                            </w:r>
                            <w:r w:rsidR="0047225C">
                              <w:rPr>
                                <w:rFonts w:ascii="Arial" w:hAnsi="Arial" w:cs="Arial"/>
                                <w:noProof/>
                                <w:color w:val="auto"/>
                              </w:rPr>
                              <w:t>7</w:t>
                            </w:r>
                            <w:r w:rsidRPr="00102F7E">
                              <w:rPr>
                                <w:rFonts w:ascii="Arial" w:hAnsi="Arial" w:cs="Arial"/>
                                <w:color w:val="auto"/>
                              </w:rPr>
                              <w:fldChar w:fldCharType="end"/>
                            </w:r>
                            <w:r w:rsidRPr="00102F7E">
                              <w:rPr>
                                <w:rFonts w:ascii="Arial" w:hAnsi="Arial" w:cs="Arial"/>
                                <w:color w:val="auto"/>
                              </w:rPr>
                              <w:t xml:space="preserve"> - Technology View</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78A1C1" id="Cuadro de texto 27" o:spid="_x0000_s1038" type="#_x0000_t202" style="position:absolute;left:0;text-align:left;margin-left:0;margin-top:80.8pt;width:135.15pt;height:14.25pt;z-index:2516981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" stroked="f">
                <v:textbox inset="0,0,0,0">
                  <w:txbxContent>
                    <w:p w14:paraId="186FAE9C" w14:textId="08FCCFD9" w:rsidR="00102F7E" w:rsidRPr="00102F7E" w:rsidRDefault="00102F7E" w:rsidP="00102F7E">
                      <w:pPr>
                        <w:pStyle w:val="Descripcin"/>
                        <w:rPr>
                          <w:rFonts w:ascii="Arial" w:hAnsi="Arial" w:cs="Arial"/>
                          <w:noProof/>
                          <w:color w:val="auto"/>
                        </w:rPr>
                      </w:pPr>
                      <w:bookmarkStart w:id="70" w:name="_Toc69730027"/>
                      <w:r w:rsidRPr="00102F7E">
                        <w:rPr>
                          <w:rFonts w:ascii="Arial" w:hAnsi="Arial" w:cs="Arial"/>
                          <w:color w:val="auto"/>
                        </w:rPr>
                        <w:t xml:space="preserve">Figura 2. 4. </w:t>
                      </w:r>
                      <w:r w:rsidRPr="00102F7E">
                        <w:rPr>
                          <w:rFonts w:ascii="Arial" w:hAnsi="Arial" w:cs="Arial"/>
                          <w:color w:val="auto"/>
                        </w:rPr>
                        <w:fldChar w:fldCharType="begin"/>
                      </w:r>
                      <w:r w:rsidRPr="00102F7E">
                        <w:rPr>
                          <w:rFonts w:ascii="Arial" w:hAnsi="Arial" w:cs="Arial"/>
                          <w:color w:val="auto"/>
                        </w:rPr>
                        <w:instrText xml:space="preserve"> SEQ Figura_2._4. \* ARABIC </w:instrText>
                      </w:r>
                      <w:r w:rsidRPr="00102F7E">
                        <w:rPr>
                          <w:rFonts w:ascii="Arial" w:hAnsi="Arial" w:cs="Arial"/>
                          <w:color w:val="auto"/>
                        </w:rPr>
                        <w:fldChar w:fldCharType="separate"/>
                      </w:r>
                      <w:r w:rsidR="0047225C">
                        <w:rPr>
                          <w:rFonts w:ascii="Arial" w:hAnsi="Arial" w:cs="Arial"/>
                          <w:noProof/>
                          <w:color w:val="auto"/>
                        </w:rPr>
                        <w:t>7</w:t>
                      </w:r>
                      <w:r w:rsidRPr="00102F7E">
                        <w:rPr>
                          <w:rFonts w:ascii="Arial" w:hAnsi="Arial" w:cs="Arial"/>
                          <w:color w:val="auto"/>
                        </w:rPr>
                        <w:fldChar w:fldCharType="end"/>
                      </w:r>
                      <w:r w:rsidRPr="00102F7E">
                        <w:rPr>
                          <w:rFonts w:ascii="Arial" w:hAnsi="Arial" w:cs="Arial"/>
                          <w:color w:val="auto"/>
                        </w:rPr>
                        <w:t xml:space="preserve"> - Technology View</w:t>
                      </w:r>
                      <w:bookmarkEnd w:id="70"/>
                    </w:p>
                  </w:txbxContent>
                </v:textbox>
                <w10:wrap type="through" anchorx="margin"/>
              </v:shape>
            </w:pict>
          </mc:Fallback>
        </mc:AlternateContent>
      </w:r>
    </w:p>
    <w:p w14:paraId="3E7605B1" w14:textId="77777777" w:rsidR="002307A1" w:rsidRDefault="002307A1" w:rsidP="00384D1F">
      <w:pPr>
        <w:pStyle w:val="Prrafodelista"/>
        <w:ind w:left="283"/>
        <w:rPr>
          <w:rFonts w:ascii="Arial" w:hAnsi="Arial" w:cs="Arial"/>
          <w:sz w:val="20"/>
          <w:szCs w:val="20"/>
        </w:rPr>
      </w:pPr>
    </w:p>
    <w:p w14:paraId="33AB07D1" w14:textId="21411A39" w:rsidR="002307A1" w:rsidRDefault="0047225C" w:rsidP="00384D1F">
      <w:pPr>
        <w:pStyle w:val="Prrafodelista"/>
        <w:ind w:left="283"/>
        <w:rPr>
          <w:rFonts w:ascii="Arial" w:hAnsi="Arial" w:cs="Arial"/>
          <w:sz w:val="20"/>
          <w:szCs w:val="20"/>
        </w:rPr>
      </w:pPr>
      <w:r>
        <w:rPr>
          <w:noProof/>
        </w:rPr>
        <w:drawing>
          <wp:anchor distT="0" distB="0" distL="114300" distR="114300" simplePos="0" relativeHeight="251699200" behindDoc="0" locked="0" layoutInCell="1" allowOverlap="1" wp14:anchorId="0E86626D" wp14:editId="08DE4CAB">
            <wp:simplePos x="0" y="0"/>
            <wp:positionH relativeFrom="margin">
              <wp:align>center</wp:align>
            </wp:positionH>
            <wp:positionV relativeFrom="paragraph">
              <wp:posOffset>852805</wp:posOffset>
            </wp:positionV>
            <wp:extent cx="6144260" cy="2724150"/>
            <wp:effectExtent l="0" t="0" r="8890" b="0"/>
            <wp:wrapThrough wrapText="bothSides">
              <wp:wrapPolygon edited="0">
                <wp:start x="0" y="0"/>
                <wp:lineTo x="0" y="21449"/>
                <wp:lineTo x="21564" y="21449"/>
                <wp:lineTo x="21564" y="0"/>
                <wp:lineTo x="0" y="0"/>
              </wp:wrapPolygon>
            </wp:wrapThrough>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6144260" cy="2724150"/>
                    </a:xfrm>
                    <a:prstGeom prst="rect">
                      <a:avLst/>
                    </a:prstGeom>
                  </pic:spPr>
                </pic:pic>
              </a:graphicData>
            </a:graphic>
            <wp14:sizeRelH relativeFrom="margin">
              <wp14:pctWidth>0</wp14:pctWidth>
            </wp14:sizeRelH>
            <wp14:sizeRelV relativeFrom="margin">
              <wp14:pctHeight>0</wp14:pctHeight>
            </wp14:sizeRelV>
          </wp:anchor>
        </w:drawing>
      </w:r>
      <w:r w:rsidR="002307A1">
        <w:rPr>
          <w:rFonts w:ascii="Arial" w:hAnsi="Arial" w:cs="Arial"/>
          <w:sz w:val="20"/>
          <w:szCs w:val="20"/>
        </w:rPr>
        <w:t>Finalmente, con el fin de obtener una mayor información de la distribución de la lógica y retardos del sistema descripto, usando nuevamente la herramienta Locate Path se obtuvo esta vez el Chip Planner (Figura 2.4.8). Esto proporciona la ubicación física del camino crítico, dentro de una figura real de la placa FPGA.</w:t>
      </w:r>
      <w:r>
        <w:rPr>
          <w:rFonts w:ascii="Arial" w:hAnsi="Arial" w:cs="Arial"/>
          <w:sz w:val="20"/>
          <w:szCs w:val="20"/>
        </w:rPr>
        <w:t xml:space="preserve"> Donde las flechas azules dentro de la figura indica</w:t>
      </w:r>
      <w:r w:rsidR="00F36455">
        <w:rPr>
          <w:rFonts w:ascii="Arial" w:hAnsi="Arial" w:cs="Arial"/>
          <w:sz w:val="20"/>
          <w:szCs w:val="20"/>
        </w:rPr>
        <w:t>n</w:t>
      </w:r>
      <w:r>
        <w:rPr>
          <w:rFonts w:ascii="Arial" w:hAnsi="Arial" w:cs="Arial"/>
          <w:sz w:val="20"/>
          <w:szCs w:val="20"/>
        </w:rPr>
        <w:t xml:space="preserve"> el camino critico en </w:t>
      </w:r>
      <w:r w:rsidR="00F36455">
        <w:rPr>
          <w:rFonts w:ascii="Arial" w:hAnsi="Arial" w:cs="Arial"/>
          <w:sz w:val="20"/>
          <w:szCs w:val="20"/>
        </w:rPr>
        <w:t>sí</w:t>
      </w:r>
      <w:r>
        <w:rPr>
          <w:rFonts w:ascii="Arial" w:hAnsi="Arial" w:cs="Arial"/>
          <w:sz w:val="20"/>
          <w:szCs w:val="20"/>
        </w:rPr>
        <w:t>.</w:t>
      </w:r>
    </w:p>
    <w:p w14:paraId="400AFB99" w14:textId="7487771F" w:rsidR="0047225C" w:rsidRDefault="0047225C" w:rsidP="00384D1F">
      <w:pPr>
        <w:pStyle w:val="Prrafodelista"/>
        <w:ind w:left="283"/>
        <w:rPr>
          <w:rFonts w:ascii="Arial" w:hAnsi="Arial" w:cs="Arial"/>
          <w:sz w:val="20"/>
          <w:szCs w:val="20"/>
        </w:rPr>
      </w:pPr>
      <w:r>
        <w:rPr>
          <w:noProof/>
        </w:rPr>
        <mc:AlternateContent>
          <mc:Choice Requires="wps">
            <w:drawing>
              <wp:anchor distT="0" distB="0" distL="114300" distR="114300" simplePos="0" relativeHeight="251701248" behindDoc="0" locked="0" layoutInCell="1" allowOverlap="1" wp14:anchorId="4C5C4A6B" wp14:editId="2AD587F7">
                <wp:simplePos x="0" y="0"/>
                <wp:positionH relativeFrom="margin">
                  <wp:align>center</wp:align>
                </wp:positionH>
                <wp:positionV relativeFrom="paragraph">
                  <wp:posOffset>2836545</wp:posOffset>
                </wp:positionV>
                <wp:extent cx="1543685" cy="635"/>
                <wp:effectExtent l="0" t="0" r="0" b="8255"/>
                <wp:wrapThrough wrapText="bothSides">
                  <wp:wrapPolygon edited="0">
                    <wp:start x="0" y="0"/>
                    <wp:lineTo x="0" y="20698"/>
                    <wp:lineTo x="21325" y="20698"/>
                    <wp:lineTo x="21325" y="0"/>
                    <wp:lineTo x="0" y="0"/>
                  </wp:wrapPolygon>
                </wp:wrapThrough>
                <wp:docPr id="29" name="Cuadro de texto 29"/>
                <wp:cNvGraphicFramePr/>
                <a:graphic xmlns:a="http://schemas.openxmlformats.org/drawingml/2006/main">
                  <a:graphicData uri="http://schemas.microsoft.com/office/word/2010/wordprocessingShape">
                    <wps:wsp>
                      <wps:cNvSpPr txBox="1"/>
                      <wps:spPr>
                        <a:xfrm>
                          <a:off x="0" y="0"/>
                          <a:ext cx="1543685" cy="635"/>
                        </a:xfrm>
                        <a:prstGeom prst="rect">
                          <a:avLst/>
                        </a:prstGeom>
                        <a:solidFill>
                          <a:prstClr val="white"/>
                        </a:solidFill>
                        <a:ln>
                          <a:noFill/>
                        </a:ln>
                      </wps:spPr>
                      <wps:txbx>
                        <w:txbxContent>
                          <w:p w14:paraId="343F0A1E" w14:textId="18BBD294" w:rsidR="0047225C" w:rsidRPr="0047225C" w:rsidRDefault="0047225C" w:rsidP="0047225C">
                            <w:pPr>
                              <w:pStyle w:val="Descripcin"/>
                              <w:rPr>
                                <w:rFonts w:ascii="Arial" w:hAnsi="Arial" w:cs="Arial"/>
                                <w:noProof/>
                                <w:color w:val="auto"/>
                              </w:rPr>
                            </w:pPr>
                            <w:bookmarkStart w:id="58" w:name="_Toc69730028"/>
                            <w:r w:rsidRPr="0047225C">
                              <w:rPr>
                                <w:rFonts w:ascii="Arial" w:hAnsi="Arial" w:cs="Arial"/>
                                <w:color w:val="auto"/>
                              </w:rPr>
                              <w:t xml:space="preserve">Figura 2. 4. </w:t>
                            </w:r>
                            <w:r w:rsidRPr="0047225C">
                              <w:rPr>
                                <w:rFonts w:ascii="Arial" w:hAnsi="Arial" w:cs="Arial"/>
                                <w:color w:val="auto"/>
                              </w:rPr>
                              <w:fldChar w:fldCharType="begin"/>
                            </w:r>
                            <w:r w:rsidRPr="0047225C">
                              <w:rPr>
                                <w:rFonts w:ascii="Arial" w:hAnsi="Arial" w:cs="Arial"/>
                                <w:color w:val="auto"/>
                              </w:rPr>
                              <w:instrText xml:space="preserve"> SEQ Figura_2._4. \* ARABIC </w:instrText>
                            </w:r>
                            <w:r w:rsidRPr="0047225C">
                              <w:rPr>
                                <w:rFonts w:ascii="Arial" w:hAnsi="Arial" w:cs="Arial"/>
                                <w:color w:val="auto"/>
                              </w:rPr>
                              <w:fldChar w:fldCharType="separate"/>
                            </w:r>
                            <w:r w:rsidRPr="0047225C">
                              <w:rPr>
                                <w:rFonts w:ascii="Arial" w:hAnsi="Arial" w:cs="Arial"/>
                                <w:noProof/>
                                <w:color w:val="auto"/>
                              </w:rPr>
                              <w:t>8</w:t>
                            </w:r>
                            <w:r w:rsidRPr="0047225C">
                              <w:rPr>
                                <w:rFonts w:ascii="Arial" w:hAnsi="Arial" w:cs="Arial"/>
                                <w:color w:val="auto"/>
                              </w:rPr>
                              <w:fldChar w:fldCharType="end"/>
                            </w:r>
                            <w:r w:rsidRPr="0047225C">
                              <w:rPr>
                                <w:rFonts w:ascii="Arial" w:hAnsi="Arial" w:cs="Arial"/>
                                <w:color w:val="auto"/>
                              </w:rPr>
                              <w:t xml:space="preserve"> - Chip Planner</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C5C4A6B" id="Cuadro de texto 29" o:spid="_x0000_s1039" type="#_x0000_t202" style="position:absolute;left:0;text-align:left;margin-left:0;margin-top:223.35pt;width:121.55pt;height:.05pt;z-index:2517012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" stroked="f">
                <v:textbox style="mso-fit-shape-to-text:t" inset="0,0,0,0">
                  <w:txbxContent>
                    <w:p w14:paraId="343F0A1E" w14:textId="18BBD294" w:rsidR="0047225C" w:rsidRPr="0047225C" w:rsidRDefault="0047225C" w:rsidP="0047225C">
                      <w:pPr>
                        <w:pStyle w:val="Descripcin"/>
                        <w:rPr>
                          <w:rFonts w:ascii="Arial" w:hAnsi="Arial" w:cs="Arial"/>
                          <w:noProof/>
                          <w:color w:val="auto"/>
                        </w:rPr>
                      </w:pPr>
                      <w:bookmarkStart w:id="72" w:name="_Toc69730028"/>
                      <w:r w:rsidRPr="0047225C">
                        <w:rPr>
                          <w:rFonts w:ascii="Arial" w:hAnsi="Arial" w:cs="Arial"/>
                          <w:color w:val="auto"/>
                        </w:rPr>
                        <w:t xml:space="preserve">Figura 2. 4. </w:t>
                      </w:r>
                      <w:r w:rsidRPr="0047225C">
                        <w:rPr>
                          <w:rFonts w:ascii="Arial" w:hAnsi="Arial" w:cs="Arial"/>
                          <w:color w:val="auto"/>
                        </w:rPr>
                        <w:fldChar w:fldCharType="begin"/>
                      </w:r>
                      <w:r w:rsidRPr="0047225C">
                        <w:rPr>
                          <w:rFonts w:ascii="Arial" w:hAnsi="Arial" w:cs="Arial"/>
                          <w:color w:val="auto"/>
                        </w:rPr>
                        <w:instrText xml:space="preserve"> SEQ Figura_2._4. \* ARABIC </w:instrText>
                      </w:r>
                      <w:r w:rsidRPr="0047225C">
                        <w:rPr>
                          <w:rFonts w:ascii="Arial" w:hAnsi="Arial" w:cs="Arial"/>
                          <w:color w:val="auto"/>
                        </w:rPr>
                        <w:fldChar w:fldCharType="separate"/>
                      </w:r>
                      <w:r w:rsidRPr="0047225C">
                        <w:rPr>
                          <w:rFonts w:ascii="Arial" w:hAnsi="Arial" w:cs="Arial"/>
                          <w:noProof/>
                          <w:color w:val="auto"/>
                        </w:rPr>
                        <w:t>8</w:t>
                      </w:r>
                      <w:r w:rsidRPr="0047225C">
                        <w:rPr>
                          <w:rFonts w:ascii="Arial" w:hAnsi="Arial" w:cs="Arial"/>
                          <w:color w:val="auto"/>
                        </w:rPr>
                        <w:fldChar w:fldCharType="end"/>
                      </w:r>
                      <w:r w:rsidRPr="0047225C">
                        <w:rPr>
                          <w:rFonts w:ascii="Arial" w:hAnsi="Arial" w:cs="Arial"/>
                          <w:color w:val="auto"/>
                        </w:rPr>
                        <w:t xml:space="preserve"> - Chip Planner</w:t>
                      </w:r>
                      <w:bookmarkEnd w:id="72"/>
                    </w:p>
                  </w:txbxContent>
                </v:textbox>
                <w10:wrap type="through" anchorx="margin"/>
              </v:shape>
            </w:pict>
          </mc:Fallback>
        </mc:AlternateContent>
      </w:r>
    </w:p>
    <w:p w14:paraId="78918CC8" w14:textId="14CA30EC" w:rsidR="0047225C" w:rsidRDefault="0047225C" w:rsidP="00384D1F">
      <w:pPr>
        <w:pStyle w:val="Prrafodelista"/>
        <w:ind w:left="283"/>
        <w:rPr>
          <w:rFonts w:ascii="Arial" w:hAnsi="Arial" w:cs="Arial"/>
          <w:sz w:val="20"/>
          <w:szCs w:val="20"/>
        </w:rPr>
      </w:pPr>
    </w:p>
    <w:p w14:paraId="70B3D1F9" w14:textId="6A5C7186" w:rsidR="0047225C" w:rsidRPr="00102F7E" w:rsidRDefault="0047225C" w:rsidP="00384D1F">
      <w:pPr>
        <w:pStyle w:val="Prrafodelista"/>
        <w:ind w:left="283"/>
        <w:rPr>
          <w:rFonts w:ascii="Arial" w:hAnsi="Arial" w:cs="Arial"/>
          <w:sz w:val="20"/>
          <w:szCs w:val="20"/>
        </w:rPr>
      </w:pPr>
    </w:p>
    <w:p w14:paraId="5DB152F9" w14:textId="72E285C2" w:rsidR="00F43C4D" w:rsidRPr="00F43C4D" w:rsidRDefault="000A2C9A" w:rsidP="00BA0DD2">
      <w:pPr>
        <w:pStyle w:val="Ttulo1"/>
        <w:numPr>
          <w:ilvl w:val="0"/>
          <w:numId w:val="7"/>
        </w:numPr>
      </w:pPr>
      <w:bookmarkStart w:id="59" w:name="_Toc69479554"/>
      <w:r>
        <w:lastRenderedPageBreak/>
        <w:t>Conclusiones</w:t>
      </w:r>
      <w:bookmarkEnd w:id="59"/>
    </w:p>
    <w:p w14:paraId="49D296F2" w14:textId="4A7A00B2" w:rsidR="00F43C4D" w:rsidRPr="00815C7C" w:rsidRDefault="00815C7C" w:rsidP="00CC0C86">
      <w:pPr>
        <w:pStyle w:val="Prrafodelista"/>
        <w:ind w:left="283"/>
        <w:rPr>
          <w:rFonts w:ascii="Arial" w:hAnsi="Arial" w:cs="Arial"/>
          <w:sz w:val="20"/>
          <w:szCs w:val="20"/>
        </w:rPr>
      </w:pPr>
      <w:r>
        <w:rPr>
          <w:rFonts w:ascii="Arial" w:hAnsi="Arial" w:cs="Arial"/>
          <w:sz w:val="20"/>
          <w:szCs w:val="20"/>
        </w:rPr>
        <w:t xml:space="preserve">El presente informe permitió poner en practica nuevamente los conocimientos adquiridos en materias anteriores, como así también los obtenidos durante este curso. Respecto a los componentes realizados es posible concluir que los mismos, al ser circuitos lógicos combinacionales, pueden ser descriptos usando únicamente instrucciones concurrentes. A pesar de que esto presento algunos inconvenientes, los </w:t>
      </w:r>
      <w:r w:rsidR="005663ED">
        <w:rPr>
          <w:rFonts w:ascii="Arial" w:hAnsi="Arial" w:cs="Arial"/>
          <w:sz w:val="20"/>
          <w:szCs w:val="20"/>
        </w:rPr>
        <w:t>mismos fueron</w:t>
      </w:r>
      <w:r>
        <w:rPr>
          <w:rFonts w:ascii="Arial" w:hAnsi="Arial" w:cs="Arial"/>
          <w:sz w:val="20"/>
          <w:szCs w:val="20"/>
        </w:rPr>
        <w:t xml:space="preserve"> resueltos de forma satisfactoria. </w:t>
      </w:r>
    </w:p>
    <w:p w14:paraId="30710820" w14:textId="7B5191BB" w:rsidR="00CC0C86" w:rsidRDefault="00CC0C86" w:rsidP="00CC0C86">
      <w:pPr>
        <w:pStyle w:val="Prrafodelista"/>
        <w:ind w:left="283"/>
        <w:rPr>
          <w:rFonts w:ascii="Arial" w:hAnsi="Arial" w:cs="Arial"/>
        </w:rPr>
      </w:pPr>
    </w:p>
    <w:p w14:paraId="073A516F" w14:textId="452C382D" w:rsidR="00613CA0" w:rsidRDefault="00613CA0" w:rsidP="00CC0C86">
      <w:pPr>
        <w:pStyle w:val="Prrafodelista"/>
        <w:ind w:left="283"/>
        <w:rPr>
          <w:rFonts w:ascii="Arial" w:hAnsi="Arial" w:cs="Arial"/>
        </w:rPr>
      </w:pPr>
    </w:p>
    <w:p w14:paraId="4C73F3DC" w14:textId="175F0CC6" w:rsidR="005663ED" w:rsidRDefault="005663ED" w:rsidP="00CC0C86">
      <w:pPr>
        <w:pStyle w:val="Prrafodelista"/>
        <w:ind w:left="283"/>
        <w:rPr>
          <w:rFonts w:ascii="Arial" w:hAnsi="Arial" w:cs="Arial"/>
        </w:rPr>
      </w:pPr>
    </w:p>
    <w:p w14:paraId="3479D734" w14:textId="15475FDC" w:rsidR="005663ED" w:rsidRDefault="005663ED" w:rsidP="00CC0C86">
      <w:pPr>
        <w:pStyle w:val="Prrafodelista"/>
        <w:ind w:left="283"/>
        <w:rPr>
          <w:rFonts w:ascii="Arial" w:hAnsi="Arial" w:cs="Arial"/>
        </w:rPr>
      </w:pPr>
    </w:p>
    <w:p w14:paraId="6E354480" w14:textId="5C7C1F47" w:rsidR="005663ED" w:rsidRDefault="005663ED" w:rsidP="00CC0C86">
      <w:pPr>
        <w:pStyle w:val="Prrafodelista"/>
        <w:ind w:left="283"/>
        <w:rPr>
          <w:rFonts w:ascii="Arial" w:hAnsi="Arial" w:cs="Arial"/>
        </w:rPr>
      </w:pPr>
    </w:p>
    <w:p w14:paraId="20C8D1B8" w14:textId="1E14FCFF" w:rsidR="005663ED" w:rsidRDefault="005663ED" w:rsidP="00CC0C86">
      <w:pPr>
        <w:pStyle w:val="Prrafodelista"/>
        <w:ind w:left="283"/>
        <w:rPr>
          <w:rFonts w:ascii="Arial" w:hAnsi="Arial" w:cs="Arial"/>
        </w:rPr>
      </w:pPr>
    </w:p>
    <w:p w14:paraId="263A9117" w14:textId="1ACFFB2A" w:rsidR="005663ED" w:rsidRDefault="005663ED" w:rsidP="00CC0C86">
      <w:pPr>
        <w:pStyle w:val="Prrafodelista"/>
        <w:ind w:left="283"/>
        <w:rPr>
          <w:rFonts w:ascii="Arial" w:hAnsi="Arial" w:cs="Arial"/>
        </w:rPr>
      </w:pPr>
    </w:p>
    <w:p w14:paraId="37E34436" w14:textId="48B9FD1A" w:rsidR="005663ED" w:rsidRDefault="005663ED" w:rsidP="00CC0C86">
      <w:pPr>
        <w:pStyle w:val="Prrafodelista"/>
        <w:ind w:left="283"/>
        <w:rPr>
          <w:rFonts w:ascii="Arial" w:hAnsi="Arial" w:cs="Arial"/>
        </w:rPr>
      </w:pPr>
    </w:p>
    <w:p w14:paraId="222FABE2" w14:textId="7B0E96C1" w:rsidR="005663ED" w:rsidRDefault="005663ED" w:rsidP="00CC0C86">
      <w:pPr>
        <w:pStyle w:val="Prrafodelista"/>
        <w:ind w:left="283"/>
        <w:rPr>
          <w:rFonts w:ascii="Arial" w:hAnsi="Arial" w:cs="Arial"/>
        </w:rPr>
      </w:pPr>
    </w:p>
    <w:p w14:paraId="79BA7301" w14:textId="33813877" w:rsidR="005663ED" w:rsidRDefault="005663ED" w:rsidP="00CC0C86">
      <w:pPr>
        <w:pStyle w:val="Prrafodelista"/>
        <w:ind w:left="283"/>
        <w:rPr>
          <w:rFonts w:ascii="Arial" w:hAnsi="Arial" w:cs="Arial"/>
        </w:rPr>
      </w:pPr>
    </w:p>
    <w:p w14:paraId="7F600E2F" w14:textId="3DBE1216" w:rsidR="005663ED" w:rsidRDefault="005663ED" w:rsidP="00CC0C86">
      <w:pPr>
        <w:pStyle w:val="Prrafodelista"/>
        <w:ind w:left="283"/>
        <w:rPr>
          <w:rFonts w:ascii="Arial" w:hAnsi="Arial" w:cs="Arial"/>
        </w:rPr>
      </w:pPr>
    </w:p>
    <w:p w14:paraId="3FC8A857" w14:textId="7D36BE7B" w:rsidR="005663ED" w:rsidRDefault="005663ED" w:rsidP="00CC0C86">
      <w:pPr>
        <w:pStyle w:val="Prrafodelista"/>
        <w:ind w:left="283"/>
        <w:rPr>
          <w:rFonts w:ascii="Arial" w:hAnsi="Arial" w:cs="Arial"/>
        </w:rPr>
      </w:pPr>
    </w:p>
    <w:p w14:paraId="38366DB2" w14:textId="27503276" w:rsidR="005663ED" w:rsidRDefault="005663ED" w:rsidP="00CC0C86">
      <w:pPr>
        <w:pStyle w:val="Prrafodelista"/>
        <w:ind w:left="283"/>
        <w:rPr>
          <w:rFonts w:ascii="Arial" w:hAnsi="Arial" w:cs="Arial"/>
        </w:rPr>
      </w:pPr>
    </w:p>
    <w:p w14:paraId="4AAC9DE0" w14:textId="697A08C4" w:rsidR="005663ED" w:rsidRDefault="005663ED" w:rsidP="00CC0C86">
      <w:pPr>
        <w:pStyle w:val="Prrafodelista"/>
        <w:ind w:left="283"/>
        <w:rPr>
          <w:rFonts w:ascii="Arial" w:hAnsi="Arial" w:cs="Arial"/>
        </w:rPr>
      </w:pPr>
    </w:p>
    <w:p w14:paraId="09AF26E4" w14:textId="19BAE8A2" w:rsidR="005663ED" w:rsidRDefault="005663ED" w:rsidP="00CC0C86">
      <w:pPr>
        <w:pStyle w:val="Prrafodelista"/>
        <w:ind w:left="283"/>
        <w:rPr>
          <w:rFonts w:ascii="Arial" w:hAnsi="Arial" w:cs="Arial"/>
        </w:rPr>
      </w:pPr>
    </w:p>
    <w:p w14:paraId="327B5476" w14:textId="57C6F84F" w:rsidR="005663ED" w:rsidRDefault="005663ED" w:rsidP="00CC0C86">
      <w:pPr>
        <w:pStyle w:val="Prrafodelista"/>
        <w:ind w:left="283"/>
        <w:rPr>
          <w:rFonts w:ascii="Arial" w:hAnsi="Arial" w:cs="Arial"/>
        </w:rPr>
      </w:pPr>
    </w:p>
    <w:p w14:paraId="0730D894" w14:textId="1A5601C4" w:rsidR="005663ED" w:rsidRDefault="005663ED" w:rsidP="00CC0C86">
      <w:pPr>
        <w:pStyle w:val="Prrafodelista"/>
        <w:ind w:left="283"/>
        <w:rPr>
          <w:rFonts w:ascii="Arial" w:hAnsi="Arial" w:cs="Arial"/>
        </w:rPr>
      </w:pPr>
    </w:p>
    <w:p w14:paraId="708E7645" w14:textId="26E0AB96" w:rsidR="005663ED" w:rsidRDefault="005663ED" w:rsidP="00CC0C86">
      <w:pPr>
        <w:pStyle w:val="Prrafodelista"/>
        <w:ind w:left="283"/>
        <w:rPr>
          <w:rFonts w:ascii="Arial" w:hAnsi="Arial" w:cs="Arial"/>
        </w:rPr>
      </w:pPr>
    </w:p>
    <w:p w14:paraId="14235A29" w14:textId="23DEA022" w:rsidR="005663ED" w:rsidRDefault="005663ED" w:rsidP="00CC0C86">
      <w:pPr>
        <w:pStyle w:val="Prrafodelista"/>
        <w:ind w:left="283"/>
        <w:rPr>
          <w:rFonts w:ascii="Arial" w:hAnsi="Arial" w:cs="Arial"/>
        </w:rPr>
      </w:pPr>
    </w:p>
    <w:p w14:paraId="2EB1FE1C" w14:textId="345CE84B" w:rsidR="005663ED" w:rsidRDefault="005663ED" w:rsidP="00CC0C86">
      <w:pPr>
        <w:pStyle w:val="Prrafodelista"/>
        <w:ind w:left="283"/>
        <w:rPr>
          <w:rFonts w:ascii="Arial" w:hAnsi="Arial" w:cs="Arial"/>
        </w:rPr>
      </w:pPr>
    </w:p>
    <w:p w14:paraId="6B4848AE" w14:textId="05E37A47" w:rsidR="005663ED" w:rsidRDefault="005663ED" w:rsidP="00CC0C86">
      <w:pPr>
        <w:pStyle w:val="Prrafodelista"/>
        <w:ind w:left="283"/>
        <w:rPr>
          <w:rFonts w:ascii="Arial" w:hAnsi="Arial" w:cs="Arial"/>
        </w:rPr>
      </w:pPr>
    </w:p>
    <w:p w14:paraId="02D6A839" w14:textId="2A4F261C" w:rsidR="005663ED" w:rsidRDefault="005663ED" w:rsidP="00CC0C86">
      <w:pPr>
        <w:pStyle w:val="Prrafodelista"/>
        <w:ind w:left="283"/>
        <w:rPr>
          <w:rFonts w:ascii="Arial" w:hAnsi="Arial" w:cs="Arial"/>
        </w:rPr>
      </w:pPr>
    </w:p>
    <w:p w14:paraId="3975BCFA" w14:textId="1E43DF2D" w:rsidR="005663ED" w:rsidRDefault="005663ED" w:rsidP="00CC0C86">
      <w:pPr>
        <w:pStyle w:val="Prrafodelista"/>
        <w:ind w:left="283"/>
        <w:rPr>
          <w:rFonts w:ascii="Arial" w:hAnsi="Arial" w:cs="Arial"/>
        </w:rPr>
      </w:pPr>
    </w:p>
    <w:p w14:paraId="2CD57559" w14:textId="3E9C8D24" w:rsidR="005663ED" w:rsidRDefault="005663ED" w:rsidP="00CC0C86">
      <w:pPr>
        <w:pStyle w:val="Prrafodelista"/>
        <w:ind w:left="283"/>
        <w:rPr>
          <w:rFonts w:ascii="Arial" w:hAnsi="Arial" w:cs="Arial"/>
        </w:rPr>
      </w:pPr>
    </w:p>
    <w:p w14:paraId="16DF779F" w14:textId="2BB9EA61" w:rsidR="005663ED" w:rsidRDefault="005663ED" w:rsidP="00CC0C86">
      <w:pPr>
        <w:pStyle w:val="Prrafodelista"/>
        <w:ind w:left="283"/>
        <w:rPr>
          <w:rFonts w:ascii="Arial" w:hAnsi="Arial" w:cs="Arial"/>
        </w:rPr>
      </w:pPr>
    </w:p>
    <w:p w14:paraId="16616515" w14:textId="1C87D4FE" w:rsidR="005663ED" w:rsidRDefault="005663ED" w:rsidP="00CC0C86">
      <w:pPr>
        <w:pStyle w:val="Prrafodelista"/>
        <w:ind w:left="283"/>
        <w:rPr>
          <w:rFonts w:ascii="Arial" w:hAnsi="Arial" w:cs="Arial"/>
        </w:rPr>
      </w:pPr>
    </w:p>
    <w:p w14:paraId="2202E007" w14:textId="7C1EA40B" w:rsidR="005663ED" w:rsidRDefault="005663ED" w:rsidP="00CC0C86">
      <w:pPr>
        <w:pStyle w:val="Prrafodelista"/>
        <w:ind w:left="283"/>
        <w:rPr>
          <w:rFonts w:ascii="Arial" w:hAnsi="Arial" w:cs="Arial"/>
        </w:rPr>
      </w:pPr>
    </w:p>
    <w:p w14:paraId="3E883601" w14:textId="0DEC1523" w:rsidR="005663ED" w:rsidRDefault="005663ED" w:rsidP="00CC0C86">
      <w:pPr>
        <w:pStyle w:val="Prrafodelista"/>
        <w:ind w:left="283"/>
        <w:rPr>
          <w:rFonts w:ascii="Arial" w:hAnsi="Arial" w:cs="Arial"/>
        </w:rPr>
      </w:pPr>
    </w:p>
    <w:p w14:paraId="34F38AE0" w14:textId="59399D33" w:rsidR="005663ED" w:rsidRDefault="005663ED" w:rsidP="00CC0C86">
      <w:pPr>
        <w:pStyle w:val="Prrafodelista"/>
        <w:ind w:left="283"/>
        <w:rPr>
          <w:rFonts w:ascii="Arial" w:hAnsi="Arial" w:cs="Arial"/>
        </w:rPr>
      </w:pPr>
    </w:p>
    <w:p w14:paraId="12508E7D" w14:textId="4F4D13B3" w:rsidR="005663ED" w:rsidRDefault="005663ED" w:rsidP="00CC0C86">
      <w:pPr>
        <w:pStyle w:val="Prrafodelista"/>
        <w:ind w:left="283"/>
        <w:rPr>
          <w:rFonts w:ascii="Arial" w:hAnsi="Arial" w:cs="Arial"/>
        </w:rPr>
      </w:pPr>
    </w:p>
    <w:p w14:paraId="5AF99091" w14:textId="4F6EC604" w:rsidR="005663ED" w:rsidRDefault="005663ED" w:rsidP="00CC0C86">
      <w:pPr>
        <w:pStyle w:val="Prrafodelista"/>
        <w:ind w:left="283"/>
        <w:rPr>
          <w:rFonts w:ascii="Arial" w:hAnsi="Arial" w:cs="Arial"/>
        </w:rPr>
      </w:pPr>
    </w:p>
    <w:p w14:paraId="67AF54B4" w14:textId="6B5917FF" w:rsidR="005663ED" w:rsidRDefault="005663ED" w:rsidP="00CC0C86">
      <w:pPr>
        <w:pStyle w:val="Prrafodelista"/>
        <w:ind w:left="283"/>
        <w:rPr>
          <w:rFonts w:ascii="Arial" w:hAnsi="Arial" w:cs="Arial"/>
        </w:rPr>
      </w:pPr>
    </w:p>
    <w:p w14:paraId="53FA93F0" w14:textId="4ED63C5E" w:rsidR="005663ED" w:rsidRDefault="005663ED" w:rsidP="00CC0C86">
      <w:pPr>
        <w:pStyle w:val="Prrafodelista"/>
        <w:ind w:left="283"/>
        <w:rPr>
          <w:rFonts w:ascii="Arial" w:hAnsi="Arial" w:cs="Arial"/>
        </w:rPr>
      </w:pPr>
    </w:p>
    <w:p w14:paraId="0BD6BEC3" w14:textId="1BCB270C" w:rsidR="005663ED" w:rsidRDefault="005663ED" w:rsidP="00CC0C86">
      <w:pPr>
        <w:pStyle w:val="Prrafodelista"/>
        <w:ind w:left="283"/>
        <w:rPr>
          <w:rFonts w:ascii="Arial" w:hAnsi="Arial" w:cs="Arial"/>
        </w:rPr>
      </w:pPr>
    </w:p>
    <w:p w14:paraId="5BA5B3E6" w14:textId="7354AA76" w:rsidR="005663ED" w:rsidRDefault="005663ED" w:rsidP="00CC0C86">
      <w:pPr>
        <w:pStyle w:val="Prrafodelista"/>
        <w:ind w:left="283"/>
        <w:rPr>
          <w:rFonts w:ascii="Arial" w:hAnsi="Arial" w:cs="Arial"/>
        </w:rPr>
      </w:pPr>
    </w:p>
    <w:p w14:paraId="121C6CCD" w14:textId="1376792E" w:rsidR="005663ED" w:rsidRDefault="005663ED" w:rsidP="00CC0C86">
      <w:pPr>
        <w:pStyle w:val="Prrafodelista"/>
        <w:ind w:left="283"/>
        <w:rPr>
          <w:rFonts w:ascii="Arial" w:hAnsi="Arial" w:cs="Arial"/>
        </w:rPr>
      </w:pPr>
    </w:p>
    <w:p w14:paraId="431388C4" w14:textId="47D60193" w:rsidR="005663ED" w:rsidRDefault="005663ED" w:rsidP="00CC0C86">
      <w:pPr>
        <w:pStyle w:val="Prrafodelista"/>
        <w:ind w:left="283"/>
        <w:rPr>
          <w:rFonts w:ascii="Arial" w:hAnsi="Arial" w:cs="Arial"/>
        </w:rPr>
      </w:pPr>
    </w:p>
    <w:p w14:paraId="56027470" w14:textId="5A0C3169" w:rsidR="005663ED" w:rsidRDefault="005663ED" w:rsidP="00CC0C86">
      <w:pPr>
        <w:pStyle w:val="Prrafodelista"/>
        <w:ind w:left="283"/>
        <w:rPr>
          <w:rFonts w:ascii="Arial" w:hAnsi="Arial" w:cs="Arial"/>
        </w:rPr>
      </w:pPr>
    </w:p>
    <w:p w14:paraId="20D0654F" w14:textId="77777777" w:rsidR="005663ED" w:rsidRPr="00F43C4D" w:rsidRDefault="005663ED" w:rsidP="00CC0C86">
      <w:pPr>
        <w:pStyle w:val="Prrafodelista"/>
        <w:ind w:left="283"/>
        <w:rPr>
          <w:rFonts w:ascii="Arial" w:hAnsi="Arial" w:cs="Arial"/>
        </w:rPr>
      </w:pPr>
    </w:p>
    <w:p w14:paraId="5F6BBB29" w14:textId="65724A23" w:rsidR="00613CA0" w:rsidRPr="008C5F3C" w:rsidRDefault="000A2C9A" w:rsidP="008C5F3C">
      <w:pPr>
        <w:pStyle w:val="Ttulo1"/>
        <w:numPr>
          <w:ilvl w:val="0"/>
          <w:numId w:val="7"/>
        </w:numPr>
      </w:pPr>
      <w:bookmarkStart w:id="60" w:name="_Toc69479555"/>
      <w:r>
        <w:lastRenderedPageBreak/>
        <w:t>Apéndice</w:t>
      </w:r>
      <w:bookmarkEnd w:id="60"/>
    </w:p>
    <w:p w14:paraId="2D88B5F6" w14:textId="77777777" w:rsidR="008C5F3C" w:rsidRPr="008C5F3C" w:rsidRDefault="008C5F3C" w:rsidP="008C5F3C">
      <w:pPr>
        <w:pStyle w:val="Prrafodelista"/>
        <w:keepNext/>
        <w:keepLines/>
        <w:numPr>
          <w:ilvl w:val="0"/>
          <w:numId w:val="17"/>
        </w:numPr>
        <w:spacing w:before="40" w:after="0" w:line="240" w:lineRule="auto"/>
        <w:contextualSpacing w:val="0"/>
        <w:outlineLvl w:val="1"/>
        <w:rPr>
          <w:rFonts w:ascii="Arial" w:eastAsiaTheme="majorEastAsia" w:hAnsi="Arial" w:cstheme="majorBidi"/>
          <w:b/>
          <w:vanish/>
          <w:sz w:val="26"/>
          <w:szCs w:val="26"/>
        </w:rPr>
      </w:pPr>
      <w:bookmarkStart w:id="61" w:name="_Toc69479556"/>
      <w:bookmarkEnd w:id="61"/>
    </w:p>
    <w:p w14:paraId="1559A589" w14:textId="77777777" w:rsidR="008C5F3C" w:rsidRPr="008C5F3C" w:rsidRDefault="008C5F3C" w:rsidP="008C5F3C">
      <w:pPr>
        <w:pStyle w:val="Prrafodelista"/>
        <w:keepNext/>
        <w:keepLines/>
        <w:numPr>
          <w:ilvl w:val="0"/>
          <w:numId w:val="17"/>
        </w:numPr>
        <w:spacing w:before="40" w:after="0" w:line="240" w:lineRule="auto"/>
        <w:contextualSpacing w:val="0"/>
        <w:outlineLvl w:val="1"/>
        <w:rPr>
          <w:rFonts w:ascii="Arial" w:eastAsiaTheme="majorEastAsia" w:hAnsi="Arial" w:cstheme="majorBidi"/>
          <w:b/>
          <w:vanish/>
          <w:sz w:val="26"/>
          <w:szCs w:val="26"/>
        </w:rPr>
      </w:pPr>
      <w:bookmarkStart w:id="62" w:name="_Toc69479557"/>
      <w:bookmarkEnd w:id="62"/>
    </w:p>
    <w:p w14:paraId="70F34C01" w14:textId="77777777" w:rsidR="008C5F3C" w:rsidRPr="008C5F3C" w:rsidRDefault="008C5F3C" w:rsidP="008C5F3C">
      <w:pPr>
        <w:pStyle w:val="Prrafodelista"/>
        <w:keepNext/>
        <w:keepLines/>
        <w:numPr>
          <w:ilvl w:val="0"/>
          <w:numId w:val="17"/>
        </w:numPr>
        <w:spacing w:before="40" w:after="0" w:line="240" w:lineRule="auto"/>
        <w:contextualSpacing w:val="0"/>
        <w:outlineLvl w:val="1"/>
        <w:rPr>
          <w:rFonts w:ascii="Arial" w:eastAsiaTheme="majorEastAsia" w:hAnsi="Arial" w:cstheme="majorBidi"/>
          <w:b/>
          <w:vanish/>
          <w:sz w:val="26"/>
          <w:szCs w:val="26"/>
        </w:rPr>
      </w:pPr>
      <w:bookmarkStart w:id="63" w:name="_Toc69479558"/>
      <w:bookmarkEnd w:id="63"/>
    </w:p>
    <w:p w14:paraId="659BBBD1" w14:textId="77777777" w:rsidR="008C5F3C" w:rsidRPr="008C5F3C" w:rsidRDefault="008C5F3C" w:rsidP="008C5F3C">
      <w:pPr>
        <w:pStyle w:val="Prrafodelista"/>
        <w:keepNext/>
        <w:keepLines/>
        <w:numPr>
          <w:ilvl w:val="0"/>
          <w:numId w:val="17"/>
        </w:numPr>
        <w:spacing w:before="40" w:after="0" w:line="240" w:lineRule="auto"/>
        <w:contextualSpacing w:val="0"/>
        <w:outlineLvl w:val="1"/>
        <w:rPr>
          <w:rFonts w:ascii="Arial" w:eastAsiaTheme="majorEastAsia" w:hAnsi="Arial" w:cstheme="majorBidi"/>
          <w:b/>
          <w:vanish/>
          <w:sz w:val="26"/>
          <w:szCs w:val="26"/>
        </w:rPr>
      </w:pPr>
      <w:bookmarkStart w:id="64" w:name="_Toc69479559"/>
      <w:bookmarkEnd w:id="64"/>
    </w:p>
    <w:p w14:paraId="706E610E" w14:textId="56FA21BF" w:rsidR="009473B9" w:rsidRPr="009473B9" w:rsidRDefault="008C5F3C" w:rsidP="00364ABF">
      <w:pPr>
        <w:pStyle w:val="Ttulo2"/>
        <w:numPr>
          <w:ilvl w:val="1"/>
          <w:numId w:val="17"/>
        </w:numPr>
        <w:spacing w:after="120" w:line="10" w:lineRule="atLeast"/>
        <w:ind w:left="659"/>
      </w:pPr>
      <w:bookmarkStart w:id="65" w:name="_Toc69479560"/>
      <w:r>
        <w:t>Descripciones VHDL</w:t>
      </w:r>
      <w:bookmarkEnd w:id="65"/>
    </w:p>
    <w:p w14:paraId="6B319EBD" w14:textId="411471D5" w:rsidR="008C5F3C" w:rsidRDefault="008C5F3C" w:rsidP="00F77DFF">
      <w:pPr>
        <w:pStyle w:val="Ttulo3"/>
        <w:numPr>
          <w:ilvl w:val="2"/>
          <w:numId w:val="17"/>
        </w:numPr>
        <w:spacing w:before="0" w:line="10" w:lineRule="atLeast"/>
        <w:ind w:left="845" w:hanging="505"/>
      </w:pPr>
      <w:bookmarkStart w:id="66" w:name="_Toc69479561"/>
      <w:r>
        <w:t>Decodificador 3 a 8</w:t>
      </w:r>
      <w:bookmarkEnd w:id="66"/>
    </w:p>
    <w:p w14:paraId="10F08192" w14:textId="54ED76C0" w:rsidR="008C5F3C" w:rsidRDefault="008C5F3C" w:rsidP="00F77DFF">
      <w:pPr>
        <w:pStyle w:val="Prrafodelista"/>
        <w:spacing w:after="0" w:line="240" w:lineRule="auto"/>
        <w:ind w:left="284"/>
        <w:rPr>
          <w:rFonts w:ascii="Arial" w:hAnsi="Arial" w:cs="Arial"/>
          <w:b/>
          <w:bCs/>
        </w:rPr>
      </w:pPr>
    </w:p>
    <w:p w14:paraId="505688F8" w14:textId="5915DE1B" w:rsidR="009473B9" w:rsidRPr="00364ABF" w:rsidRDefault="009473B9" w:rsidP="00F77DFF">
      <w:pPr>
        <w:pStyle w:val="Prrafodelista"/>
        <w:spacing w:after="0" w:line="240" w:lineRule="auto"/>
        <w:ind w:left="510"/>
        <w:rPr>
          <w:rFonts w:ascii="Consolas" w:hAnsi="Consolas" w:cs="Arial"/>
          <w:sz w:val="20"/>
          <w:szCs w:val="20"/>
        </w:rPr>
      </w:pPr>
      <w:r w:rsidRPr="00364ABF">
        <w:rPr>
          <w:rFonts w:ascii="Consolas" w:hAnsi="Consolas" w:cs="Arial"/>
          <w:sz w:val="20"/>
          <w:szCs w:val="20"/>
        </w:rPr>
        <w:t>library ieee;</w:t>
      </w:r>
    </w:p>
    <w:p w14:paraId="569F6793" w14:textId="0E8D6977" w:rsidR="009473B9" w:rsidRPr="00364ABF" w:rsidRDefault="009473B9" w:rsidP="00364ABF">
      <w:pPr>
        <w:pStyle w:val="Prrafodelista"/>
        <w:spacing w:line="240" w:lineRule="auto"/>
        <w:ind w:left="510"/>
        <w:rPr>
          <w:rFonts w:ascii="Consolas" w:hAnsi="Consolas" w:cs="Arial"/>
          <w:sz w:val="20"/>
          <w:szCs w:val="20"/>
        </w:rPr>
      </w:pPr>
      <w:r w:rsidRPr="00364ABF">
        <w:rPr>
          <w:rFonts w:ascii="Consolas" w:hAnsi="Consolas" w:cs="Arial"/>
          <w:sz w:val="20"/>
          <w:szCs w:val="20"/>
        </w:rPr>
        <w:t>use ieee.std_logic_1164.all;</w:t>
      </w:r>
    </w:p>
    <w:p w14:paraId="3C554DAA" w14:textId="77777777" w:rsidR="009473B9" w:rsidRPr="00364ABF" w:rsidRDefault="009473B9" w:rsidP="00364ABF">
      <w:pPr>
        <w:pStyle w:val="Prrafodelista"/>
        <w:spacing w:line="240" w:lineRule="auto"/>
        <w:ind w:left="510"/>
        <w:rPr>
          <w:rFonts w:ascii="Consolas" w:hAnsi="Consolas" w:cs="Arial"/>
          <w:sz w:val="20"/>
          <w:szCs w:val="20"/>
        </w:rPr>
      </w:pPr>
      <w:r w:rsidRPr="00364ABF">
        <w:rPr>
          <w:rFonts w:ascii="Consolas" w:hAnsi="Consolas" w:cs="Arial"/>
          <w:sz w:val="20"/>
          <w:szCs w:val="20"/>
        </w:rPr>
        <w:t>entity deco38 is</w:t>
      </w:r>
    </w:p>
    <w:p w14:paraId="2F9155BD" w14:textId="77777777" w:rsidR="009473B9" w:rsidRPr="00364ABF" w:rsidRDefault="009473B9" w:rsidP="00364ABF">
      <w:pPr>
        <w:pStyle w:val="Prrafodelista"/>
        <w:spacing w:line="240" w:lineRule="auto"/>
        <w:ind w:left="510"/>
        <w:rPr>
          <w:rFonts w:ascii="Consolas" w:hAnsi="Consolas" w:cs="Arial"/>
          <w:sz w:val="20"/>
          <w:szCs w:val="20"/>
        </w:rPr>
      </w:pPr>
      <w:r w:rsidRPr="00364ABF">
        <w:rPr>
          <w:rFonts w:ascii="Consolas" w:hAnsi="Consolas" w:cs="Arial"/>
          <w:sz w:val="20"/>
          <w:szCs w:val="20"/>
        </w:rPr>
        <w:tab/>
        <w:t>port( oe: in std_logic;</w:t>
      </w:r>
    </w:p>
    <w:p w14:paraId="75930B79" w14:textId="77777777" w:rsidR="009473B9" w:rsidRPr="00364ABF" w:rsidRDefault="009473B9" w:rsidP="00364ABF">
      <w:pPr>
        <w:pStyle w:val="Prrafodelista"/>
        <w:spacing w:line="240" w:lineRule="auto"/>
        <w:ind w:left="510"/>
        <w:rPr>
          <w:rFonts w:ascii="Consolas" w:hAnsi="Consolas" w:cs="Arial"/>
          <w:sz w:val="20"/>
          <w:szCs w:val="20"/>
        </w:rPr>
      </w:pPr>
      <w:r w:rsidRPr="00364ABF">
        <w:rPr>
          <w:rFonts w:ascii="Consolas" w:hAnsi="Consolas" w:cs="Arial"/>
          <w:sz w:val="20"/>
          <w:szCs w:val="20"/>
        </w:rPr>
        <w:tab/>
      </w:r>
      <w:r w:rsidRPr="00364ABF">
        <w:rPr>
          <w:rFonts w:ascii="Consolas" w:hAnsi="Consolas" w:cs="Arial"/>
          <w:sz w:val="20"/>
          <w:szCs w:val="20"/>
        </w:rPr>
        <w:tab/>
      </w:r>
      <w:r w:rsidRPr="00364ABF">
        <w:rPr>
          <w:rFonts w:ascii="Consolas" w:hAnsi="Consolas" w:cs="Arial"/>
          <w:sz w:val="20"/>
          <w:szCs w:val="20"/>
        </w:rPr>
        <w:tab/>
        <w:t>sel: in std_logic_vector(2 downto 0);</w:t>
      </w:r>
    </w:p>
    <w:p w14:paraId="252C1CAA" w14:textId="77777777" w:rsidR="009473B9" w:rsidRPr="00B52746" w:rsidRDefault="009473B9" w:rsidP="00364ABF">
      <w:pPr>
        <w:pStyle w:val="Prrafodelista"/>
        <w:spacing w:line="240" w:lineRule="auto"/>
        <w:ind w:left="510"/>
        <w:rPr>
          <w:rFonts w:ascii="Consolas" w:hAnsi="Consolas" w:cs="Arial"/>
          <w:sz w:val="20"/>
          <w:szCs w:val="20"/>
          <w:lang w:val="pt-BR"/>
        </w:rPr>
      </w:pPr>
      <w:r w:rsidRPr="00364ABF">
        <w:rPr>
          <w:rFonts w:ascii="Consolas" w:hAnsi="Consolas" w:cs="Arial"/>
          <w:sz w:val="20"/>
          <w:szCs w:val="20"/>
        </w:rPr>
        <w:tab/>
      </w:r>
      <w:r w:rsidRPr="00364ABF">
        <w:rPr>
          <w:rFonts w:ascii="Consolas" w:hAnsi="Consolas" w:cs="Arial"/>
          <w:sz w:val="20"/>
          <w:szCs w:val="20"/>
        </w:rPr>
        <w:tab/>
      </w:r>
      <w:r w:rsidRPr="00364ABF">
        <w:rPr>
          <w:rFonts w:ascii="Consolas" w:hAnsi="Consolas" w:cs="Arial"/>
          <w:sz w:val="20"/>
          <w:szCs w:val="20"/>
        </w:rPr>
        <w:tab/>
      </w:r>
      <w:r w:rsidRPr="00B52746">
        <w:rPr>
          <w:rFonts w:ascii="Consolas" w:hAnsi="Consolas" w:cs="Arial"/>
          <w:sz w:val="20"/>
          <w:szCs w:val="20"/>
          <w:lang w:val="pt-BR"/>
        </w:rPr>
        <w:t>sal: out std_logic_vector(7 downto 0));</w:t>
      </w:r>
    </w:p>
    <w:p w14:paraId="4C0EE97F" w14:textId="6213B798" w:rsidR="009473B9" w:rsidRPr="00364ABF" w:rsidRDefault="009473B9" w:rsidP="00364ABF">
      <w:pPr>
        <w:pStyle w:val="Prrafodelista"/>
        <w:spacing w:line="240" w:lineRule="auto"/>
        <w:ind w:left="510"/>
        <w:rPr>
          <w:rFonts w:ascii="Consolas" w:hAnsi="Consolas" w:cs="Arial"/>
          <w:sz w:val="20"/>
          <w:szCs w:val="20"/>
          <w:lang w:val="pt-BR"/>
        </w:rPr>
      </w:pPr>
      <w:r w:rsidRPr="00364ABF">
        <w:rPr>
          <w:rFonts w:ascii="Consolas" w:hAnsi="Consolas" w:cs="Arial"/>
          <w:sz w:val="20"/>
          <w:szCs w:val="20"/>
          <w:lang w:val="pt-BR"/>
        </w:rPr>
        <w:t>end deco38;</w:t>
      </w:r>
    </w:p>
    <w:p w14:paraId="7320871F" w14:textId="77777777" w:rsidR="009473B9" w:rsidRPr="00364ABF" w:rsidRDefault="009473B9" w:rsidP="00364ABF">
      <w:pPr>
        <w:pStyle w:val="Prrafodelista"/>
        <w:spacing w:line="240" w:lineRule="auto"/>
        <w:ind w:left="510"/>
        <w:rPr>
          <w:rFonts w:ascii="Consolas" w:hAnsi="Consolas" w:cs="Arial"/>
          <w:sz w:val="20"/>
          <w:szCs w:val="20"/>
          <w:lang w:val="pt-BR"/>
        </w:rPr>
      </w:pPr>
      <w:r w:rsidRPr="00364ABF">
        <w:rPr>
          <w:rFonts w:ascii="Consolas" w:hAnsi="Consolas" w:cs="Arial"/>
          <w:sz w:val="20"/>
          <w:szCs w:val="20"/>
          <w:lang w:val="pt-BR"/>
        </w:rPr>
        <w:t>architecture behave of deco38 is</w:t>
      </w:r>
    </w:p>
    <w:p w14:paraId="41ECB63C" w14:textId="77777777" w:rsidR="009473B9" w:rsidRPr="00364ABF" w:rsidRDefault="009473B9" w:rsidP="00364ABF">
      <w:pPr>
        <w:pStyle w:val="Prrafodelista"/>
        <w:spacing w:line="240" w:lineRule="auto"/>
        <w:ind w:left="510"/>
        <w:rPr>
          <w:rFonts w:ascii="Consolas" w:hAnsi="Consolas" w:cs="Arial"/>
          <w:sz w:val="20"/>
          <w:szCs w:val="20"/>
        </w:rPr>
      </w:pPr>
      <w:r w:rsidRPr="00364ABF">
        <w:rPr>
          <w:rFonts w:ascii="Consolas" w:hAnsi="Consolas" w:cs="Arial"/>
          <w:sz w:val="20"/>
          <w:szCs w:val="20"/>
          <w:lang w:val="pt-BR"/>
        </w:rPr>
        <w:tab/>
      </w:r>
      <w:r w:rsidRPr="00364ABF">
        <w:rPr>
          <w:rFonts w:ascii="Consolas" w:hAnsi="Consolas" w:cs="Arial"/>
          <w:sz w:val="20"/>
          <w:szCs w:val="20"/>
        </w:rPr>
        <w:t>signal ent: std_logic_vector(3 downto 0); --Señal auxiliar</w:t>
      </w:r>
    </w:p>
    <w:p w14:paraId="3117ECF2" w14:textId="77777777" w:rsidR="009473B9" w:rsidRPr="00364ABF" w:rsidRDefault="009473B9" w:rsidP="00364ABF">
      <w:pPr>
        <w:pStyle w:val="Prrafodelista"/>
        <w:spacing w:line="240" w:lineRule="auto"/>
        <w:ind w:left="510"/>
        <w:rPr>
          <w:rFonts w:ascii="Consolas" w:hAnsi="Consolas" w:cs="Arial"/>
          <w:sz w:val="20"/>
          <w:szCs w:val="20"/>
        </w:rPr>
      </w:pPr>
      <w:r w:rsidRPr="00364ABF">
        <w:rPr>
          <w:rFonts w:ascii="Consolas" w:hAnsi="Consolas" w:cs="Arial"/>
          <w:sz w:val="20"/>
          <w:szCs w:val="20"/>
        </w:rPr>
        <w:t>begin</w:t>
      </w:r>
    </w:p>
    <w:p w14:paraId="7DE9CEE3" w14:textId="77777777" w:rsidR="009473B9" w:rsidRPr="00364ABF" w:rsidRDefault="009473B9" w:rsidP="00364ABF">
      <w:pPr>
        <w:pStyle w:val="Prrafodelista"/>
        <w:spacing w:line="240" w:lineRule="auto"/>
        <w:ind w:left="510"/>
        <w:rPr>
          <w:rFonts w:ascii="Consolas" w:hAnsi="Consolas" w:cs="Arial"/>
          <w:sz w:val="20"/>
          <w:szCs w:val="20"/>
        </w:rPr>
      </w:pPr>
      <w:r w:rsidRPr="00364ABF">
        <w:rPr>
          <w:rFonts w:ascii="Consolas" w:hAnsi="Consolas" w:cs="Arial"/>
          <w:sz w:val="20"/>
          <w:szCs w:val="20"/>
        </w:rPr>
        <w:tab/>
        <w:t>ent &lt;= std_logic_vector'(sel(2),sel(1),sel(0), oe);</w:t>
      </w:r>
    </w:p>
    <w:p w14:paraId="0DB2C58A" w14:textId="77777777" w:rsidR="009473B9" w:rsidRPr="00364ABF" w:rsidRDefault="009473B9" w:rsidP="00364ABF">
      <w:pPr>
        <w:pStyle w:val="Prrafodelista"/>
        <w:spacing w:line="240" w:lineRule="auto"/>
        <w:ind w:left="510"/>
        <w:rPr>
          <w:rFonts w:ascii="Consolas" w:hAnsi="Consolas" w:cs="Arial"/>
          <w:sz w:val="20"/>
          <w:szCs w:val="20"/>
        </w:rPr>
      </w:pPr>
      <w:r w:rsidRPr="00364ABF">
        <w:rPr>
          <w:rFonts w:ascii="Consolas" w:hAnsi="Consolas" w:cs="Arial"/>
          <w:sz w:val="20"/>
          <w:szCs w:val="20"/>
        </w:rPr>
        <w:tab/>
        <w:t>with ent select</w:t>
      </w:r>
      <w:r w:rsidRPr="00364ABF">
        <w:rPr>
          <w:rFonts w:ascii="Consolas" w:hAnsi="Consolas" w:cs="Arial"/>
          <w:sz w:val="20"/>
          <w:szCs w:val="20"/>
        </w:rPr>
        <w:tab/>
      </w:r>
      <w:r w:rsidRPr="00364ABF">
        <w:rPr>
          <w:rFonts w:ascii="Consolas" w:hAnsi="Consolas" w:cs="Arial"/>
          <w:sz w:val="20"/>
          <w:szCs w:val="20"/>
        </w:rPr>
        <w:tab/>
      </w:r>
      <w:r w:rsidRPr="00364ABF">
        <w:rPr>
          <w:rFonts w:ascii="Consolas" w:hAnsi="Consolas" w:cs="Arial"/>
          <w:sz w:val="20"/>
          <w:szCs w:val="20"/>
        </w:rPr>
        <w:tab/>
      </w:r>
      <w:r w:rsidRPr="00364ABF">
        <w:rPr>
          <w:rFonts w:ascii="Consolas" w:hAnsi="Consolas" w:cs="Arial"/>
          <w:sz w:val="20"/>
          <w:szCs w:val="20"/>
        </w:rPr>
        <w:tab/>
      </w:r>
      <w:r w:rsidRPr="00364ABF">
        <w:rPr>
          <w:rFonts w:ascii="Consolas" w:hAnsi="Consolas" w:cs="Arial"/>
          <w:sz w:val="20"/>
          <w:szCs w:val="20"/>
        </w:rPr>
        <w:tab/>
      </w:r>
      <w:r w:rsidRPr="00364ABF">
        <w:rPr>
          <w:rFonts w:ascii="Consolas" w:hAnsi="Consolas" w:cs="Arial"/>
          <w:sz w:val="20"/>
          <w:szCs w:val="20"/>
        </w:rPr>
        <w:tab/>
      </w:r>
      <w:r w:rsidRPr="00364ABF">
        <w:rPr>
          <w:rFonts w:ascii="Consolas" w:hAnsi="Consolas" w:cs="Arial"/>
          <w:sz w:val="20"/>
          <w:szCs w:val="20"/>
        </w:rPr>
        <w:tab/>
      </w:r>
      <w:r w:rsidRPr="00364ABF">
        <w:rPr>
          <w:rFonts w:ascii="Consolas" w:hAnsi="Consolas" w:cs="Arial"/>
          <w:sz w:val="20"/>
          <w:szCs w:val="20"/>
        </w:rPr>
        <w:tab/>
      </w:r>
      <w:r w:rsidRPr="00364ABF">
        <w:rPr>
          <w:rFonts w:ascii="Consolas" w:hAnsi="Consolas" w:cs="Arial"/>
          <w:sz w:val="20"/>
          <w:szCs w:val="20"/>
        </w:rPr>
        <w:tab/>
        <w:t>--Decodificador 3 a 8</w:t>
      </w:r>
    </w:p>
    <w:p w14:paraId="1E510857" w14:textId="77777777" w:rsidR="009473B9" w:rsidRPr="00364ABF" w:rsidRDefault="009473B9" w:rsidP="00364ABF">
      <w:pPr>
        <w:pStyle w:val="Prrafodelista"/>
        <w:spacing w:line="240" w:lineRule="auto"/>
        <w:ind w:left="510"/>
        <w:rPr>
          <w:rFonts w:ascii="Consolas" w:hAnsi="Consolas" w:cs="Arial"/>
          <w:sz w:val="20"/>
          <w:szCs w:val="20"/>
        </w:rPr>
      </w:pPr>
      <w:r w:rsidRPr="00364ABF">
        <w:rPr>
          <w:rFonts w:ascii="Consolas" w:hAnsi="Consolas" w:cs="Arial"/>
          <w:sz w:val="20"/>
          <w:szCs w:val="20"/>
        </w:rPr>
        <w:tab/>
      </w:r>
      <w:r w:rsidRPr="00364ABF">
        <w:rPr>
          <w:rFonts w:ascii="Consolas" w:hAnsi="Consolas" w:cs="Arial"/>
          <w:sz w:val="20"/>
          <w:szCs w:val="20"/>
        </w:rPr>
        <w:tab/>
        <w:t xml:space="preserve">sal &lt;= </w:t>
      </w:r>
      <w:r w:rsidRPr="00364ABF">
        <w:rPr>
          <w:rFonts w:ascii="Consolas" w:hAnsi="Consolas" w:cs="Arial"/>
          <w:sz w:val="20"/>
          <w:szCs w:val="20"/>
        </w:rPr>
        <w:tab/>
        <w:t>"00000001" when "0000",</w:t>
      </w:r>
    </w:p>
    <w:p w14:paraId="25B9B6D7" w14:textId="77777777" w:rsidR="009473B9" w:rsidRPr="00364ABF" w:rsidRDefault="009473B9" w:rsidP="00364ABF">
      <w:pPr>
        <w:pStyle w:val="Prrafodelista"/>
        <w:spacing w:line="240" w:lineRule="auto"/>
        <w:ind w:left="510"/>
        <w:rPr>
          <w:rFonts w:ascii="Consolas" w:hAnsi="Consolas" w:cs="Arial"/>
          <w:sz w:val="20"/>
          <w:szCs w:val="20"/>
        </w:rPr>
      </w:pPr>
      <w:r w:rsidRPr="00364ABF">
        <w:rPr>
          <w:rFonts w:ascii="Consolas" w:hAnsi="Consolas" w:cs="Arial"/>
          <w:sz w:val="20"/>
          <w:szCs w:val="20"/>
        </w:rPr>
        <w:tab/>
      </w:r>
      <w:r w:rsidRPr="00364ABF">
        <w:rPr>
          <w:rFonts w:ascii="Consolas" w:hAnsi="Consolas" w:cs="Arial"/>
          <w:sz w:val="20"/>
          <w:szCs w:val="20"/>
        </w:rPr>
        <w:tab/>
      </w:r>
      <w:r w:rsidRPr="00364ABF">
        <w:rPr>
          <w:rFonts w:ascii="Consolas" w:hAnsi="Consolas" w:cs="Arial"/>
          <w:sz w:val="20"/>
          <w:szCs w:val="20"/>
        </w:rPr>
        <w:tab/>
      </w:r>
      <w:r w:rsidRPr="00364ABF">
        <w:rPr>
          <w:rFonts w:ascii="Consolas" w:hAnsi="Consolas" w:cs="Arial"/>
          <w:sz w:val="20"/>
          <w:szCs w:val="20"/>
        </w:rPr>
        <w:tab/>
      </w:r>
      <w:r w:rsidRPr="00364ABF">
        <w:rPr>
          <w:rFonts w:ascii="Consolas" w:hAnsi="Consolas" w:cs="Arial"/>
          <w:sz w:val="20"/>
          <w:szCs w:val="20"/>
        </w:rPr>
        <w:tab/>
        <w:t>"00000010" when "0010",</w:t>
      </w:r>
    </w:p>
    <w:p w14:paraId="60A829A6" w14:textId="77777777" w:rsidR="009473B9" w:rsidRPr="00364ABF" w:rsidRDefault="009473B9" w:rsidP="00364ABF">
      <w:pPr>
        <w:pStyle w:val="Prrafodelista"/>
        <w:spacing w:line="240" w:lineRule="auto"/>
        <w:ind w:left="510"/>
        <w:rPr>
          <w:rFonts w:ascii="Consolas" w:hAnsi="Consolas" w:cs="Arial"/>
          <w:sz w:val="20"/>
          <w:szCs w:val="20"/>
        </w:rPr>
      </w:pPr>
      <w:r w:rsidRPr="00364ABF">
        <w:rPr>
          <w:rFonts w:ascii="Consolas" w:hAnsi="Consolas" w:cs="Arial"/>
          <w:sz w:val="20"/>
          <w:szCs w:val="20"/>
        </w:rPr>
        <w:tab/>
      </w:r>
      <w:r w:rsidRPr="00364ABF">
        <w:rPr>
          <w:rFonts w:ascii="Consolas" w:hAnsi="Consolas" w:cs="Arial"/>
          <w:sz w:val="20"/>
          <w:szCs w:val="20"/>
        </w:rPr>
        <w:tab/>
      </w:r>
      <w:r w:rsidRPr="00364ABF">
        <w:rPr>
          <w:rFonts w:ascii="Consolas" w:hAnsi="Consolas" w:cs="Arial"/>
          <w:sz w:val="20"/>
          <w:szCs w:val="20"/>
        </w:rPr>
        <w:tab/>
      </w:r>
      <w:r w:rsidRPr="00364ABF">
        <w:rPr>
          <w:rFonts w:ascii="Consolas" w:hAnsi="Consolas" w:cs="Arial"/>
          <w:sz w:val="20"/>
          <w:szCs w:val="20"/>
        </w:rPr>
        <w:tab/>
      </w:r>
      <w:r w:rsidRPr="00364ABF">
        <w:rPr>
          <w:rFonts w:ascii="Consolas" w:hAnsi="Consolas" w:cs="Arial"/>
          <w:sz w:val="20"/>
          <w:szCs w:val="20"/>
        </w:rPr>
        <w:tab/>
        <w:t>"00000100" when "0100",</w:t>
      </w:r>
    </w:p>
    <w:p w14:paraId="2E52B373" w14:textId="77777777" w:rsidR="009473B9" w:rsidRPr="00364ABF" w:rsidRDefault="009473B9" w:rsidP="00364ABF">
      <w:pPr>
        <w:pStyle w:val="Prrafodelista"/>
        <w:spacing w:line="240" w:lineRule="auto"/>
        <w:ind w:left="510"/>
        <w:rPr>
          <w:rFonts w:ascii="Consolas" w:hAnsi="Consolas" w:cs="Arial"/>
          <w:sz w:val="20"/>
          <w:szCs w:val="20"/>
        </w:rPr>
      </w:pPr>
      <w:r w:rsidRPr="00364ABF">
        <w:rPr>
          <w:rFonts w:ascii="Consolas" w:hAnsi="Consolas" w:cs="Arial"/>
          <w:sz w:val="20"/>
          <w:szCs w:val="20"/>
        </w:rPr>
        <w:tab/>
      </w:r>
      <w:r w:rsidRPr="00364ABF">
        <w:rPr>
          <w:rFonts w:ascii="Consolas" w:hAnsi="Consolas" w:cs="Arial"/>
          <w:sz w:val="20"/>
          <w:szCs w:val="20"/>
        </w:rPr>
        <w:tab/>
      </w:r>
      <w:r w:rsidRPr="00364ABF">
        <w:rPr>
          <w:rFonts w:ascii="Consolas" w:hAnsi="Consolas" w:cs="Arial"/>
          <w:sz w:val="20"/>
          <w:szCs w:val="20"/>
        </w:rPr>
        <w:tab/>
      </w:r>
      <w:r w:rsidRPr="00364ABF">
        <w:rPr>
          <w:rFonts w:ascii="Consolas" w:hAnsi="Consolas" w:cs="Arial"/>
          <w:sz w:val="20"/>
          <w:szCs w:val="20"/>
        </w:rPr>
        <w:tab/>
      </w:r>
      <w:r w:rsidRPr="00364ABF">
        <w:rPr>
          <w:rFonts w:ascii="Consolas" w:hAnsi="Consolas" w:cs="Arial"/>
          <w:sz w:val="20"/>
          <w:szCs w:val="20"/>
        </w:rPr>
        <w:tab/>
        <w:t>"00001000" when "0110",</w:t>
      </w:r>
    </w:p>
    <w:p w14:paraId="35BB1D11" w14:textId="77777777" w:rsidR="009473B9" w:rsidRPr="00364ABF" w:rsidRDefault="009473B9" w:rsidP="00364ABF">
      <w:pPr>
        <w:pStyle w:val="Prrafodelista"/>
        <w:spacing w:line="240" w:lineRule="auto"/>
        <w:ind w:left="510"/>
        <w:rPr>
          <w:rFonts w:ascii="Consolas" w:hAnsi="Consolas" w:cs="Arial"/>
          <w:sz w:val="20"/>
          <w:szCs w:val="20"/>
        </w:rPr>
      </w:pPr>
      <w:r w:rsidRPr="00364ABF">
        <w:rPr>
          <w:rFonts w:ascii="Consolas" w:hAnsi="Consolas" w:cs="Arial"/>
          <w:sz w:val="20"/>
          <w:szCs w:val="20"/>
        </w:rPr>
        <w:tab/>
      </w:r>
      <w:r w:rsidRPr="00364ABF">
        <w:rPr>
          <w:rFonts w:ascii="Consolas" w:hAnsi="Consolas" w:cs="Arial"/>
          <w:sz w:val="20"/>
          <w:szCs w:val="20"/>
        </w:rPr>
        <w:tab/>
      </w:r>
      <w:r w:rsidRPr="00364ABF">
        <w:rPr>
          <w:rFonts w:ascii="Consolas" w:hAnsi="Consolas" w:cs="Arial"/>
          <w:sz w:val="20"/>
          <w:szCs w:val="20"/>
        </w:rPr>
        <w:tab/>
      </w:r>
      <w:r w:rsidRPr="00364ABF">
        <w:rPr>
          <w:rFonts w:ascii="Consolas" w:hAnsi="Consolas" w:cs="Arial"/>
          <w:sz w:val="20"/>
          <w:szCs w:val="20"/>
        </w:rPr>
        <w:tab/>
      </w:r>
      <w:r w:rsidRPr="00364ABF">
        <w:rPr>
          <w:rFonts w:ascii="Consolas" w:hAnsi="Consolas" w:cs="Arial"/>
          <w:sz w:val="20"/>
          <w:szCs w:val="20"/>
        </w:rPr>
        <w:tab/>
        <w:t>"00010000" when "1000",</w:t>
      </w:r>
    </w:p>
    <w:p w14:paraId="6656EA4B" w14:textId="77777777" w:rsidR="009473B9" w:rsidRPr="00364ABF" w:rsidRDefault="009473B9" w:rsidP="00364ABF">
      <w:pPr>
        <w:pStyle w:val="Prrafodelista"/>
        <w:spacing w:line="240" w:lineRule="auto"/>
        <w:ind w:left="510"/>
        <w:rPr>
          <w:rFonts w:ascii="Consolas" w:hAnsi="Consolas" w:cs="Arial"/>
          <w:sz w:val="20"/>
          <w:szCs w:val="20"/>
        </w:rPr>
      </w:pPr>
      <w:r w:rsidRPr="00364ABF">
        <w:rPr>
          <w:rFonts w:ascii="Consolas" w:hAnsi="Consolas" w:cs="Arial"/>
          <w:sz w:val="20"/>
          <w:szCs w:val="20"/>
        </w:rPr>
        <w:tab/>
      </w:r>
      <w:r w:rsidRPr="00364ABF">
        <w:rPr>
          <w:rFonts w:ascii="Consolas" w:hAnsi="Consolas" w:cs="Arial"/>
          <w:sz w:val="20"/>
          <w:szCs w:val="20"/>
        </w:rPr>
        <w:tab/>
      </w:r>
      <w:r w:rsidRPr="00364ABF">
        <w:rPr>
          <w:rFonts w:ascii="Consolas" w:hAnsi="Consolas" w:cs="Arial"/>
          <w:sz w:val="20"/>
          <w:szCs w:val="20"/>
        </w:rPr>
        <w:tab/>
      </w:r>
      <w:r w:rsidRPr="00364ABF">
        <w:rPr>
          <w:rFonts w:ascii="Consolas" w:hAnsi="Consolas" w:cs="Arial"/>
          <w:sz w:val="20"/>
          <w:szCs w:val="20"/>
        </w:rPr>
        <w:tab/>
      </w:r>
      <w:r w:rsidRPr="00364ABF">
        <w:rPr>
          <w:rFonts w:ascii="Consolas" w:hAnsi="Consolas" w:cs="Arial"/>
          <w:sz w:val="20"/>
          <w:szCs w:val="20"/>
        </w:rPr>
        <w:tab/>
        <w:t>"00100000" when "1010",</w:t>
      </w:r>
    </w:p>
    <w:p w14:paraId="2F672646" w14:textId="77777777" w:rsidR="009473B9" w:rsidRPr="00364ABF" w:rsidRDefault="009473B9" w:rsidP="00364ABF">
      <w:pPr>
        <w:pStyle w:val="Prrafodelista"/>
        <w:spacing w:line="240" w:lineRule="auto"/>
        <w:ind w:left="510"/>
        <w:rPr>
          <w:rFonts w:ascii="Consolas" w:hAnsi="Consolas" w:cs="Arial"/>
          <w:sz w:val="20"/>
          <w:szCs w:val="20"/>
        </w:rPr>
      </w:pPr>
      <w:r w:rsidRPr="00364ABF">
        <w:rPr>
          <w:rFonts w:ascii="Consolas" w:hAnsi="Consolas" w:cs="Arial"/>
          <w:sz w:val="20"/>
          <w:szCs w:val="20"/>
        </w:rPr>
        <w:tab/>
      </w:r>
      <w:r w:rsidRPr="00364ABF">
        <w:rPr>
          <w:rFonts w:ascii="Consolas" w:hAnsi="Consolas" w:cs="Arial"/>
          <w:sz w:val="20"/>
          <w:szCs w:val="20"/>
        </w:rPr>
        <w:tab/>
      </w:r>
      <w:r w:rsidRPr="00364ABF">
        <w:rPr>
          <w:rFonts w:ascii="Consolas" w:hAnsi="Consolas" w:cs="Arial"/>
          <w:sz w:val="20"/>
          <w:szCs w:val="20"/>
        </w:rPr>
        <w:tab/>
      </w:r>
      <w:r w:rsidRPr="00364ABF">
        <w:rPr>
          <w:rFonts w:ascii="Consolas" w:hAnsi="Consolas" w:cs="Arial"/>
          <w:sz w:val="20"/>
          <w:szCs w:val="20"/>
        </w:rPr>
        <w:tab/>
      </w:r>
      <w:r w:rsidRPr="00364ABF">
        <w:rPr>
          <w:rFonts w:ascii="Consolas" w:hAnsi="Consolas" w:cs="Arial"/>
          <w:sz w:val="20"/>
          <w:szCs w:val="20"/>
        </w:rPr>
        <w:tab/>
        <w:t>"01000000" when "1100",</w:t>
      </w:r>
    </w:p>
    <w:p w14:paraId="23341BE8" w14:textId="77777777" w:rsidR="009473B9" w:rsidRPr="00364ABF" w:rsidRDefault="009473B9" w:rsidP="00364ABF">
      <w:pPr>
        <w:pStyle w:val="Prrafodelista"/>
        <w:spacing w:line="240" w:lineRule="auto"/>
        <w:ind w:left="510"/>
        <w:rPr>
          <w:rFonts w:ascii="Consolas" w:hAnsi="Consolas" w:cs="Arial"/>
          <w:sz w:val="20"/>
          <w:szCs w:val="20"/>
        </w:rPr>
      </w:pPr>
      <w:r w:rsidRPr="00364ABF">
        <w:rPr>
          <w:rFonts w:ascii="Consolas" w:hAnsi="Consolas" w:cs="Arial"/>
          <w:sz w:val="20"/>
          <w:szCs w:val="20"/>
        </w:rPr>
        <w:tab/>
      </w:r>
      <w:r w:rsidRPr="00364ABF">
        <w:rPr>
          <w:rFonts w:ascii="Consolas" w:hAnsi="Consolas" w:cs="Arial"/>
          <w:sz w:val="20"/>
          <w:szCs w:val="20"/>
        </w:rPr>
        <w:tab/>
      </w:r>
      <w:r w:rsidRPr="00364ABF">
        <w:rPr>
          <w:rFonts w:ascii="Consolas" w:hAnsi="Consolas" w:cs="Arial"/>
          <w:sz w:val="20"/>
          <w:szCs w:val="20"/>
        </w:rPr>
        <w:tab/>
      </w:r>
      <w:r w:rsidRPr="00364ABF">
        <w:rPr>
          <w:rFonts w:ascii="Consolas" w:hAnsi="Consolas" w:cs="Arial"/>
          <w:sz w:val="20"/>
          <w:szCs w:val="20"/>
        </w:rPr>
        <w:tab/>
      </w:r>
      <w:r w:rsidRPr="00364ABF">
        <w:rPr>
          <w:rFonts w:ascii="Consolas" w:hAnsi="Consolas" w:cs="Arial"/>
          <w:sz w:val="20"/>
          <w:szCs w:val="20"/>
        </w:rPr>
        <w:tab/>
        <w:t>"10000000" when "1110",</w:t>
      </w:r>
    </w:p>
    <w:p w14:paraId="211F49E8" w14:textId="77777777" w:rsidR="009473B9" w:rsidRPr="00364ABF" w:rsidRDefault="009473B9" w:rsidP="00364ABF">
      <w:pPr>
        <w:pStyle w:val="Prrafodelista"/>
        <w:spacing w:line="240" w:lineRule="auto"/>
        <w:ind w:left="510"/>
        <w:rPr>
          <w:rFonts w:ascii="Consolas" w:hAnsi="Consolas" w:cs="Arial"/>
          <w:sz w:val="20"/>
          <w:szCs w:val="20"/>
        </w:rPr>
      </w:pPr>
      <w:r w:rsidRPr="00364ABF">
        <w:rPr>
          <w:rFonts w:ascii="Consolas" w:hAnsi="Consolas" w:cs="Arial"/>
          <w:sz w:val="20"/>
          <w:szCs w:val="20"/>
        </w:rPr>
        <w:tab/>
      </w:r>
      <w:r w:rsidRPr="00364ABF">
        <w:rPr>
          <w:rFonts w:ascii="Consolas" w:hAnsi="Consolas" w:cs="Arial"/>
          <w:sz w:val="20"/>
          <w:szCs w:val="20"/>
        </w:rPr>
        <w:tab/>
      </w:r>
      <w:r w:rsidRPr="00364ABF">
        <w:rPr>
          <w:rFonts w:ascii="Consolas" w:hAnsi="Consolas" w:cs="Arial"/>
          <w:sz w:val="20"/>
          <w:szCs w:val="20"/>
        </w:rPr>
        <w:tab/>
      </w:r>
      <w:r w:rsidRPr="00364ABF">
        <w:rPr>
          <w:rFonts w:ascii="Consolas" w:hAnsi="Consolas" w:cs="Arial"/>
          <w:sz w:val="20"/>
          <w:szCs w:val="20"/>
        </w:rPr>
        <w:tab/>
      </w:r>
      <w:r w:rsidRPr="00364ABF">
        <w:rPr>
          <w:rFonts w:ascii="Consolas" w:hAnsi="Consolas" w:cs="Arial"/>
          <w:sz w:val="20"/>
          <w:szCs w:val="20"/>
        </w:rPr>
        <w:tab/>
        <w:t>"00000000" when others;</w:t>
      </w:r>
    </w:p>
    <w:p w14:paraId="34F17FD6" w14:textId="48630CB7" w:rsidR="009473B9" w:rsidRPr="00364ABF" w:rsidRDefault="009473B9" w:rsidP="00364ABF">
      <w:pPr>
        <w:pStyle w:val="Prrafodelista"/>
        <w:spacing w:line="240" w:lineRule="auto"/>
        <w:ind w:left="510"/>
        <w:rPr>
          <w:rFonts w:ascii="Consolas" w:hAnsi="Consolas" w:cs="Arial"/>
          <w:sz w:val="20"/>
          <w:szCs w:val="20"/>
        </w:rPr>
      </w:pPr>
      <w:r w:rsidRPr="00364ABF">
        <w:rPr>
          <w:rFonts w:ascii="Consolas" w:hAnsi="Consolas" w:cs="Arial"/>
          <w:sz w:val="20"/>
          <w:szCs w:val="20"/>
        </w:rPr>
        <w:t>end behave;</w:t>
      </w:r>
    </w:p>
    <w:p w14:paraId="703CD50B" w14:textId="77777777" w:rsidR="009473B9" w:rsidRDefault="009473B9" w:rsidP="008C5F3C">
      <w:pPr>
        <w:pStyle w:val="Prrafodelista"/>
        <w:spacing w:line="240" w:lineRule="auto"/>
        <w:ind w:left="284"/>
        <w:rPr>
          <w:rFonts w:ascii="Arial" w:hAnsi="Arial" w:cs="Arial"/>
          <w:b/>
          <w:bCs/>
        </w:rPr>
      </w:pPr>
    </w:p>
    <w:p w14:paraId="7B7452BD" w14:textId="3AAB1D2A" w:rsidR="008C5F3C" w:rsidRDefault="008C5F3C" w:rsidP="009473B9">
      <w:pPr>
        <w:pStyle w:val="Ttulo3"/>
        <w:numPr>
          <w:ilvl w:val="2"/>
          <w:numId w:val="17"/>
        </w:numPr>
        <w:spacing w:before="0"/>
        <w:ind w:left="845" w:hanging="505"/>
      </w:pPr>
      <w:bookmarkStart w:id="67" w:name="_Toc69479562"/>
      <w:r>
        <w:t>Decodificador BCD a 7segmento</w:t>
      </w:r>
      <w:bookmarkEnd w:id="67"/>
    </w:p>
    <w:p w14:paraId="5860AB25" w14:textId="36F69829" w:rsidR="008C5F3C" w:rsidRDefault="008C5F3C" w:rsidP="008C5F3C">
      <w:pPr>
        <w:pStyle w:val="Prrafodelista"/>
        <w:spacing w:line="240" w:lineRule="auto"/>
        <w:ind w:left="284"/>
        <w:rPr>
          <w:rFonts w:ascii="Arial" w:hAnsi="Arial" w:cs="Arial"/>
          <w:b/>
          <w:bCs/>
        </w:rPr>
      </w:pPr>
    </w:p>
    <w:p w14:paraId="4569A0A9" w14:textId="77777777" w:rsidR="00610A28" w:rsidRPr="00610A28" w:rsidRDefault="00610A28" w:rsidP="00610A28">
      <w:pPr>
        <w:pStyle w:val="Prrafodelista"/>
        <w:spacing w:line="240" w:lineRule="auto"/>
        <w:ind w:left="510"/>
        <w:rPr>
          <w:rFonts w:ascii="Consolas" w:hAnsi="Consolas" w:cs="Arial"/>
          <w:sz w:val="20"/>
          <w:szCs w:val="20"/>
        </w:rPr>
      </w:pPr>
      <w:r w:rsidRPr="00610A28">
        <w:rPr>
          <w:rFonts w:ascii="Consolas" w:hAnsi="Consolas" w:cs="Arial"/>
          <w:sz w:val="20"/>
          <w:szCs w:val="20"/>
        </w:rPr>
        <w:t>library ieee;</w:t>
      </w:r>
    </w:p>
    <w:p w14:paraId="7C4698C3" w14:textId="67A4590E" w:rsidR="00610A28" w:rsidRPr="00610A28" w:rsidRDefault="00610A28" w:rsidP="00610A28">
      <w:pPr>
        <w:pStyle w:val="Prrafodelista"/>
        <w:spacing w:line="240" w:lineRule="auto"/>
        <w:ind w:left="510"/>
        <w:rPr>
          <w:rFonts w:ascii="Consolas" w:hAnsi="Consolas" w:cs="Arial"/>
          <w:sz w:val="20"/>
          <w:szCs w:val="20"/>
        </w:rPr>
      </w:pPr>
      <w:r w:rsidRPr="00610A28">
        <w:rPr>
          <w:rFonts w:ascii="Consolas" w:hAnsi="Consolas" w:cs="Arial"/>
          <w:sz w:val="20"/>
          <w:szCs w:val="20"/>
        </w:rPr>
        <w:t>use ieee.std_logic_1164.all;</w:t>
      </w:r>
    </w:p>
    <w:p w14:paraId="3B5F5EC3" w14:textId="77777777" w:rsidR="00610A28" w:rsidRPr="00610A28" w:rsidRDefault="00610A28" w:rsidP="00610A28">
      <w:pPr>
        <w:pStyle w:val="Prrafodelista"/>
        <w:spacing w:line="240" w:lineRule="auto"/>
        <w:ind w:left="510"/>
        <w:rPr>
          <w:rFonts w:ascii="Consolas" w:hAnsi="Consolas" w:cs="Arial"/>
          <w:sz w:val="20"/>
          <w:szCs w:val="20"/>
        </w:rPr>
      </w:pPr>
      <w:r w:rsidRPr="00610A28">
        <w:rPr>
          <w:rFonts w:ascii="Consolas" w:hAnsi="Consolas" w:cs="Arial"/>
          <w:sz w:val="20"/>
          <w:szCs w:val="20"/>
        </w:rPr>
        <w:t>entity decoBCD7seg is</w:t>
      </w:r>
    </w:p>
    <w:p w14:paraId="54C332AF" w14:textId="77777777" w:rsidR="00610A28" w:rsidRPr="00610A28" w:rsidRDefault="00610A28" w:rsidP="00610A28">
      <w:pPr>
        <w:pStyle w:val="Prrafodelista"/>
        <w:spacing w:line="240" w:lineRule="auto"/>
        <w:ind w:left="510"/>
        <w:rPr>
          <w:rFonts w:ascii="Consolas" w:hAnsi="Consolas" w:cs="Arial"/>
          <w:sz w:val="20"/>
          <w:szCs w:val="20"/>
        </w:rPr>
      </w:pPr>
      <w:r w:rsidRPr="00610A28">
        <w:rPr>
          <w:rFonts w:ascii="Consolas" w:hAnsi="Consolas" w:cs="Arial"/>
          <w:sz w:val="20"/>
          <w:szCs w:val="20"/>
        </w:rPr>
        <w:t>port(ent: in std_logic_vector(3 downto 0);</w:t>
      </w:r>
    </w:p>
    <w:p w14:paraId="5F7C473A" w14:textId="77777777" w:rsidR="00610A28" w:rsidRPr="00610A28" w:rsidRDefault="00610A28" w:rsidP="00610A28">
      <w:pPr>
        <w:pStyle w:val="Prrafodelista"/>
        <w:spacing w:line="240" w:lineRule="auto"/>
        <w:ind w:left="510"/>
        <w:rPr>
          <w:rFonts w:ascii="Consolas" w:hAnsi="Consolas" w:cs="Arial"/>
          <w:sz w:val="20"/>
          <w:szCs w:val="20"/>
        </w:rPr>
      </w:pPr>
      <w:r w:rsidRPr="00610A28">
        <w:rPr>
          <w:rFonts w:ascii="Consolas" w:hAnsi="Consolas" w:cs="Arial"/>
          <w:sz w:val="20"/>
          <w:szCs w:val="20"/>
        </w:rPr>
        <w:t xml:space="preserve">    leds: out std_logic_vector (6 downto 0));</w:t>
      </w:r>
    </w:p>
    <w:p w14:paraId="3DC56C3D" w14:textId="77777777" w:rsidR="00610A28" w:rsidRPr="00B52746" w:rsidRDefault="00610A28" w:rsidP="00610A28">
      <w:pPr>
        <w:pStyle w:val="Prrafodelista"/>
        <w:spacing w:line="240" w:lineRule="auto"/>
        <w:ind w:left="510"/>
        <w:rPr>
          <w:rFonts w:ascii="Consolas" w:hAnsi="Consolas" w:cs="Arial"/>
          <w:sz w:val="20"/>
          <w:szCs w:val="20"/>
        </w:rPr>
      </w:pPr>
      <w:r w:rsidRPr="00B52746">
        <w:rPr>
          <w:rFonts w:ascii="Consolas" w:hAnsi="Consolas" w:cs="Arial"/>
          <w:sz w:val="20"/>
          <w:szCs w:val="20"/>
        </w:rPr>
        <w:t>end decoBCD7seg;</w:t>
      </w:r>
    </w:p>
    <w:p w14:paraId="59D636C7" w14:textId="77777777" w:rsidR="00610A28" w:rsidRPr="00B52746" w:rsidRDefault="00610A28" w:rsidP="00610A28">
      <w:pPr>
        <w:pStyle w:val="Prrafodelista"/>
        <w:spacing w:line="240" w:lineRule="auto"/>
        <w:ind w:left="510"/>
        <w:rPr>
          <w:rFonts w:ascii="Consolas" w:hAnsi="Consolas" w:cs="Arial"/>
          <w:sz w:val="20"/>
          <w:szCs w:val="20"/>
        </w:rPr>
      </w:pPr>
    </w:p>
    <w:p w14:paraId="0A00493D" w14:textId="77777777" w:rsidR="00610A28" w:rsidRPr="00B52746" w:rsidRDefault="00610A28" w:rsidP="00610A28">
      <w:pPr>
        <w:pStyle w:val="Prrafodelista"/>
        <w:spacing w:line="240" w:lineRule="auto"/>
        <w:ind w:left="510"/>
        <w:rPr>
          <w:rFonts w:ascii="Consolas" w:hAnsi="Consolas" w:cs="Arial"/>
          <w:sz w:val="20"/>
          <w:szCs w:val="20"/>
        </w:rPr>
      </w:pPr>
      <w:r w:rsidRPr="00B52746">
        <w:rPr>
          <w:rFonts w:ascii="Consolas" w:hAnsi="Consolas" w:cs="Arial"/>
          <w:sz w:val="20"/>
          <w:szCs w:val="20"/>
        </w:rPr>
        <w:t>architecture behav of decoBCD7seg is</w:t>
      </w:r>
    </w:p>
    <w:p w14:paraId="48064D93" w14:textId="77777777" w:rsidR="00610A28" w:rsidRPr="00B52746" w:rsidRDefault="00610A28" w:rsidP="00610A28">
      <w:pPr>
        <w:pStyle w:val="Prrafodelista"/>
        <w:spacing w:line="240" w:lineRule="auto"/>
        <w:ind w:left="510"/>
        <w:rPr>
          <w:rFonts w:ascii="Consolas" w:hAnsi="Consolas" w:cs="Arial"/>
          <w:sz w:val="20"/>
          <w:szCs w:val="20"/>
        </w:rPr>
      </w:pPr>
      <w:r w:rsidRPr="00B52746">
        <w:rPr>
          <w:rFonts w:ascii="Consolas" w:hAnsi="Consolas" w:cs="Arial"/>
          <w:sz w:val="20"/>
          <w:szCs w:val="20"/>
        </w:rPr>
        <w:t xml:space="preserve">begin </w:t>
      </w:r>
    </w:p>
    <w:p w14:paraId="34DAE4E2" w14:textId="77777777" w:rsidR="00610A28" w:rsidRPr="00B52746" w:rsidRDefault="00610A28" w:rsidP="00610A28">
      <w:pPr>
        <w:pStyle w:val="Prrafodelista"/>
        <w:spacing w:line="240" w:lineRule="auto"/>
        <w:ind w:left="510"/>
        <w:rPr>
          <w:rFonts w:ascii="Consolas" w:hAnsi="Consolas" w:cs="Arial"/>
          <w:sz w:val="20"/>
          <w:szCs w:val="20"/>
        </w:rPr>
      </w:pPr>
      <w:r w:rsidRPr="00B52746">
        <w:rPr>
          <w:rFonts w:ascii="Consolas" w:hAnsi="Consolas" w:cs="Arial"/>
          <w:sz w:val="20"/>
          <w:szCs w:val="20"/>
        </w:rPr>
        <w:tab/>
        <w:t xml:space="preserve">with ent select </w:t>
      </w:r>
      <w:r w:rsidRPr="00B52746">
        <w:rPr>
          <w:rFonts w:ascii="Consolas" w:hAnsi="Consolas" w:cs="Arial"/>
          <w:sz w:val="20"/>
          <w:szCs w:val="20"/>
        </w:rPr>
        <w:tab/>
      </w:r>
      <w:r w:rsidRPr="00B52746">
        <w:rPr>
          <w:rFonts w:ascii="Consolas" w:hAnsi="Consolas" w:cs="Arial"/>
          <w:sz w:val="20"/>
          <w:szCs w:val="20"/>
        </w:rPr>
        <w:tab/>
      </w:r>
      <w:r w:rsidRPr="00B52746">
        <w:rPr>
          <w:rFonts w:ascii="Consolas" w:hAnsi="Consolas" w:cs="Arial"/>
          <w:sz w:val="20"/>
          <w:szCs w:val="20"/>
        </w:rPr>
        <w:tab/>
      </w:r>
      <w:r w:rsidRPr="00B52746">
        <w:rPr>
          <w:rFonts w:ascii="Consolas" w:hAnsi="Consolas" w:cs="Arial"/>
          <w:sz w:val="20"/>
          <w:szCs w:val="20"/>
        </w:rPr>
        <w:tab/>
      </w:r>
      <w:r w:rsidRPr="00B52746">
        <w:rPr>
          <w:rFonts w:ascii="Consolas" w:hAnsi="Consolas" w:cs="Arial"/>
          <w:sz w:val="20"/>
          <w:szCs w:val="20"/>
        </w:rPr>
        <w:tab/>
      </w:r>
      <w:r w:rsidRPr="00B52746">
        <w:rPr>
          <w:rFonts w:ascii="Consolas" w:hAnsi="Consolas" w:cs="Arial"/>
          <w:sz w:val="20"/>
          <w:szCs w:val="20"/>
        </w:rPr>
        <w:tab/>
      </w:r>
      <w:r w:rsidRPr="00B52746">
        <w:rPr>
          <w:rFonts w:ascii="Consolas" w:hAnsi="Consolas" w:cs="Arial"/>
          <w:sz w:val="20"/>
          <w:szCs w:val="20"/>
        </w:rPr>
        <w:tab/>
      </w:r>
      <w:r w:rsidRPr="00B52746">
        <w:rPr>
          <w:rFonts w:ascii="Consolas" w:hAnsi="Consolas" w:cs="Arial"/>
          <w:sz w:val="20"/>
          <w:szCs w:val="20"/>
        </w:rPr>
        <w:tab/>
      </w:r>
      <w:r w:rsidRPr="00B52746">
        <w:rPr>
          <w:rFonts w:ascii="Consolas" w:hAnsi="Consolas" w:cs="Arial"/>
          <w:sz w:val="20"/>
          <w:szCs w:val="20"/>
        </w:rPr>
        <w:tab/>
        <w:t>--Decodificador BCD a 7seg</w:t>
      </w:r>
    </w:p>
    <w:p w14:paraId="4C8B7BD5" w14:textId="77777777" w:rsidR="00610A28" w:rsidRPr="00B52746" w:rsidRDefault="00610A28" w:rsidP="00610A28">
      <w:pPr>
        <w:pStyle w:val="Prrafodelista"/>
        <w:spacing w:line="240" w:lineRule="auto"/>
        <w:ind w:left="510"/>
        <w:rPr>
          <w:rFonts w:ascii="Consolas" w:hAnsi="Consolas" w:cs="Arial"/>
          <w:sz w:val="20"/>
          <w:szCs w:val="20"/>
        </w:rPr>
      </w:pPr>
      <w:r w:rsidRPr="00B52746">
        <w:rPr>
          <w:rFonts w:ascii="Consolas" w:hAnsi="Consolas" w:cs="Arial"/>
          <w:sz w:val="20"/>
          <w:szCs w:val="20"/>
        </w:rPr>
        <w:tab/>
      </w:r>
      <w:r w:rsidRPr="00B52746">
        <w:rPr>
          <w:rFonts w:ascii="Consolas" w:hAnsi="Consolas" w:cs="Arial"/>
          <w:sz w:val="20"/>
          <w:szCs w:val="20"/>
        </w:rPr>
        <w:tab/>
        <w:t xml:space="preserve">leds &lt;= "1111001" when "0001",--1 </w:t>
      </w:r>
    </w:p>
    <w:p w14:paraId="1E1A6A08" w14:textId="77777777" w:rsidR="00610A28" w:rsidRPr="00B52746" w:rsidRDefault="00610A28" w:rsidP="00610A28">
      <w:pPr>
        <w:pStyle w:val="Prrafodelista"/>
        <w:spacing w:line="240" w:lineRule="auto"/>
        <w:ind w:left="510"/>
        <w:rPr>
          <w:rFonts w:ascii="Consolas" w:hAnsi="Consolas" w:cs="Arial"/>
          <w:sz w:val="20"/>
          <w:szCs w:val="20"/>
        </w:rPr>
      </w:pPr>
      <w:r w:rsidRPr="00B52746">
        <w:rPr>
          <w:rFonts w:ascii="Consolas" w:hAnsi="Consolas" w:cs="Arial"/>
          <w:sz w:val="20"/>
          <w:szCs w:val="20"/>
        </w:rPr>
        <w:tab/>
      </w:r>
      <w:r w:rsidRPr="00B52746">
        <w:rPr>
          <w:rFonts w:ascii="Consolas" w:hAnsi="Consolas" w:cs="Arial"/>
          <w:sz w:val="20"/>
          <w:szCs w:val="20"/>
        </w:rPr>
        <w:tab/>
      </w:r>
      <w:r w:rsidRPr="00B52746">
        <w:rPr>
          <w:rFonts w:ascii="Consolas" w:hAnsi="Consolas" w:cs="Arial"/>
          <w:sz w:val="20"/>
          <w:szCs w:val="20"/>
        </w:rPr>
        <w:tab/>
      </w:r>
      <w:r w:rsidRPr="00B52746">
        <w:rPr>
          <w:rFonts w:ascii="Consolas" w:hAnsi="Consolas" w:cs="Arial"/>
          <w:sz w:val="20"/>
          <w:szCs w:val="20"/>
        </w:rPr>
        <w:tab/>
        <w:t xml:space="preserve">  "0100100" when "0010",--2 </w:t>
      </w:r>
    </w:p>
    <w:p w14:paraId="76626B9A" w14:textId="77777777" w:rsidR="00610A28" w:rsidRPr="00B52746" w:rsidRDefault="00610A28" w:rsidP="00610A28">
      <w:pPr>
        <w:pStyle w:val="Prrafodelista"/>
        <w:spacing w:line="240" w:lineRule="auto"/>
        <w:ind w:left="510"/>
        <w:rPr>
          <w:rFonts w:ascii="Consolas" w:hAnsi="Consolas" w:cs="Arial"/>
          <w:sz w:val="20"/>
          <w:szCs w:val="20"/>
        </w:rPr>
      </w:pPr>
      <w:r w:rsidRPr="00B52746">
        <w:rPr>
          <w:rFonts w:ascii="Consolas" w:hAnsi="Consolas" w:cs="Arial"/>
          <w:sz w:val="20"/>
          <w:szCs w:val="20"/>
        </w:rPr>
        <w:tab/>
      </w:r>
      <w:r w:rsidRPr="00B52746">
        <w:rPr>
          <w:rFonts w:ascii="Consolas" w:hAnsi="Consolas" w:cs="Arial"/>
          <w:sz w:val="20"/>
          <w:szCs w:val="20"/>
        </w:rPr>
        <w:tab/>
      </w:r>
      <w:r w:rsidRPr="00B52746">
        <w:rPr>
          <w:rFonts w:ascii="Consolas" w:hAnsi="Consolas" w:cs="Arial"/>
          <w:sz w:val="20"/>
          <w:szCs w:val="20"/>
        </w:rPr>
        <w:tab/>
        <w:t xml:space="preserve">     "0110000" when "0011",--3 </w:t>
      </w:r>
    </w:p>
    <w:p w14:paraId="38C6E3B7" w14:textId="77777777" w:rsidR="00610A28" w:rsidRPr="00B52746" w:rsidRDefault="00610A28" w:rsidP="00610A28">
      <w:pPr>
        <w:pStyle w:val="Prrafodelista"/>
        <w:spacing w:line="240" w:lineRule="auto"/>
        <w:ind w:left="510"/>
        <w:rPr>
          <w:rFonts w:ascii="Consolas" w:hAnsi="Consolas" w:cs="Arial"/>
          <w:sz w:val="20"/>
          <w:szCs w:val="20"/>
        </w:rPr>
      </w:pPr>
      <w:r w:rsidRPr="00B52746">
        <w:rPr>
          <w:rFonts w:ascii="Consolas" w:hAnsi="Consolas" w:cs="Arial"/>
          <w:sz w:val="20"/>
          <w:szCs w:val="20"/>
        </w:rPr>
        <w:tab/>
      </w:r>
      <w:r w:rsidRPr="00B52746">
        <w:rPr>
          <w:rFonts w:ascii="Consolas" w:hAnsi="Consolas" w:cs="Arial"/>
          <w:sz w:val="20"/>
          <w:szCs w:val="20"/>
        </w:rPr>
        <w:tab/>
      </w:r>
      <w:r w:rsidRPr="00B52746">
        <w:rPr>
          <w:rFonts w:ascii="Consolas" w:hAnsi="Consolas" w:cs="Arial"/>
          <w:sz w:val="20"/>
          <w:szCs w:val="20"/>
        </w:rPr>
        <w:tab/>
      </w:r>
      <w:r w:rsidRPr="00B52746">
        <w:rPr>
          <w:rFonts w:ascii="Consolas" w:hAnsi="Consolas" w:cs="Arial"/>
          <w:sz w:val="20"/>
          <w:szCs w:val="20"/>
        </w:rPr>
        <w:tab/>
        <w:t xml:space="preserve">  "0011001" when "0100",--4 </w:t>
      </w:r>
    </w:p>
    <w:p w14:paraId="411AA531" w14:textId="77777777" w:rsidR="00610A28" w:rsidRPr="00B52746" w:rsidRDefault="00610A28" w:rsidP="00610A28">
      <w:pPr>
        <w:pStyle w:val="Prrafodelista"/>
        <w:spacing w:line="240" w:lineRule="auto"/>
        <w:ind w:left="510"/>
        <w:rPr>
          <w:rFonts w:ascii="Consolas" w:hAnsi="Consolas" w:cs="Arial"/>
          <w:sz w:val="20"/>
          <w:szCs w:val="20"/>
        </w:rPr>
      </w:pPr>
      <w:r w:rsidRPr="00B52746">
        <w:rPr>
          <w:rFonts w:ascii="Consolas" w:hAnsi="Consolas" w:cs="Arial"/>
          <w:sz w:val="20"/>
          <w:szCs w:val="20"/>
        </w:rPr>
        <w:tab/>
      </w:r>
      <w:r w:rsidRPr="00B52746">
        <w:rPr>
          <w:rFonts w:ascii="Consolas" w:hAnsi="Consolas" w:cs="Arial"/>
          <w:sz w:val="20"/>
          <w:szCs w:val="20"/>
        </w:rPr>
        <w:tab/>
      </w:r>
      <w:r w:rsidRPr="00B52746">
        <w:rPr>
          <w:rFonts w:ascii="Consolas" w:hAnsi="Consolas" w:cs="Arial"/>
          <w:sz w:val="20"/>
          <w:szCs w:val="20"/>
        </w:rPr>
        <w:tab/>
      </w:r>
      <w:r w:rsidRPr="00B52746">
        <w:rPr>
          <w:rFonts w:ascii="Consolas" w:hAnsi="Consolas" w:cs="Arial"/>
          <w:sz w:val="20"/>
          <w:szCs w:val="20"/>
        </w:rPr>
        <w:tab/>
        <w:t xml:space="preserve">  "0010010" when "0101",--5 </w:t>
      </w:r>
    </w:p>
    <w:p w14:paraId="36402E1B" w14:textId="77777777" w:rsidR="00610A28" w:rsidRPr="00B52746" w:rsidRDefault="00610A28" w:rsidP="00610A28">
      <w:pPr>
        <w:pStyle w:val="Prrafodelista"/>
        <w:spacing w:line="240" w:lineRule="auto"/>
        <w:ind w:left="510"/>
        <w:rPr>
          <w:rFonts w:ascii="Consolas" w:hAnsi="Consolas" w:cs="Arial"/>
          <w:sz w:val="20"/>
          <w:szCs w:val="20"/>
        </w:rPr>
      </w:pPr>
      <w:r w:rsidRPr="00B52746">
        <w:rPr>
          <w:rFonts w:ascii="Consolas" w:hAnsi="Consolas" w:cs="Arial"/>
          <w:sz w:val="20"/>
          <w:szCs w:val="20"/>
        </w:rPr>
        <w:tab/>
      </w:r>
      <w:r w:rsidRPr="00B52746">
        <w:rPr>
          <w:rFonts w:ascii="Consolas" w:hAnsi="Consolas" w:cs="Arial"/>
          <w:sz w:val="20"/>
          <w:szCs w:val="20"/>
        </w:rPr>
        <w:tab/>
      </w:r>
      <w:r w:rsidRPr="00B52746">
        <w:rPr>
          <w:rFonts w:ascii="Consolas" w:hAnsi="Consolas" w:cs="Arial"/>
          <w:sz w:val="20"/>
          <w:szCs w:val="20"/>
        </w:rPr>
        <w:tab/>
      </w:r>
      <w:r w:rsidRPr="00B52746">
        <w:rPr>
          <w:rFonts w:ascii="Consolas" w:hAnsi="Consolas" w:cs="Arial"/>
          <w:sz w:val="20"/>
          <w:szCs w:val="20"/>
        </w:rPr>
        <w:tab/>
        <w:t xml:space="preserve">  "0000010" when "0110",--6 </w:t>
      </w:r>
    </w:p>
    <w:p w14:paraId="57358B76" w14:textId="77777777" w:rsidR="00610A28" w:rsidRPr="00B52746" w:rsidRDefault="00610A28" w:rsidP="00610A28">
      <w:pPr>
        <w:pStyle w:val="Prrafodelista"/>
        <w:spacing w:line="240" w:lineRule="auto"/>
        <w:ind w:left="510"/>
        <w:rPr>
          <w:rFonts w:ascii="Consolas" w:hAnsi="Consolas" w:cs="Arial"/>
          <w:sz w:val="20"/>
          <w:szCs w:val="20"/>
        </w:rPr>
      </w:pPr>
      <w:r w:rsidRPr="00B52746">
        <w:rPr>
          <w:rFonts w:ascii="Consolas" w:hAnsi="Consolas" w:cs="Arial"/>
          <w:sz w:val="20"/>
          <w:szCs w:val="20"/>
        </w:rPr>
        <w:tab/>
      </w:r>
      <w:r w:rsidRPr="00B52746">
        <w:rPr>
          <w:rFonts w:ascii="Consolas" w:hAnsi="Consolas" w:cs="Arial"/>
          <w:sz w:val="20"/>
          <w:szCs w:val="20"/>
        </w:rPr>
        <w:tab/>
      </w:r>
      <w:r w:rsidRPr="00B52746">
        <w:rPr>
          <w:rFonts w:ascii="Consolas" w:hAnsi="Consolas" w:cs="Arial"/>
          <w:sz w:val="20"/>
          <w:szCs w:val="20"/>
        </w:rPr>
        <w:tab/>
      </w:r>
      <w:r w:rsidRPr="00B52746">
        <w:rPr>
          <w:rFonts w:ascii="Consolas" w:hAnsi="Consolas" w:cs="Arial"/>
          <w:sz w:val="20"/>
          <w:szCs w:val="20"/>
        </w:rPr>
        <w:tab/>
        <w:t xml:space="preserve">  "1111000" when "0111",--7 </w:t>
      </w:r>
    </w:p>
    <w:p w14:paraId="3C341CE9" w14:textId="77777777" w:rsidR="00610A28" w:rsidRPr="00B52746" w:rsidRDefault="00610A28" w:rsidP="00610A28">
      <w:pPr>
        <w:pStyle w:val="Prrafodelista"/>
        <w:spacing w:line="240" w:lineRule="auto"/>
        <w:ind w:left="510"/>
        <w:rPr>
          <w:rFonts w:ascii="Consolas" w:hAnsi="Consolas" w:cs="Arial"/>
          <w:sz w:val="20"/>
          <w:szCs w:val="20"/>
        </w:rPr>
      </w:pPr>
      <w:r w:rsidRPr="00B52746">
        <w:rPr>
          <w:rFonts w:ascii="Consolas" w:hAnsi="Consolas" w:cs="Arial"/>
          <w:sz w:val="20"/>
          <w:szCs w:val="20"/>
        </w:rPr>
        <w:tab/>
      </w:r>
      <w:r w:rsidRPr="00B52746">
        <w:rPr>
          <w:rFonts w:ascii="Consolas" w:hAnsi="Consolas" w:cs="Arial"/>
          <w:sz w:val="20"/>
          <w:szCs w:val="20"/>
        </w:rPr>
        <w:tab/>
      </w:r>
      <w:r w:rsidRPr="00B52746">
        <w:rPr>
          <w:rFonts w:ascii="Consolas" w:hAnsi="Consolas" w:cs="Arial"/>
          <w:sz w:val="20"/>
          <w:szCs w:val="20"/>
        </w:rPr>
        <w:tab/>
      </w:r>
      <w:r w:rsidRPr="00B52746">
        <w:rPr>
          <w:rFonts w:ascii="Consolas" w:hAnsi="Consolas" w:cs="Arial"/>
          <w:sz w:val="20"/>
          <w:szCs w:val="20"/>
        </w:rPr>
        <w:tab/>
        <w:t xml:space="preserve">  "0000000" when "1000",--8</w:t>
      </w:r>
    </w:p>
    <w:p w14:paraId="3645F7D4" w14:textId="77777777" w:rsidR="00610A28" w:rsidRPr="00B52746" w:rsidRDefault="00610A28" w:rsidP="00610A28">
      <w:pPr>
        <w:pStyle w:val="Prrafodelista"/>
        <w:spacing w:line="240" w:lineRule="auto"/>
        <w:ind w:left="510"/>
        <w:rPr>
          <w:rFonts w:ascii="Consolas" w:hAnsi="Consolas" w:cs="Arial"/>
          <w:sz w:val="20"/>
          <w:szCs w:val="20"/>
        </w:rPr>
      </w:pPr>
      <w:r w:rsidRPr="00B52746">
        <w:rPr>
          <w:rFonts w:ascii="Consolas" w:hAnsi="Consolas" w:cs="Arial"/>
          <w:sz w:val="20"/>
          <w:szCs w:val="20"/>
        </w:rPr>
        <w:tab/>
      </w:r>
      <w:r w:rsidRPr="00B52746">
        <w:rPr>
          <w:rFonts w:ascii="Consolas" w:hAnsi="Consolas" w:cs="Arial"/>
          <w:sz w:val="20"/>
          <w:szCs w:val="20"/>
        </w:rPr>
        <w:tab/>
      </w:r>
      <w:r w:rsidRPr="00B52746">
        <w:rPr>
          <w:rFonts w:ascii="Consolas" w:hAnsi="Consolas" w:cs="Arial"/>
          <w:sz w:val="20"/>
          <w:szCs w:val="20"/>
        </w:rPr>
        <w:tab/>
      </w:r>
      <w:r w:rsidRPr="00B52746">
        <w:rPr>
          <w:rFonts w:ascii="Consolas" w:hAnsi="Consolas" w:cs="Arial"/>
          <w:sz w:val="20"/>
          <w:szCs w:val="20"/>
        </w:rPr>
        <w:tab/>
        <w:t xml:space="preserve">  "0010000" when "1001",--9</w:t>
      </w:r>
    </w:p>
    <w:p w14:paraId="24C27385" w14:textId="67CF0E11" w:rsidR="00610A28" w:rsidRPr="00610A28" w:rsidRDefault="00610A28" w:rsidP="00610A28">
      <w:pPr>
        <w:pStyle w:val="Prrafodelista"/>
        <w:spacing w:line="240" w:lineRule="auto"/>
        <w:ind w:left="510"/>
        <w:rPr>
          <w:rFonts w:ascii="Consolas" w:hAnsi="Consolas" w:cs="Arial"/>
          <w:sz w:val="20"/>
          <w:szCs w:val="20"/>
        </w:rPr>
      </w:pPr>
      <w:r w:rsidRPr="00B52746">
        <w:rPr>
          <w:rFonts w:ascii="Consolas" w:hAnsi="Consolas" w:cs="Arial"/>
          <w:sz w:val="20"/>
          <w:szCs w:val="20"/>
        </w:rPr>
        <w:tab/>
      </w:r>
      <w:r w:rsidRPr="00B52746">
        <w:rPr>
          <w:rFonts w:ascii="Consolas" w:hAnsi="Consolas" w:cs="Arial"/>
          <w:sz w:val="20"/>
          <w:szCs w:val="20"/>
        </w:rPr>
        <w:tab/>
      </w:r>
      <w:r w:rsidRPr="00B52746">
        <w:rPr>
          <w:rFonts w:ascii="Consolas" w:hAnsi="Consolas" w:cs="Arial"/>
          <w:sz w:val="20"/>
          <w:szCs w:val="20"/>
        </w:rPr>
        <w:tab/>
      </w:r>
      <w:r w:rsidRPr="00B52746">
        <w:rPr>
          <w:rFonts w:ascii="Consolas" w:hAnsi="Consolas" w:cs="Arial"/>
          <w:sz w:val="20"/>
          <w:szCs w:val="20"/>
        </w:rPr>
        <w:tab/>
        <w:t xml:space="preserve">  </w:t>
      </w:r>
      <w:r w:rsidRPr="00610A28">
        <w:rPr>
          <w:rFonts w:ascii="Consolas" w:hAnsi="Consolas" w:cs="Arial"/>
          <w:sz w:val="20"/>
          <w:szCs w:val="20"/>
        </w:rPr>
        <w:t>"1000000" when others;--0</w:t>
      </w:r>
    </w:p>
    <w:p w14:paraId="2D383B61" w14:textId="52D681E4" w:rsidR="00364ABF" w:rsidRPr="00610A28" w:rsidRDefault="00610A28" w:rsidP="00610A28">
      <w:pPr>
        <w:pStyle w:val="Prrafodelista"/>
        <w:spacing w:line="240" w:lineRule="auto"/>
        <w:ind w:left="510"/>
        <w:rPr>
          <w:rFonts w:ascii="Consolas" w:hAnsi="Consolas" w:cs="Arial"/>
          <w:sz w:val="20"/>
          <w:szCs w:val="20"/>
        </w:rPr>
      </w:pPr>
      <w:r w:rsidRPr="00610A28">
        <w:rPr>
          <w:rFonts w:ascii="Consolas" w:hAnsi="Consolas" w:cs="Arial"/>
          <w:sz w:val="20"/>
          <w:szCs w:val="20"/>
        </w:rPr>
        <w:t>end behav;</w:t>
      </w:r>
    </w:p>
    <w:p w14:paraId="0EB1F7B5" w14:textId="0D5B8802" w:rsidR="00364ABF" w:rsidRDefault="00364ABF" w:rsidP="008C5F3C">
      <w:pPr>
        <w:pStyle w:val="Prrafodelista"/>
        <w:spacing w:line="240" w:lineRule="auto"/>
        <w:ind w:left="284"/>
        <w:rPr>
          <w:rFonts w:ascii="Arial" w:hAnsi="Arial" w:cs="Arial"/>
          <w:b/>
          <w:bCs/>
        </w:rPr>
      </w:pPr>
    </w:p>
    <w:p w14:paraId="0B7D6270" w14:textId="77777777" w:rsidR="00610A28" w:rsidRDefault="00610A28" w:rsidP="008C5F3C">
      <w:pPr>
        <w:pStyle w:val="Prrafodelista"/>
        <w:spacing w:line="240" w:lineRule="auto"/>
        <w:ind w:left="284"/>
        <w:rPr>
          <w:rFonts w:ascii="Arial" w:hAnsi="Arial" w:cs="Arial"/>
          <w:b/>
          <w:bCs/>
        </w:rPr>
      </w:pPr>
    </w:p>
    <w:p w14:paraId="15D9B774" w14:textId="1F256F5D" w:rsidR="008C5F3C" w:rsidRDefault="008C5F3C" w:rsidP="00364ABF">
      <w:pPr>
        <w:pStyle w:val="Ttulo3"/>
        <w:numPr>
          <w:ilvl w:val="2"/>
          <w:numId w:val="17"/>
        </w:numPr>
        <w:spacing w:before="0" w:line="240" w:lineRule="auto"/>
        <w:ind w:left="624" w:hanging="284"/>
      </w:pPr>
      <w:bookmarkStart w:id="68" w:name="_Toc69479563"/>
      <w:r>
        <w:lastRenderedPageBreak/>
        <w:t>Decodificador Hexadecimal a 7segmento</w:t>
      </w:r>
      <w:bookmarkEnd w:id="68"/>
    </w:p>
    <w:p w14:paraId="26B52693" w14:textId="4293713A" w:rsidR="008C5F3C" w:rsidRDefault="008C5F3C" w:rsidP="008C5F3C">
      <w:pPr>
        <w:pStyle w:val="Prrafodelista"/>
        <w:spacing w:line="240" w:lineRule="auto"/>
        <w:ind w:left="284"/>
        <w:rPr>
          <w:rFonts w:ascii="Arial" w:hAnsi="Arial" w:cs="Arial"/>
          <w:b/>
          <w:bCs/>
        </w:rPr>
      </w:pPr>
    </w:p>
    <w:p w14:paraId="6E5489FA" w14:textId="77777777" w:rsidR="0087630A" w:rsidRPr="0087630A" w:rsidRDefault="0087630A" w:rsidP="0087630A">
      <w:pPr>
        <w:pStyle w:val="Prrafodelista"/>
        <w:spacing w:after="0" w:line="240" w:lineRule="auto"/>
        <w:ind w:left="510"/>
        <w:rPr>
          <w:rFonts w:ascii="Consolas" w:hAnsi="Consolas" w:cs="Arial"/>
          <w:sz w:val="20"/>
          <w:szCs w:val="20"/>
        </w:rPr>
      </w:pPr>
      <w:r w:rsidRPr="0087630A">
        <w:rPr>
          <w:rFonts w:ascii="Consolas" w:hAnsi="Consolas" w:cs="Arial"/>
          <w:sz w:val="20"/>
          <w:szCs w:val="20"/>
        </w:rPr>
        <w:t>library ieee;</w:t>
      </w:r>
    </w:p>
    <w:p w14:paraId="390A9584" w14:textId="59BF695F" w:rsidR="0087630A" w:rsidRPr="0087630A" w:rsidRDefault="0087630A" w:rsidP="0087630A">
      <w:pPr>
        <w:pStyle w:val="Prrafodelista"/>
        <w:spacing w:after="0" w:line="240" w:lineRule="auto"/>
        <w:ind w:left="510"/>
        <w:rPr>
          <w:rFonts w:ascii="Consolas" w:hAnsi="Consolas" w:cs="Arial"/>
          <w:sz w:val="20"/>
          <w:szCs w:val="20"/>
        </w:rPr>
      </w:pPr>
      <w:r w:rsidRPr="0087630A">
        <w:rPr>
          <w:rFonts w:ascii="Consolas" w:hAnsi="Consolas" w:cs="Arial"/>
          <w:sz w:val="20"/>
          <w:szCs w:val="20"/>
        </w:rPr>
        <w:t>use ieee.std_logic_1164.all;</w:t>
      </w:r>
    </w:p>
    <w:p w14:paraId="6616BA53" w14:textId="77777777" w:rsidR="0087630A" w:rsidRPr="0087630A" w:rsidRDefault="0087630A" w:rsidP="0087630A">
      <w:pPr>
        <w:pStyle w:val="Prrafodelista"/>
        <w:spacing w:after="0" w:line="240" w:lineRule="auto"/>
        <w:ind w:left="510"/>
        <w:rPr>
          <w:rFonts w:ascii="Consolas" w:hAnsi="Consolas" w:cs="Arial"/>
          <w:sz w:val="20"/>
          <w:szCs w:val="20"/>
        </w:rPr>
      </w:pPr>
      <w:r w:rsidRPr="0087630A">
        <w:rPr>
          <w:rFonts w:ascii="Consolas" w:hAnsi="Consolas" w:cs="Arial"/>
          <w:sz w:val="20"/>
          <w:szCs w:val="20"/>
        </w:rPr>
        <w:t>entity decoHEX7seg is</w:t>
      </w:r>
    </w:p>
    <w:p w14:paraId="10F6E609" w14:textId="77777777" w:rsidR="0087630A" w:rsidRPr="0087630A" w:rsidRDefault="0087630A" w:rsidP="0087630A">
      <w:pPr>
        <w:pStyle w:val="Prrafodelista"/>
        <w:spacing w:after="0" w:line="240" w:lineRule="auto"/>
        <w:ind w:left="510"/>
        <w:rPr>
          <w:rFonts w:ascii="Consolas" w:hAnsi="Consolas" w:cs="Arial"/>
          <w:sz w:val="20"/>
          <w:szCs w:val="20"/>
        </w:rPr>
      </w:pPr>
      <w:r w:rsidRPr="0087630A">
        <w:rPr>
          <w:rFonts w:ascii="Consolas" w:hAnsi="Consolas" w:cs="Arial"/>
          <w:sz w:val="20"/>
          <w:szCs w:val="20"/>
        </w:rPr>
        <w:t>port(enth: in std_logic_vector(3 downto 0);</w:t>
      </w:r>
    </w:p>
    <w:p w14:paraId="6AE39F9D" w14:textId="77777777" w:rsidR="0087630A" w:rsidRPr="0087630A" w:rsidRDefault="0087630A" w:rsidP="0087630A">
      <w:pPr>
        <w:pStyle w:val="Prrafodelista"/>
        <w:spacing w:after="0" w:line="240" w:lineRule="auto"/>
        <w:ind w:left="510"/>
        <w:rPr>
          <w:rFonts w:ascii="Consolas" w:hAnsi="Consolas" w:cs="Arial"/>
          <w:sz w:val="20"/>
          <w:szCs w:val="20"/>
        </w:rPr>
      </w:pPr>
      <w:r w:rsidRPr="0087630A">
        <w:rPr>
          <w:rFonts w:ascii="Consolas" w:hAnsi="Consolas" w:cs="Arial"/>
          <w:sz w:val="20"/>
          <w:szCs w:val="20"/>
        </w:rPr>
        <w:t xml:space="preserve">    ledsh1, ledsh2: out std_logic_vector (6 downto 0));</w:t>
      </w:r>
    </w:p>
    <w:p w14:paraId="7B29F2CE" w14:textId="1F3A3EE0" w:rsidR="0087630A" w:rsidRPr="0087630A" w:rsidRDefault="0087630A" w:rsidP="0087630A">
      <w:pPr>
        <w:pStyle w:val="Prrafodelista"/>
        <w:spacing w:after="0" w:line="240" w:lineRule="auto"/>
        <w:ind w:left="510"/>
        <w:rPr>
          <w:rFonts w:ascii="Consolas" w:hAnsi="Consolas" w:cs="Arial"/>
          <w:sz w:val="20"/>
          <w:szCs w:val="20"/>
        </w:rPr>
      </w:pPr>
      <w:r w:rsidRPr="0087630A">
        <w:rPr>
          <w:rFonts w:ascii="Consolas" w:hAnsi="Consolas" w:cs="Arial"/>
          <w:sz w:val="20"/>
          <w:szCs w:val="20"/>
        </w:rPr>
        <w:t>end decoHEX7seg;</w:t>
      </w:r>
    </w:p>
    <w:p w14:paraId="1354B662" w14:textId="77777777" w:rsidR="0087630A" w:rsidRPr="0087630A" w:rsidRDefault="0087630A" w:rsidP="0087630A">
      <w:pPr>
        <w:pStyle w:val="Prrafodelista"/>
        <w:spacing w:after="0" w:line="240" w:lineRule="auto"/>
        <w:ind w:left="510"/>
        <w:rPr>
          <w:rFonts w:ascii="Consolas" w:hAnsi="Consolas" w:cs="Arial"/>
          <w:sz w:val="20"/>
          <w:szCs w:val="20"/>
        </w:rPr>
      </w:pPr>
      <w:r w:rsidRPr="0087630A">
        <w:rPr>
          <w:rFonts w:ascii="Consolas" w:hAnsi="Consolas" w:cs="Arial"/>
          <w:sz w:val="20"/>
          <w:szCs w:val="20"/>
        </w:rPr>
        <w:t>architecture behav of decoHEX7seg is</w:t>
      </w:r>
    </w:p>
    <w:p w14:paraId="33E596A8" w14:textId="77777777" w:rsidR="0087630A" w:rsidRPr="0087630A" w:rsidRDefault="0087630A" w:rsidP="0087630A">
      <w:pPr>
        <w:pStyle w:val="Prrafodelista"/>
        <w:spacing w:after="0" w:line="240" w:lineRule="auto"/>
        <w:ind w:left="510"/>
        <w:rPr>
          <w:rFonts w:ascii="Consolas" w:hAnsi="Consolas" w:cs="Arial"/>
          <w:sz w:val="20"/>
          <w:szCs w:val="20"/>
        </w:rPr>
      </w:pPr>
      <w:r w:rsidRPr="0087630A">
        <w:rPr>
          <w:rFonts w:ascii="Consolas" w:hAnsi="Consolas" w:cs="Arial"/>
          <w:sz w:val="20"/>
          <w:szCs w:val="20"/>
        </w:rPr>
        <w:tab/>
        <w:t>signal aux: std_logic_vector(13 downto 0);--Señal Auxiliar</w:t>
      </w:r>
    </w:p>
    <w:p w14:paraId="09D188B2" w14:textId="77777777" w:rsidR="0087630A" w:rsidRPr="0087630A" w:rsidRDefault="0087630A" w:rsidP="0087630A">
      <w:pPr>
        <w:pStyle w:val="Prrafodelista"/>
        <w:spacing w:after="0" w:line="240" w:lineRule="auto"/>
        <w:ind w:left="510"/>
        <w:rPr>
          <w:rFonts w:ascii="Consolas" w:hAnsi="Consolas" w:cs="Arial"/>
          <w:sz w:val="20"/>
          <w:szCs w:val="20"/>
          <w:lang w:val="pt-BR"/>
        </w:rPr>
      </w:pPr>
      <w:r w:rsidRPr="0087630A">
        <w:rPr>
          <w:rFonts w:ascii="Consolas" w:hAnsi="Consolas" w:cs="Arial"/>
          <w:sz w:val="20"/>
          <w:szCs w:val="20"/>
          <w:lang w:val="pt-BR"/>
        </w:rPr>
        <w:t>begin</w:t>
      </w:r>
    </w:p>
    <w:p w14:paraId="4675CA16" w14:textId="77777777" w:rsidR="0087630A" w:rsidRPr="0087630A" w:rsidRDefault="0087630A" w:rsidP="0087630A">
      <w:pPr>
        <w:pStyle w:val="Prrafodelista"/>
        <w:spacing w:after="0" w:line="240" w:lineRule="auto"/>
        <w:ind w:left="510"/>
        <w:rPr>
          <w:rFonts w:ascii="Consolas" w:hAnsi="Consolas" w:cs="Arial"/>
          <w:sz w:val="20"/>
          <w:szCs w:val="20"/>
          <w:lang w:val="pt-BR"/>
        </w:rPr>
      </w:pPr>
      <w:r w:rsidRPr="0087630A">
        <w:rPr>
          <w:rFonts w:ascii="Consolas" w:hAnsi="Consolas" w:cs="Arial"/>
          <w:sz w:val="20"/>
          <w:szCs w:val="20"/>
          <w:lang w:val="pt-BR"/>
        </w:rPr>
        <w:tab/>
        <w:t xml:space="preserve">with enth select </w:t>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t>--Decodificador HEX a 7seg</w:t>
      </w:r>
    </w:p>
    <w:p w14:paraId="2FD69B64" w14:textId="77777777" w:rsidR="0087630A" w:rsidRPr="0087630A" w:rsidRDefault="0087630A" w:rsidP="0087630A">
      <w:pPr>
        <w:pStyle w:val="Prrafodelista"/>
        <w:spacing w:after="0" w:line="240" w:lineRule="auto"/>
        <w:ind w:left="510"/>
        <w:rPr>
          <w:rFonts w:ascii="Consolas" w:hAnsi="Consolas" w:cs="Arial"/>
          <w:sz w:val="20"/>
          <w:szCs w:val="20"/>
          <w:lang w:val="pt-BR"/>
        </w:rPr>
      </w:pP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t xml:space="preserve">aux &lt;= "10000001111001" when "0001",--1 </w:t>
      </w:r>
    </w:p>
    <w:p w14:paraId="5714064C" w14:textId="77777777" w:rsidR="0087630A" w:rsidRPr="0087630A" w:rsidRDefault="0087630A" w:rsidP="0087630A">
      <w:pPr>
        <w:pStyle w:val="Prrafodelista"/>
        <w:spacing w:after="0" w:line="240" w:lineRule="auto"/>
        <w:ind w:left="510"/>
        <w:rPr>
          <w:rFonts w:ascii="Consolas" w:hAnsi="Consolas" w:cs="Arial"/>
          <w:sz w:val="20"/>
          <w:szCs w:val="20"/>
          <w:lang w:val="pt-BR"/>
        </w:rPr>
      </w:pP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t xml:space="preserve"> "10000000100100" when "0010",--2 </w:t>
      </w:r>
    </w:p>
    <w:p w14:paraId="36426993" w14:textId="77777777" w:rsidR="0087630A" w:rsidRPr="0087630A" w:rsidRDefault="0087630A" w:rsidP="0087630A">
      <w:pPr>
        <w:pStyle w:val="Prrafodelista"/>
        <w:spacing w:after="0" w:line="240" w:lineRule="auto"/>
        <w:ind w:left="510"/>
        <w:rPr>
          <w:rFonts w:ascii="Consolas" w:hAnsi="Consolas" w:cs="Arial"/>
          <w:sz w:val="20"/>
          <w:szCs w:val="20"/>
          <w:lang w:val="pt-BR"/>
        </w:rPr>
      </w:pP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t xml:space="preserve">  </w:t>
      </w:r>
      <w:r w:rsidRPr="0087630A">
        <w:rPr>
          <w:rFonts w:ascii="Consolas" w:hAnsi="Consolas" w:cs="Arial"/>
          <w:sz w:val="20"/>
          <w:szCs w:val="20"/>
          <w:lang w:val="pt-BR"/>
        </w:rPr>
        <w:tab/>
        <w:t xml:space="preserve"> "10000000110000" when "0011",--3 </w:t>
      </w:r>
    </w:p>
    <w:p w14:paraId="2CD90FAF" w14:textId="77777777" w:rsidR="0087630A" w:rsidRPr="0087630A" w:rsidRDefault="0087630A" w:rsidP="0087630A">
      <w:pPr>
        <w:pStyle w:val="Prrafodelista"/>
        <w:spacing w:after="0" w:line="240" w:lineRule="auto"/>
        <w:ind w:left="510"/>
        <w:rPr>
          <w:rFonts w:ascii="Consolas" w:hAnsi="Consolas" w:cs="Arial"/>
          <w:sz w:val="20"/>
          <w:szCs w:val="20"/>
          <w:lang w:val="pt-BR"/>
        </w:rPr>
      </w:pP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t xml:space="preserve"> "10000000011001" when "0100",--4 </w:t>
      </w:r>
    </w:p>
    <w:p w14:paraId="1E3B79E7" w14:textId="77777777" w:rsidR="0087630A" w:rsidRPr="0087630A" w:rsidRDefault="0087630A" w:rsidP="0087630A">
      <w:pPr>
        <w:pStyle w:val="Prrafodelista"/>
        <w:spacing w:after="0" w:line="240" w:lineRule="auto"/>
        <w:ind w:left="510"/>
        <w:rPr>
          <w:rFonts w:ascii="Consolas" w:hAnsi="Consolas" w:cs="Arial"/>
          <w:sz w:val="20"/>
          <w:szCs w:val="20"/>
          <w:lang w:val="pt-BR"/>
        </w:rPr>
      </w:pP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t xml:space="preserve"> "10000000010010" when "0101",--5 </w:t>
      </w:r>
    </w:p>
    <w:p w14:paraId="6AC057C6" w14:textId="77777777" w:rsidR="0087630A" w:rsidRPr="0087630A" w:rsidRDefault="0087630A" w:rsidP="0087630A">
      <w:pPr>
        <w:pStyle w:val="Prrafodelista"/>
        <w:spacing w:after="0" w:line="240" w:lineRule="auto"/>
        <w:ind w:left="510"/>
        <w:rPr>
          <w:rFonts w:ascii="Consolas" w:hAnsi="Consolas" w:cs="Arial"/>
          <w:sz w:val="20"/>
          <w:szCs w:val="20"/>
          <w:lang w:val="pt-BR"/>
        </w:rPr>
      </w:pP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t xml:space="preserve"> "10000000000010" when "0110",--6 </w:t>
      </w:r>
    </w:p>
    <w:p w14:paraId="6FF4445B" w14:textId="77777777" w:rsidR="0087630A" w:rsidRPr="0087630A" w:rsidRDefault="0087630A" w:rsidP="0087630A">
      <w:pPr>
        <w:pStyle w:val="Prrafodelista"/>
        <w:spacing w:after="0" w:line="240" w:lineRule="auto"/>
        <w:ind w:left="510"/>
        <w:rPr>
          <w:rFonts w:ascii="Consolas" w:hAnsi="Consolas" w:cs="Arial"/>
          <w:sz w:val="20"/>
          <w:szCs w:val="20"/>
          <w:lang w:val="pt-BR"/>
        </w:rPr>
      </w:pP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t xml:space="preserve"> "10000001111000" when "0111",--7 </w:t>
      </w:r>
    </w:p>
    <w:p w14:paraId="08EF59D0" w14:textId="77777777" w:rsidR="0087630A" w:rsidRPr="0087630A" w:rsidRDefault="0087630A" w:rsidP="0087630A">
      <w:pPr>
        <w:pStyle w:val="Prrafodelista"/>
        <w:spacing w:after="0" w:line="240" w:lineRule="auto"/>
        <w:ind w:left="510"/>
        <w:rPr>
          <w:rFonts w:ascii="Consolas" w:hAnsi="Consolas" w:cs="Arial"/>
          <w:sz w:val="20"/>
          <w:szCs w:val="20"/>
          <w:lang w:val="pt-BR"/>
        </w:rPr>
      </w:pP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t xml:space="preserve"> "10000000000000" when "1000",--8</w:t>
      </w:r>
    </w:p>
    <w:p w14:paraId="615532B0" w14:textId="77777777" w:rsidR="0087630A" w:rsidRPr="0087630A" w:rsidRDefault="0087630A" w:rsidP="0087630A">
      <w:pPr>
        <w:pStyle w:val="Prrafodelista"/>
        <w:spacing w:after="0" w:line="240" w:lineRule="auto"/>
        <w:ind w:left="510"/>
        <w:rPr>
          <w:rFonts w:ascii="Consolas" w:hAnsi="Consolas" w:cs="Arial"/>
          <w:sz w:val="20"/>
          <w:szCs w:val="20"/>
          <w:lang w:val="pt-BR"/>
        </w:rPr>
      </w:pP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t xml:space="preserve"> "10000000010000" when "1001",--9</w:t>
      </w:r>
    </w:p>
    <w:p w14:paraId="1C8677A3" w14:textId="77777777" w:rsidR="0087630A" w:rsidRPr="0087630A" w:rsidRDefault="0087630A" w:rsidP="0087630A">
      <w:pPr>
        <w:pStyle w:val="Prrafodelista"/>
        <w:spacing w:after="0" w:line="240" w:lineRule="auto"/>
        <w:ind w:left="510"/>
        <w:rPr>
          <w:rFonts w:ascii="Consolas" w:hAnsi="Consolas" w:cs="Arial"/>
          <w:sz w:val="20"/>
          <w:szCs w:val="20"/>
          <w:lang w:val="pt-BR"/>
        </w:rPr>
      </w:pP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t xml:space="preserve"> "11110011000000" when "1010",--10</w:t>
      </w:r>
    </w:p>
    <w:p w14:paraId="6DA858B1" w14:textId="77777777" w:rsidR="0087630A" w:rsidRPr="0087630A" w:rsidRDefault="0087630A" w:rsidP="0087630A">
      <w:pPr>
        <w:pStyle w:val="Prrafodelista"/>
        <w:spacing w:after="0" w:line="240" w:lineRule="auto"/>
        <w:ind w:left="510"/>
        <w:rPr>
          <w:rFonts w:ascii="Consolas" w:hAnsi="Consolas" w:cs="Arial"/>
          <w:sz w:val="20"/>
          <w:szCs w:val="20"/>
          <w:lang w:val="pt-BR"/>
        </w:rPr>
      </w:pP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t xml:space="preserve"> "11110011111001" when "1011",--11</w:t>
      </w:r>
    </w:p>
    <w:p w14:paraId="6E5F6C25" w14:textId="77777777" w:rsidR="0087630A" w:rsidRPr="0087630A" w:rsidRDefault="0087630A" w:rsidP="0087630A">
      <w:pPr>
        <w:pStyle w:val="Prrafodelista"/>
        <w:spacing w:after="0" w:line="240" w:lineRule="auto"/>
        <w:ind w:left="510"/>
        <w:rPr>
          <w:rFonts w:ascii="Consolas" w:hAnsi="Consolas" w:cs="Arial"/>
          <w:sz w:val="20"/>
          <w:szCs w:val="20"/>
          <w:lang w:val="pt-BR"/>
        </w:rPr>
      </w:pP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t xml:space="preserve"> "11110010100100" when "1100",--12</w:t>
      </w:r>
    </w:p>
    <w:p w14:paraId="5DC4AC5E" w14:textId="77777777" w:rsidR="0087630A" w:rsidRPr="0087630A" w:rsidRDefault="0087630A" w:rsidP="0087630A">
      <w:pPr>
        <w:pStyle w:val="Prrafodelista"/>
        <w:spacing w:after="0" w:line="240" w:lineRule="auto"/>
        <w:ind w:left="510"/>
        <w:rPr>
          <w:rFonts w:ascii="Consolas" w:hAnsi="Consolas" w:cs="Arial"/>
          <w:sz w:val="20"/>
          <w:szCs w:val="20"/>
          <w:lang w:val="pt-BR"/>
        </w:rPr>
      </w:pP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t xml:space="preserve"> "11110010110000" when "1101",--13</w:t>
      </w:r>
    </w:p>
    <w:p w14:paraId="5D1585C3" w14:textId="77777777" w:rsidR="0087630A" w:rsidRPr="0087630A" w:rsidRDefault="0087630A" w:rsidP="0087630A">
      <w:pPr>
        <w:pStyle w:val="Prrafodelista"/>
        <w:spacing w:after="0" w:line="240" w:lineRule="auto"/>
        <w:ind w:left="510"/>
        <w:rPr>
          <w:rFonts w:ascii="Consolas" w:hAnsi="Consolas" w:cs="Arial"/>
          <w:sz w:val="20"/>
          <w:szCs w:val="20"/>
          <w:lang w:val="pt-BR"/>
        </w:rPr>
      </w:pP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t xml:space="preserve"> "11110010011001" when "1110",--14</w:t>
      </w:r>
    </w:p>
    <w:p w14:paraId="1DB96E19" w14:textId="77777777" w:rsidR="0087630A" w:rsidRPr="0087630A" w:rsidRDefault="0087630A" w:rsidP="0087630A">
      <w:pPr>
        <w:pStyle w:val="Prrafodelista"/>
        <w:spacing w:after="0" w:line="240" w:lineRule="auto"/>
        <w:ind w:left="510"/>
        <w:rPr>
          <w:rFonts w:ascii="Consolas" w:hAnsi="Consolas" w:cs="Arial"/>
          <w:sz w:val="20"/>
          <w:szCs w:val="20"/>
        </w:rPr>
      </w:pP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t xml:space="preserve"> </w:t>
      </w:r>
      <w:r w:rsidRPr="0087630A">
        <w:rPr>
          <w:rFonts w:ascii="Consolas" w:hAnsi="Consolas" w:cs="Arial"/>
          <w:sz w:val="20"/>
          <w:szCs w:val="20"/>
        </w:rPr>
        <w:t>"11110010010010" when "1111",--15</w:t>
      </w:r>
    </w:p>
    <w:p w14:paraId="6DC169E7" w14:textId="77777777" w:rsidR="0087630A" w:rsidRPr="0087630A" w:rsidRDefault="0087630A" w:rsidP="0087630A">
      <w:pPr>
        <w:pStyle w:val="Prrafodelista"/>
        <w:spacing w:after="0" w:line="240" w:lineRule="auto"/>
        <w:ind w:left="510"/>
        <w:rPr>
          <w:rFonts w:ascii="Consolas" w:hAnsi="Consolas" w:cs="Arial"/>
          <w:sz w:val="20"/>
          <w:szCs w:val="20"/>
        </w:rPr>
      </w:pPr>
      <w:r w:rsidRPr="0087630A">
        <w:rPr>
          <w:rFonts w:ascii="Consolas" w:hAnsi="Consolas" w:cs="Arial"/>
          <w:sz w:val="20"/>
          <w:szCs w:val="20"/>
        </w:rPr>
        <w:tab/>
      </w:r>
      <w:r w:rsidRPr="0087630A">
        <w:rPr>
          <w:rFonts w:ascii="Consolas" w:hAnsi="Consolas" w:cs="Arial"/>
          <w:sz w:val="20"/>
          <w:szCs w:val="20"/>
        </w:rPr>
        <w:tab/>
      </w:r>
      <w:r w:rsidRPr="0087630A">
        <w:rPr>
          <w:rFonts w:ascii="Consolas" w:hAnsi="Consolas" w:cs="Arial"/>
          <w:sz w:val="20"/>
          <w:szCs w:val="20"/>
        </w:rPr>
        <w:tab/>
      </w:r>
      <w:r w:rsidRPr="0087630A">
        <w:rPr>
          <w:rFonts w:ascii="Consolas" w:hAnsi="Consolas" w:cs="Arial"/>
          <w:sz w:val="20"/>
          <w:szCs w:val="20"/>
        </w:rPr>
        <w:tab/>
      </w:r>
      <w:r w:rsidRPr="0087630A">
        <w:rPr>
          <w:rFonts w:ascii="Consolas" w:hAnsi="Consolas" w:cs="Arial"/>
          <w:sz w:val="20"/>
          <w:szCs w:val="20"/>
        </w:rPr>
        <w:tab/>
        <w:t xml:space="preserve"> "10000001000000" when others;--0</w:t>
      </w:r>
    </w:p>
    <w:p w14:paraId="3008C54B" w14:textId="77777777" w:rsidR="0087630A" w:rsidRPr="0087630A" w:rsidRDefault="0087630A" w:rsidP="0087630A">
      <w:pPr>
        <w:pStyle w:val="Prrafodelista"/>
        <w:spacing w:after="0" w:line="240" w:lineRule="auto"/>
        <w:ind w:left="510"/>
        <w:rPr>
          <w:rFonts w:ascii="Consolas" w:hAnsi="Consolas" w:cs="Arial"/>
          <w:sz w:val="20"/>
          <w:szCs w:val="20"/>
        </w:rPr>
      </w:pPr>
      <w:r w:rsidRPr="0087630A">
        <w:rPr>
          <w:rFonts w:ascii="Consolas" w:hAnsi="Consolas" w:cs="Arial"/>
          <w:sz w:val="20"/>
          <w:szCs w:val="20"/>
        </w:rPr>
        <w:tab/>
      </w:r>
      <w:r w:rsidRPr="0087630A">
        <w:rPr>
          <w:rFonts w:ascii="Consolas" w:hAnsi="Consolas" w:cs="Arial"/>
          <w:sz w:val="20"/>
          <w:szCs w:val="20"/>
        </w:rPr>
        <w:tab/>
      </w:r>
      <w:r w:rsidRPr="0087630A">
        <w:rPr>
          <w:rFonts w:ascii="Consolas" w:hAnsi="Consolas" w:cs="Arial"/>
          <w:sz w:val="20"/>
          <w:szCs w:val="20"/>
        </w:rPr>
        <w:tab/>
      </w:r>
      <w:r w:rsidRPr="0087630A">
        <w:rPr>
          <w:rFonts w:ascii="Consolas" w:hAnsi="Consolas" w:cs="Arial"/>
          <w:sz w:val="20"/>
          <w:szCs w:val="20"/>
        </w:rPr>
        <w:tab/>
      </w:r>
      <w:r w:rsidRPr="0087630A">
        <w:rPr>
          <w:rFonts w:ascii="Consolas" w:hAnsi="Consolas" w:cs="Arial"/>
          <w:sz w:val="20"/>
          <w:szCs w:val="20"/>
        </w:rPr>
        <w:tab/>
        <w:t xml:space="preserve"> </w:t>
      </w:r>
    </w:p>
    <w:p w14:paraId="5B85AA2F" w14:textId="77777777" w:rsidR="0087630A" w:rsidRPr="0087630A" w:rsidRDefault="0087630A" w:rsidP="0087630A">
      <w:pPr>
        <w:pStyle w:val="Prrafodelista"/>
        <w:spacing w:after="0" w:line="240" w:lineRule="auto"/>
        <w:ind w:left="510"/>
        <w:rPr>
          <w:rFonts w:ascii="Consolas" w:hAnsi="Consolas" w:cs="Arial"/>
          <w:sz w:val="20"/>
          <w:szCs w:val="20"/>
        </w:rPr>
      </w:pPr>
      <w:r w:rsidRPr="0087630A">
        <w:rPr>
          <w:rFonts w:ascii="Consolas" w:hAnsi="Consolas" w:cs="Arial"/>
          <w:sz w:val="20"/>
          <w:szCs w:val="20"/>
        </w:rPr>
        <w:tab/>
        <w:t>ledsh1 &lt;= aux(6 downto 0);  --Unidad</w:t>
      </w:r>
    </w:p>
    <w:p w14:paraId="31DEA20B" w14:textId="77777777" w:rsidR="0087630A" w:rsidRPr="0087630A" w:rsidRDefault="0087630A" w:rsidP="0087630A">
      <w:pPr>
        <w:pStyle w:val="Prrafodelista"/>
        <w:spacing w:after="0" w:line="240" w:lineRule="auto"/>
        <w:ind w:left="510"/>
        <w:rPr>
          <w:rFonts w:ascii="Consolas" w:hAnsi="Consolas" w:cs="Arial"/>
          <w:sz w:val="20"/>
          <w:szCs w:val="20"/>
        </w:rPr>
      </w:pPr>
      <w:r w:rsidRPr="0087630A">
        <w:rPr>
          <w:rFonts w:ascii="Consolas" w:hAnsi="Consolas" w:cs="Arial"/>
          <w:sz w:val="20"/>
          <w:szCs w:val="20"/>
        </w:rPr>
        <w:tab/>
        <w:t>ledsh2 &lt;= aux(13 downto 7); --Decena</w:t>
      </w:r>
    </w:p>
    <w:p w14:paraId="2D6B89D3" w14:textId="44FB5916" w:rsidR="0087630A" w:rsidRPr="0087630A" w:rsidRDefault="0087630A" w:rsidP="0087630A">
      <w:pPr>
        <w:pStyle w:val="Prrafodelista"/>
        <w:spacing w:after="0" w:line="240" w:lineRule="auto"/>
        <w:ind w:left="510"/>
        <w:rPr>
          <w:rFonts w:ascii="Consolas" w:hAnsi="Consolas" w:cs="Arial"/>
          <w:sz w:val="20"/>
          <w:szCs w:val="20"/>
        </w:rPr>
      </w:pPr>
      <w:r w:rsidRPr="0087630A">
        <w:rPr>
          <w:rFonts w:ascii="Consolas" w:hAnsi="Consolas" w:cs="Arial"/>
          <w:sz w:val="20"/>
          <w:szCs w:val="20"/>
        </w:rPr>
        <w:t>end behav;</w:t>
      </w:r>
    </w:p>
    <w:p w14:paraId="6ACBE98C" w14:textId="77777777" w:rsidR="0087630A" w:rsidRDefault="0087630A" w:rsidP="008C5F3C">
      <w:pPr>
        <w:pStyle w:val="Prrafodelista"/>
        <w:spacing w:line="240" w:lineRule="auto"/>
        <w:ind w:left="284"/>
        <w:rPr>
          <w:rFonts w:ascii="Arial" w:hAnsi="Arial" w:cs="Arial"/>
          <w:b/>
          <w:bCs/>
        </w:rPr>
      </w:pPr>
    </w:p>
    <w:p w14:paraId="1BADBA86" w14:textId="67DB82AD" w:rsidR="008C5F3C" w:rsidRDefault="008C5F3C" w:rsidP="009473B9">
      <w:pPr>
        <w:pStyle w:val="Ttulo3"/>
        <w:numPr>
          <w:ilvl w:val="2"/>
          <w:numId w:val="17"/>
        </w:numPr>
        <w:spacing w:before="0" w:line="240" w:lineRule="auto"/>
        <w:ind w:left="845" w:hanging="505"/>
      </w:pPr>
      <w:bookmarkStart w:id="69" w:name="_Toc69479564"/>
      <w:r>
        <w:t>Multiplexer</w:t>
      </w:r>
      <w:bookmarkEnd w:id="69"/>
    </w:p>
    <w:p w14:paraId="774B39AE" w14:textId="72FBFFC3" w:rsidR="008C5F3C" w:rsidRDefault="008C5F3C" w:rsidP="008C5F3C">
      <w:pPr>
        <w:pStyle w:val="Prrafodelista"/>
        <w:spacing w:line="240" w:lineRule="auto"/>
        <w:ind w:left="284"/>
        <w:rPr>
          <w:rFonts w:ascii="Arial" w:hAnsi="Arial" w:cs="Arial"/>
          <w:b/>
          <w:bCs/>
        </w:rPr>
      </w:pPr>
    </w:p>
    <w:p w14:paraId="17498CFE" w14:textId="77777777" w:rsidR="009F0886" w:rsidRPr="009F0886" w:rsidRDefault="009F0886" w:rsidP="009F0886">
      <w:pPr>
        <w:pStyle w:val="Prrafodelista"/>
        <w:spacing w:after="0" w:line="240" w:lineRule="auto"/>
        <w:ind w:left="510"/>
        <w:rPr>
          <w:rFonts w:ascii="Consolas" w:hAnsi="Consolas" w:cs="Arial"/>
          <w:sz w:val="20"/>
          <w:szCs w:val="20"/>
        </w:rPr>
      </w:pPr>
      <w:r w:rsidRPr="009F0886">
        <w:rPr>
          <w:rFonts w:ascii="Consolas" w:hAnsi="Consolas" w:cs="Arial"/>
          <w:sz w:val="20"/>
          <w:szCs w:val="20"/>
        </w:rPr>
        <w:t>library ieee;</w:t>
      </w:r>
    </w:p>
    <w:p w14:paraId="0F48532F" w14:textId="708A7A66" w:rsidR="009F0886" w:rsidRPr="009F0886" w:rsidRDefault="009F0886" w:rsidP="009F0886">
      <w:pPr>
        <w:pStyle w:val="Prrafodelista"/>
        <w:spacing w:after="0" w:line="240" w:lineRule="auto"/>
        <w:ind w:left="510"/>
        <w:rPr>
          <w:rFonts w:ascii="Consolas" w:hAnsi="Consolas" w:cs="Arial"/>
          <w:sz w:val="20"/>
          <w:szCs w:val="20"/>
        </w:rPr>
      </w:pPr>
      <w:r w:rsidRPr="009F0886">
        <w:rPr>
          <w:rFonts w:ascii="Consolas" w:hAnsi="Consolas" w:cs="Arial"/>
          <w:sz w:val="20"/>
          <w:szCs w:val="20"/>
        </w:rPr>
        <w:t>use ieee.std_logic_1164.all;</w:t>
      </w:r>
    </w:p>
    <w:p w14:paraId="64ABE4A6" w14:textId="77777777" w:rsidR="009F0886" w:rsidRPr="009F0886" w:rsidRDefault="009F0886" w:rsidP="009F0886">
      <w:pPr>
        <w:pStyle w:val="Prrafodelista"/>
        <w:spacing w:after="0" w:line="240" w:lineRule="auto"/>
        <w:ind w:left="510"/>
        <w:rPr>
          <w:rFonts w:ascii="Consolas" w:hAnsi="Consolas" w:cs="Arial"/>
          <w:sz w:val="20"/>
          <w:szCs w:val="20"/>
          <w:lang w:val="pt-BR"/>
        </w:rPr>
      </w:pPr>
      <w:r w:rsidRPr="009F0886">
        <w:rPr>
          <w:rFonts w:ascii="Consolas" w:hAnsi="Consolas" w:cs="Arial"/>
          <w:sz w:val="20"/>
          <w:szCs w:val="20"/>
          <w:lang w:val="pt-BR"/>
        </w:rPr>
        <w:t>entity mux41 is</w:t>
      </w:r>
    </w:p>
    <w:p w14:paraId="316FA573" w14:textId="77777777" w:rsidR="009F0886" w:rsidRPr="009F0886" w:rsidRDefault="009F0886" w:rsidP="009F0886">
      <w:pPr>
        <w:pStyle w:val="Prrafodelista"/>
        <w:spacing w:after="0" w:line="240" w:lineRule="auto"/>
        <w:ind w:left="510"/>
        <w:rPr>
          <w:rFonts w:ascii="Consolas" w:hAnsi="Consolas" w:cs="Arial"/>
          <w:sz w:val="20"/>
          <w:szCs w:val="20"/>
          <w:lang w:val="pt-BR"/>
        </w:rPr>
      </w:pPr>
      <w:r w:rsidRPr="009F0886">
        <w:rPr>
          <w:rFonts w:ascii="Consolas" w:hAnsi="Consolas" w:cs="Arial"/>
          <w:sz w:val="20"/>
          <w:szCs w:val="20"/>
          <w:lang w:val="pt-BR"/>
        </w:rPr>
        <w:tab/>
        <w:t>port(I0, I1, I2, I3: in std_logic;</w:t>
      </w:r>
    </w:p>
    <w:p w14:paraId="232AEAE5" w14:textId="77777777" w:rsidR="009F0886" w:rsidRPr="009F0886" w:rsidRDefault="009F0886" w:rsidP="009F0886">
      <w:pPr>
        <w:pStyle w:val="Prrafodelista"/>
        <w:spacing w:after="0" w:line="240" w:lineRule="auto"/>
        <w:ind w:left="510"/>
        <w:rPr>
          <w:rFonts w:ascii="Consolas" w:hAnsi="Consolas" w:cs="Arial"/>
          <w:sz w:val="20"/>
          <w:szCs w:val="20"/>
        </w:rPr>
      </w:pPr>
      <w:r w:rsidRPr="009F0886">
        <w:rPr>
          <w:rFonts w:ascii="Consolas" w:hAnsi="Consolas" w:cs="Arial"/>
          <w:sz w:val="20"/>
          <w:szCs w:val="20"/>
          <w:lang w:val="pt-BR"/>
        </w:rPr>
        <w:tab/>
      </w:r>
      <w:r w:rsidRPr="009F0886">
        <w:rPr>
          <w:rFonts w:ascii="Consolas" w:hAnsi="Consolas" w:cs="Arial"/>
          <w:sz w:val="20"/>
          <w:szCs w:val="20"/>
          <w:lang w:val="pt-BR"/>
        </w:rPr>
        <w:tab/>
        <w:t xml:space="preserve">  </w:t>
      </w:r>
      <w:r w:rsidRPr="009F0886">
        <w:rPr>
          <w:rFonts w:ascii="Consolas" w:hAnsi="Consolas" w:cs="Arial"/>
          <w:sz w:val="20"/>
          <w:szCs w:val="20"/>
        </w:rPr>
        <w:t>sel: in std_logic_vector(1 downto 0);</w:t>
      </w:r>
    </w:p>
    <w:p w14:paraId="40821CEC" w14:textId="77777777" w:rsidR="009F0886" w:rsidRPr="009F0886" w:rsidRDefault="009F0886" w:rsidP="009F0886">
      <w:pPr>
        <w:pStyle w:val="Prrafodelista"/>
        <w:spacing w:after="0" w:line="240" w:lineRule="auto"/>
        <w:ind w:left="510"/>
        <w:rPr>
          <w:rFonts w:ascii="Consolas" w:hAnsi="Consolas" w:cs="Arial"/>
          <w:sz w:val="20"/>
          <w:szCs w:val="20"/>
          <w:lang w:val="pt-BR"/>
        </w:rPr>
      </w:pPr>
      <w:r w:rsidRPr="009F0886">
        <w:rPr>
          <w:rFonts w:ascii="Consolas" w:hAnsi="Consolas" w:cs="Arial"/>
          <w:sz w:val="20"/>
          <w:szCs w:val="20"/>
        </w:rPr>
        <w:tab/>
      </w:r>
      <w:r w:rsidRPr="009F0886">
        <w:rPr>
          <w:rFonts w:ascii="Consolas" w:hAnsi="Consolas" w:cs="Arial"/>
          <w:sz w:val="20"/>
          <w:szCs w:val="20"/>
        </w:rPr>
        <w:tab/>
        <w:t xml:space="preserve">  </w:t>
      </w:r>
      <w:r w:rsidRPr="009F0886">
        <w:rPr>
          <w:rFonts w:ascii="Consolas" w:hAnsi="Consolas" w:cs="Arial"/>
          <w:sz w:val="20"/>
          <w:szCs w:val="20"/>
          <w:lang w:val="pt-BR"/>
        </w:rPr>
        <w:t>salm: out std_logic);</w:t>
      </w:r>
    </w:p>
    <w:p w14:paraId="3B1DE1AA" w14:textId="0B86921F" w:rsidR="009F0886" w:rsidRPr="009F0886" w:rsidRDefault="009F0886" w:rsidP="009F0886">
      <w:pPr>
        <w:pStyle w:val="Prrafodelista"/>
        <w:spacing w:after="0" w:line="240" w:lineRule="auto"/>
        <w:ind w:left="510"/>
        <w:rPr>
          <w:rFonts w:ascii="Consolas" w:hAnsi="Consolas" w:cs="Arial"/>
          <w:sz w:val="20"/>
          <w:szCs w:val="20"/>
          <w:lang w:val="pt-BR"/>
        </w:rPr>
      </w:pPr>
      <w:r w:rsidRPr="009F0886">
        <w:rPr>
          <w:rFonts w:ascii="Consolas" w:hAnsi="Consolas" w:cs="Arial"/>
          <w:sz w:val="20"/>
          <w:szCs w:val="20"/>
          <w:lang w:val="pt-BR"/>
        </w:rPr>
        <w:t>end mux41;</w:t>
      </w:r>
    </w:p>
    <w:p w14:paraId="0467012A" w14:textId="77777777" w:rsidR="009F0886" w:rsidRPr="009F0886" w:rsidRDefault="009F0886" w:rsidP="009F0886">
      <w:pPr>
        <w:pStyle w:val="Prrafodelista"/>
        <w:spacing w:after="0" w:line="240" w:lineRule="auto"/>
        <w:ind w:left="510"/>
        <w:rPr>
          <w:rFonts w:ascii="Consolas" w:hAnsi="Consolas" w:cs="Arial"/>
          <w:sz w:val="20"/>
          <w:szCs w:val="20"/>
          <w:lang w:val="pt-BR"/>
        </w:rPr>
      </w:pPr>
      <w:r w:rsidRPr="009F0886">
        <w:rPr>
          <w:rFonts w:ascii="Consolas" w:hAnsi="Consolas" w:cs="Arial"/>
          <w:sz w:val="20"/>
          <w:szCs w:val="20"/>
          <w:lang w:val="pt-BR"/>
        </w:rPr>
        <w:t>architecture behav of mux41 is</w:t>
      </w:r>
    </w:p>
    <w:p w14:paraId="7EA469E4" w14:textId="77777777" w:rsidR="009F0886" w:rsidRPr="009F0886" w:rsidRDefault="009F0886" w:rsidP="009F0886">
      <w:pPr>
        <w:pStyle w:val="Prrafodelista"/>
        <w:spacing w:after="0" w:line="240" w:lineRule="auto"/>
        <w:ind w:left="510"/>
        <w:rPr>
          <w:rFonts w:ascii="Consolas" w:hAnsi="Consolas" w:cs="Arial"/>
          <w:sz w:val="20"/>
          <w:szCs w:val="20"/>
          <w:lang w:val="pt-BR"/>
        </w:rPr>
      </w:pPr>
      <w:r w:rsidRPr="009F0886">
        <w:rPr>
          <w:rFonts w:ascii="Consolas" w:hAnsi="Consolas" w:cs="Arial"/>
          <w:sz w:val="20"/>
          <w:szCs w:val="20"/>
          <w:lang w:val="pt-BR"/>
        </w:rPr>
        <w:t>begin</w:t>
      </w:r>
    </w:p>
    <w:p w14:paraId="047F5488" w14:textId="77777777" w:rsidR="009F0886" w:rsidRPr="009F0886" w:rsidRDefault="009F0886" w:rsidP="009F0886">
      <w:pPr>
        <w:pStyle w:val="Prrafodelista"/>
        <w:spacing w:after="0" w:line="240" w:lineRule="auto"/>
        <w:ind w:left="510"/>
        <w:rPr>
          <w:rFonts w:ascii="Consolas" w:hAnsi="Consolas" w:cs="Arial"/>
          <w:sz w:val="20"/>
          <w:szCs w:val="20"/>
          <w:lang w:val="pt-BR"/>
        </w:rPr>
      </w:pPr>
      <w:r w:rsidRPr="009F0886">
        <w:rPr>
          <w:rFonts w:ascii="Consolas" w:hAnsi="Consolas" w:cs="Arial"/>
          <w:sz w:val="20"/>
          <w:szCs w:val="20"/>
          <w:lang w:val="pt-BR"/>
        </w:rPr>
        <w:tab/>
        <w:t>with sel select</w:t>
      </w:r>
    </w:p>
    <w:p w14:paraId="23DA8CE5" w14:textId="77777777" w:rsidR="009F0886" w:rsidRPr="009F0886" w:rsidRDefault="009F0886" w:rsidP="009F0886">
      <w:pPr>
        <w:pStyle w:val="Prrafodelista"/>
        <w:spacing w:after="0" w:line="240" w:lineRule="auto"/>
        <w:ind w:left="510"/>
        <w:rPr>
          <w:rFonts w:ascii="Consolas" w:hAnsi="Consolas" w:cs="Arial"/>
          <w:sz w:val="20"/>
          <w:szCs w:val="20"/>
          <w:lang w:val="pt-BR"/>
        </w:rPr>
      </w:pPr>
      <w:r w:rsidRPr="009F0886">
        <w:rPr>
          <w:rFonts w:ascii="Consolas" w:hAnsi="Consolas" w:cs="Arial"/>
          <w:sz w:val="20"/>
          <w:szCs w:val="20"/>
          <w:lang w:val="pt-BR"/>
        </w:rPr>
        <w:tab/>
      </w:r>
      <w:r w:rsidRPr="009F0886">
        <w:rPr>
          <w:rFonts w:ascii="Consolas" w:hAnsi="Consolas" w:cs="Arial"/>
          <w:sz w:val="20"/>
          <w:szCs w:val="20"/>
          <w:lang w:val="pt-BR"/>
        </w:rPr>
        <w:tab/>
        <w:t>salm &lt;= I0 when "00",--I0</w:t>
      </w:r>
    </w:p>
    <w:p w14:paraId="125BFC78" w14:textId="77777777" w:rsidR="009F0886" w:rsidRPr="009F0886" w:rsidRDefault="009F0886" w:rsidP="009F0886">
      <w:pPr>
        <w:pStyle w:val="Prrafodelista"/>
        <w:spacing w:after="0" w:line="240" w:lineRule="auto"/>
        <w:ind w:left="510"/>
        <w:rPr>
          <w:rFonts w:ascii="Consolas" w:hAnsi="Consolas" w:cs="Arial"/>
          <w:sz w:val="20"/>
          <w:szCs w:val="20"/>
          <w:lang w:val="pt-BR"/>
        </w:rPr>
      </w:pPr>
      <w:r w:rsidRPr="009F0886">
        <w:rPr>
          <w:rFonts w:ascii="Consolas" w:hAnsi="Consolas" w:cs="Arial"/>
          <w:sz w:val="20"/>
          <w:szCs w:val="20"/>
          <w:lang w:val="pt-BR"/>
        </w:rPr>
        <w:tab/>
      </w:r>
      <w:r w:rsidRPr="009F0886">
        <w:rPr>
          <w:rFonts w:ascii="Consolas" w:hAnsi="Consolas" w:cs="Arial"/>
          <w:sz w:val="20"/>
          <w:szCs w:val="20"/>
          <w:lang w:val="pt-BR"/>
        </w:rPr>
        <w:tab/>
      </w:r>
      <w:r w:rsidRPr="009F0886">
        <w:rPr>
          <w:rFonts w:ascii="Consolas" w:hAnsi="Consolas" w:cs="Arial"/>
          <w:sz w:val="20"/>
          <w:szCs w:val="20"/>
          <w:lang w:val="pt-BR"/>
        </w:rPr>
        <w:tab/>
      </w:r>
      <w:r w:rsidRPr="009F0886">
        <w:rPr>
          <w:rFonts w:ascii="Consolas" w:hAnsi="Consolas" w:cs="Arial"/>
          <w:sz w:val="20"/>
          <w:szCs w:val="20"/>
          <w:lang w:val="pt-BR"/>
        </w:rPr>
        <w:tab/>
        <w:t xml:space="preserve">  I1 when "01",--I1</w:t>
      </w:r>
    </w:p>
    <w:p w14:paraId="6DF141D0" w14:textId="77777777" w:rsidR="009F0886" w:rsidRPr="009F0886" w:rsidRDefault="009F0886" w:rsidP="009F0886">
      <w:pPr>
        <w:pStyle w:val="Prrafodelista"/>
        <w:spacing w:after="0" w:line="240" w:lineRule="auto"/>
        <w:ind w:left="510"/>
        <w:rPr>
          <w:rFonts w:ascii="Consolas" w:hAnsi="Consolas" w:cs="Arial"/>
          <w:sz w:val="20"/>
          <w:szCs w:val="20"/>
          <w:lang w:val="pt-BR"/>
        </w:rPr>
      </w:pPr>
      <w:r w:rsidRPr="009F0886">
        <w:rPr>
          <w:rFonts w:ascii="Consolas" w:hAnsi="Consolas" w:cs="Arial"/>
          <w:sz w:val="20"/>
          <w:szCs w:val="20"/>
          <w:lang w:val="pt-BR"/>
        </w:rPr>
        <w:tab/>
      </w:r>
      <w:r w:rsidRPr="009F0886">
        <w:rPr>
          <w:rFonts w:ascii="Consolas" w:hAnsi="Consolas" w:cs="Arial"/>
          <w:sz w:val="20"/>
          <w:szCs w:val="20"/>
          <w:lang w:val="pt-BR"/>
        </w:rPr>
        <w:tab/>
      </w:r>
      <w:r w:rsidRPr="009F0886">
        <w:rPr>
          <w:rFonts w:ascii="Consolas" w:hAnsi="Consolas" w:cs="Arial"/>
          <w:sz w:val="20"/>
          <w:szCs w:val="20"/>
          <w:lang w:val="pt-BR"/>
        </w:rPr>
        <w:tab/>
      </w:r>
      <w:r w:rsidRPr="009F0886">
        <w:rPr>
          <w:rFonts w:ascii="Consolas" w:hAnsi="Consolas" w:cs="Arial"/>
          <w:sz w:val="20"/>
          <w:szCs w:val="20"/>
          <w:lang w:val="pt-BR"/>
        </w:rPr>
        <w:tab/>
        <w:t xml:space="preserve">  I2 when "10",--I2</w:t>
      </w:r>
    </w:p>
    <w:p w14:paraId="5B76A792" w14:textId="77777777" w:rsidR="009F0886" w:rsidRPr="009F0886" w:rsidRDefault="009F0886" w:rsidP="009F0886">
      <w:pPr>
        <w:pStyle w:val="Prrafodelista"/>
        <w:spacing w:after="0" w:line="240" w:lineRule="auto"/>
        <w:ind w:left="510"/>
        <w:rPr>
          <w:rFonts w:ascii="Consolas" w:hAnsi="Consolas" w:cs="Arial"/>
          <w:sz w:val="20"/>
          <w:szCs w:val="20"/>
          <w:lang w:val="pt-BR"/>
        </w:rPr>
      </w:pPr>
      <w:r w:rsidRPr="009F0886">
        <w:rPr>
          <w:rFonts w:ascii="Consolas" w:hAnsi="Consolas" w:cs="Arial"/>
          <w:sz w:val="20"/>
          <w:szCs w:val="20"/>
          <w:lang w:val="pt-BR"/>
        </w:rPr>
        <w:tab/>
      </w:r>
      <w:r w:rsidRPr="009F0886">
        <w:rPr>
          <w:rFonts w:ascii="Consolas" w:hAnsi="Consolas" w:cs="Arial"/>
          <w:sz w:val="20"/>
          <w:szCs w:val="20"/>
          <w:lang w:val="pt-BR"/>
        </w:rPr>
        <w:tab/>
      </w:r>
      <w:r w:rsidRPr="009F0886">
        <w:rPr>
          <w:rFonts w:ascii="Consolas" w:hAnsi="Consolas" w:cs="Arial"/>
          <w:sz w:val="20"/>
          <w:szCs w:val="20"/>
          <w:lang w:val="pt-BR"/>
        </w:rPr>
        <w:tab/>
      </w:r>
      <w:r w:rsidRPr="009F0886">
        <w:rPr>
          <w:rFonts w:ascii="Consolas" w:hAnsi="Consolas" w:cs="Arial"/>
          <w:sz w:val="20"/>
          <w:szCs w:val="20"/>
          <w:lang w:val="pt-BR"/>
        </w:rPr>
        <w:tab/>
        <w:t xml:space="preserve">  I3 when "11",--I3</w:t>
      </w:r>
    </w:p>
    <w:p w14:paraId="7207722A" w14:textId="77777777" w:rsidR="009F0886" w:rsidRPr="009F0886" w:rsidRDefault="009F0886" w:rsidP="009F0886">
      <w:pPr>
        <w:pStyle w:val="Prrafodelista"/>
        <w:spacing w:after="0" w:line="240" w:lineRule="auto"/>
        <w:ind w:left="510"/>
        <w:rPr>
          <w:rFonts w:ascii="Consolas" w:hAnsi="Consolas" w:cs="Arial"/>
          <w:sz w:val="20"/>
          <w:szCs w:val="20"/>
          <w:lang w:val="pt-BR"/>
        </w:rPr>
      </w:pPr>
      <w:r w:rsidRPr="009F0886">
        <w:rPr>
          <w:rFonts w:ascii="Consolas" w:hAnsi="Consolas" w:cs="Arial"/>
          <w:sz w:val="20"/>
          <w:szCs w:val="20"/>
          <w:lang w:val="pt-BR"/>
        </w:rPr>
        <w:tab/>
      </w:r>
      <w:r w:rsidRPr="009F0886">
        <w:rPr>
          <w:rFonts w:ascii="Consolas" w:hAnsi="Consolas" w:cs="Arial"/>
          <w:sz w:val="20"/>
          <w:szCs w:val="20"/>
          <w:lang w:val="pt-BR"/>
        </w:rPr>
        <w:tab/>
      </w:r>
      <w:r w:rsidRPr="009F0886">
        <w:rPr>
          <w:rFonts w:ascii="Consolas" w:hAnsi="Consolas" w:cs="Arial"/>
          <w:sz w:val="20"/>
          <w:szCs w:val="20"/>
          <w:lang w:val="pt-BR"/>
        </w:rPr>
        <w:tab/>
      </w:r>
      <w:r w:rsidRPr="009F0886">
        <w:rPr>
          <w:rFonts w:ascii="Consolas" w:hAnsi="Consolas" w:cs="Arial"/>
          <w:sz w:val="20"/>
          <w:szCs w:val="20"/>
          <w:lang w:val="pt-BR"/>
        </w:rPr>
        <w:tab/>
        <w:t xml:space="preserve">  '-' when others;</w:t>
      </w:r>
    </w:p>
    <w:p w14:paraId="488FDDEA" w14:textId="22B3A534" w:rsidR="009F0886" w:rsidRPr="009F0886" w:rsidRDefault="009F0886" w:rsidP="009F0886">
      <w:pPr>
        <w:pStyle w:val="Prrafodelista"/>
        <w:spacing w:after="0" w:line="240" w:lineRule="auto"/>
        <w:ind w:left="510"/>
        <w:rPr>
          <w:rFonts w:ascii="Consolas" w:hAnsi="Consolas" w:cs="Arial"/>
          <w:sz w:val="20"/>
          <w:szCs w:val="20"/>
        </w:rPr>
      </w:pPr>
      <w:r w:rsidRPr="009F0886">
        <w:rPr>
          <w:rFonts w:ascii="Consolas" w:hAnsi="Consolas" w:cs="Arial"/>
          <w:sz w:val="20"/>
          <w:szCs w:val="20"/>
        </w:rPr>
        <w:t>end behav;</w:t>
      </w:r>
    </w:p>
    <w:p w14:paraId="73E468E6" w14:textId="44A05480" w:rsidR="009F0886" w:rsidRDefault="009F0886" w:rsidP="008C5F3C">
      <w:pPr>
        <w:pStyle w:val="Prrafodelista"/>
        <w:spacing w:line="240" w:lineRule="auto"/>
        <w:ind w:left="284"/>
        <w:rPr>
          <w:rFonts w:ascii="Arial" w:hAnsi="Arial" w:cs="Arial"/>
          <w:b/>
          <w:bCs/>
        </w:rPr>
      </w:pPr>
    </w:p>
    <w:p w14:paraId="55D696E7" w14:textId="2468050B" w:rsidR="009F0886" w:rsidRDefault="009F0886" w:rsidP="008C5F3C">
      <w:pPr>
        <w:pStyle w:val="Prrafodelista"/>
        <w:spacing w:line="240" w:lineRule="auto"/>
        <w:ind w:left="284"/>
        <w:rPr>
          <w:rFonts w:ascii="Arial" w:hAnsi="Arial" w:cs="Arial"/>
          <w:b/>
          <w:bCs/>
        </w:rPr>
      </w:pPr>
    </w:p>
    <w:p w14:paraId="45964AC4" w14:textId="3E809F5B" w:rsidR="009F0886" w:rsidRDefault="009F0886" w:rsidP="008C5F3C">
      <w:pPr>
        <w:pStyle w:val="Prrafodelista"/>
        <w:spacing w:line="240" w:lineRule="auto"/>
        <w:ind w:left="284"/>
        <w:rPr>
          <w:rFonts w:ascii="Arial" w:hAnsi="Arial" w:cs="Arial"/>
          <w:b/>
          <w:bCs/>
        </w:rPr>
      </w:pPr>
    </w:p>
    <w:p w14:paraId="676E4285" w14:textId="77777777" w:rsidR="009F0886" w:rsidRDefault="009F0886" w:rsidP="008C5F3C">
      <w:pPr>
        <w:pStyle w:val="Prrafodelista"/>
        <w:spacing w:line="240" w:lineRule="auto"/>
        <w:ind w:left="284"/>
        <w:rPr>
          <w:rFonts w:ascii="Arial" w:hAnsi="Arial" w:cs="Arial"/>
          <w:b/>
          <w:bCs/>
        </w:rPr>
      </w:pPr>
    </w:p>
    <w:p w14:paraId="7FB85714" w14:textId="7B24E53F" w:rsidR="008C5F3C" w:rsidRDefault="008C5F3C" w:rsidP="009473B9">
      <w:pPr>
        <w:pStyle w:val="Ttulo3"/>
        <w:numPr>
          <w:ilvl w:val="2"/>
          <w:numId w:val="17"/>
        </w:numPr>
        <w:spacing w:before="0" w:line="240" w:lineRule="auto"/>
        <w:ind w:left="845" w:hanging="505"/>
      </w:pPr>
      <w:bookmarkStart w:id="70" w:name="_Toc69479565"/>
      <w:r>
        <w:lastRenderedPageBreak/>
        <w:t>Sistema</w:t>
      </w:r>
      <w:bookmarkEnd w:id="70"/>
      <w:r>
        <w:t xml:space="preserve"> </w:t>
      </w:r>
    </w:p>
    <w:p w14:paraId="517BAA2E" w14:textId="02EAC45C" w:rsidR="00364ABF" w:rsidRDefault="00364ABF" w:rsidP="002E2BEA">
      <w:pPr>
        <w:spacing w:after="0"/>
        <w:ind w:left="510"/>
        <w:rPr>
          <w:rFonts w:ascii="Consolas" w:hAnsi="Consolas"/>
          <w:sz w:val="20"/>
          <w:szCs w:val="20"/>
        </w:rPr>
      </w:pPr>
    </w:p>
    <w:p w14:paraId="271961BD" w14:textId="77777777" w:rsidR="008E2C5F" w:rsidRPr="008E2C5F" w:rsidRDefault="008E2C5F" w:rsidP="008E2C5F">
      <w:pPr>
        <w:spacing w:after="0"/>
        <w:ind w:left="510"/>
        <w:rPr>
          <w:rFonts w:ascii="Consolas" w:hAnsi="Consolas"/>
          <w:sz w:val="20"/>
          <w:szCs w:val="20"/>
        </w:rPr>
      </w:pPr>
      <w:r w:rsidRPr="008E2C5F">
        <w:rPr>
          <w:rFonts w:ascii="Consolas" w:hAnsi="Consolas"/>
          <w:sz w:val="20"/>
          <w:szCs w:val="20"/>
        </w:rPr>
        <w:t>library ieee;</w:t>
      </w:r>
    </w:p>
    <w:p w14:paraId="5F7B5AF8" w14:textId="2F3E5E6F" w:rsidR="008E2C5F" w:rsidRPr="008E2C5F" w:rsidRDefault="008E2C5F" w:rsidP="008E2C5F">
      <w:pPr>
        <w:spacing w:after="0"/>
        <w:ind w:left="510"/>
        <w:rPr>
          <w:rFonts w:ascii="Consolas" w:hAnsi="Consolas"/>
          <w:sz w:val="20"/>
          <w:szCs w:val="20"/>
        </w:rPr>
      </w:pPr>
      <w:r w:rsidRPr="008E2C5F">
        <w:rPr>
          <w:rFonts w:ascii="Consolas" w:hAnsi="Consolas"/>
          <w:sz w:val="20"/>
          <w:szCs w:val="20"/>
        </w:rPr>
        <w:t>use ieee.std_logic_1164.all;</w:t>
      </w:r>
    </w:p>
    <w:p w14:paraId="1A5DCFDC" w14:textId="77777777" w:rsidR="008E2C5F" w:rsidRPr="008E2C5F" w:rsidRDefault="008E2C5F" w:rsidP="008E2C5F">
      <w:pPr>
        <w:spacing w:after="0"/>
        <w:ind w:left="510"/>
        <w:rPr>
          <w:rFonts w:ascii="Consolas" w:hAnsi="Consolas"/>
          <w:sz w:val="20"/>
          <w:szCs w:val="20"/>
        </w:rPr>
      </w:pPr>
      <w:r w:rsidRPr="008E2C5F">
        <w:rPr>
          <w:rFonts w:ascii="Consolas" w:hAnsi="Consolas"/>
          <w:sz w:val="20"/>
          <w:szCs w:val="20"/>
        </w:rPr>
        <w:t>entity Lab_2 is</w:t>
      </w:r>
    </w:p>
    <w:p w14:paraId="1BFBF6C0" w14:textId="77777777" w:rsidR="008E2C5F" w:rsidRPr="008E2C5F" w:rsidRDefault="008E2C5F" w:rsidP="008E2C5F">
      <w:pPr>
        <w:spacing w:after="0"/>
        <w:ind w:left="510"/>
        <w:rPr>
          <w:rFonts w:ascii="Consolas" w:hAnsi="Consolas"/>
          <w:sz w:val="20"/>
          <w:szCs w:val="20"/>
        </w:rPr>
      </w:pPr>
      <w:r w:rsidRPr="008E2C5F">
        <w:rPr>
          <w:rFonts w:ascii="Consolas" w:hAnsi="Consolas"/>
          <w:sz w:val="20"/>
          <w:szCs w:val="20"/>
        </w:rPr>
        <w:tab/>
        <w:t>port(cbcd1, cbcd2, cbcd3, cbcd4: in std_logic_vector(3 downto 0);</w:t>
      </w:r>
    </w:p>
    <w:p w14:paraId="2C35F6B2" w14:textId="77777777" w:rsidR="008E2C5F" w:rsidRPr="008E2C5F" w:rsidRDefault="008E2C5F" w:rsidP="008E2C5F">
      <w:pPr>
        <w:spacing w:after="0"/>
        <w:ind w:left="510"/>
        <w:rPr>
          <w:rFonts w:ascii="Consolas" w:hAnsi="Consolas"/>
          <w:sz w:val="20"/>
          <w:szCs w:val="20"/>
        </w:rPr>
      </w:pPr>
      <w:r w:rsidRPr="008E2C5F">
        <w:rPr>
          <w:rFonts w:ascii="Consolas" w:hAnsi="Consolas"/>
          <w:sz w:val="20"/>
          <w:szCs w:val="20"/>
        </w:rPr>
        <w:tab/>
      </w:r>
      <w:r w:rsidRPr="008E2C5F">
        <w:rPr>
          <w:rFonts w:ascii="Consolas" w:hAnsi="Consolas"/>
          <w:sz w:val="20"/>
          <w:szCs w:val="20"/>
        </w:rPr>
        <w:tab/>
        <w:t xml:space="preserve">  --entHex: in std_logic_vector(3 downto 0);</w:t>
      </w:r>
    </w:p>
    <w:p w14:paraId="2D45E76D" w14:textId="77777777" w:rsidR="008E2C5F" w:rsidRPr="008E2C5F" w:rsidRDefault="008E2C5F" w:rsidP="008E2C5F">
      <w:pPr>
        <w:spacing w:after="0"/>
        <w:ind w:left="510"/>
        <w:rPr>
          <w:rFonts w:ascii="Consolas" w:hAnsi="Consolas"/>
          <w:sz w:val="20"/>
          <w:szCs w:val="20"/>
        </w:rPr>
      </w:pPr>
      <w:r w:rsidRPr="008E2C5F">
        <w:rPr>
          <w:rFonts w:ascii="Consolas" w:hAnsi="Consolas"/>
          <w:sz w:val="20"/>
          <w:szCs w:val="20"/>
        </w:rPr>
        <w:tab/>
      </w:r>
      <w:r w:rsidRPr="008E2C5F">
        <w:rPr>
          <w:rFonts w:ascii="Consolas" w:hAnsi="Consolas"/>
          <w:sz w:val="20"/>
          <w:szCs w:val="20"/>
        </w:rPr>
        <w:tab/>
        <w:t xml:space="preserve">  --ent8: in std_logic_vector(2 downto 0);</w:t>
      </w:r>
    </w:p>
    <w:p w14:paraId="6DCC157D" w14:textId="77777777" w:rsidR="008E2C5F" w:rsidRPr="008E2C5F" w:rsidRDefault="008E2C5F" w:rsidP="008E2C5F">
      <w:pPr>
        <w:spacing w:after="0"/>
        <w:ind w:left="510"/>
        <w:rPr>
          <w:rFonts w:ascii="Consolas" w:hAnsi="Consolas"/>
          <w:sz w:val="20"/>
          <w:szCs w:val="20"/>
        </w:rPr>
      </w:pPr>
      <w:r w:rsidRPr="008E2C5F">
        <w:rPr>
          <w:rFonts w:ascii="Consolas" w:hAnsi="Consolas"/>
          <w:sz w:val="20"/>
          <w:szCs w:val="20"/>
        </w:rPr>
        <w:tab/>
      </w:r>
      <w:r w:rsidRPr="008E2C5F">
        <w:rPr>
          <w:rFonts w:ascii="Consolas" w:hAnsi="Consolas"/>
          <w:sz w:val="20"/>
          <w:szCs w:val="20"/>
        </w:rPr>
        <w:tab/>
        <w:t xml:space="preserve">  selmux: in std_logic_vector(1 downto 0);</w:t>
      </w:r>
    </w:p>
    <w:p w14:paraId="496154E5" w14:textId="77777777" w:rsidR="008E2C5F" w:rsidRPr="008E2C5F" w:rsidRDefault="008E2C5F" w:rsidP="008E2C5F">
      <w:pPr>
        <w:spacing w:after="0"/>
        <w:ind w:left="510"/>
        <w:rPr>
          <w:rFonts w:ascii="Consolas" w:hAnsi="Consolas"/>
          <w:sz w:val="20"/>
          <w:szCs w:val="20"/>
        </w:rPr>
      </w:pPr>
      <w:r w:rsidRPr="008E2C5F">
        <w:rPr>
          <w:rFonts w:ascii="Consolas" w:hAnsi="Consolas"/>
          <w:sz w:val="20"/>
          <w:szCs w:val="20"/>
        </w:rPr>
        <w:tab/>
      </w:r>
      <w:r w:rsidRPr="008E2C5F">
        <w:rPr>
          <w:rFonts w:ascii="Consolas" w:hAnsi="Consolas"/>
          <w:sz w:val="20"/>
          <w:szCs w:val="20"/>
        </w:rPr>
        <w:tab/>
        <w:t xml:space="preserve">  --oe8: in std_logic;</w:t>
      </w:r>
    </w:p>
    <w:p w14:paraId="3602B207" w14:textId="77777777" w:rsidR="008E2C5F" w:rsidRPr="00F36455" w:rsidRDefault="008E2C5F" w:rsidP="008E2C5F">
      <w:pPr>
        <w:spacing w:after="0"/>
        <w:ind w:left="510"/>
        <w:rPr>
          <w:rFonts w:ascii="Consolas" w:hAnsi="Consolas"/>
          <w:sz w:val="20"/>
          <w:szCs w:val="20"/>
        </w:rPr>
      </w:pPr>
      <w:r w:rsidRPr="008E2C5F">
        <w:rPr>
          <w:rFonts w:ascii="Consolas" w:hAnsi="Consolas"/>
          <w:sz w:val="20"/>
          <w:szCs w:val="20"/>
        </w:rPr>
        <w:tab/>
      </w:r>
      <w:r w:rsidRPr="008E2C5F">
        <w:rPr>
          <w:rFonts w:ascii="Consolas" w:hAnsi="Consolas"/>
          <w:sz w:val="20"/>
          <w:szCs w:val="20"/>
        </w:rPr>
        <w:tab/>
        <w:t xml:space="preserve">  </w:t>
      </w:r>
      <w:r w:rsidRPr="00F36455">
        <w:rPr>
          <w:rFonts w:ascii="Consolas" w:hAnsi="Consolas"/>
          <w:sz w:val="20"/>
          <w:szCs w:val="20"/>
        </w:rPr>
        <w:t>sal8: out std_logic_vector(7 downto 0);</w:t>
      </w:r>
    </w:p>
    <w:p w14:paraId="20749268" w14:textId="77777777" w:rsidR="008E2C5F" w:rsidRPr="00F36455" w:rsidRDefault="008E2C5F" w:rsidP="008E2C5F">
      <w:pPr>
        <w:spacing w:after="0"/>
        <w:ind w:left="510"/>
        <w:rPr>
          <w:rFonts w:ascii="Consolas" w:hAnsi="Consolas"/>
          <w:sz w:val="20"/>
          <w:szCs w:val="20"/>
        </w:rPr>
      </w:pPr>
      <w:r w:rsidRPr="00F36455">
        <w:rPr>
          <w:rFonts w:ascii="Consolas" w:hAnsi="Consolas"/>
          <w:sz w:val="20"/>
          <w:szCs w:val="20"/>
        </w:rPr>
        <w:tab/>
      </w:r>
      <w:r w:rsidRPr="00F36455">
        <w:rPr>
          <w:rFonts w:ascii="Consolas" w:hAnsi="Consolas"/>
          <w:sz w:val="20"/>
          <w:szCs w:val="20"/>
        </w:rPr>
        <w:tab/>
        <w:t xml:space="preserve">  salr, salHex1, salHex2: out std_logic_vector(6 downto 0));</w:t>
      </w:r>
    </w:p>
    <w:p w14:paraId="247D6EDE" w14:textId="06B988B1" w:rsidR="008E2C5F" w:rsidRPr="008E2C5F" w:rsidRDefault="008E2C5F" w:rsidP="008E2C5F">
      <w:pPr>
        <w:spacing w:after="0"/>
        <w:ind w:left="510"/>
        <w:rPr>
          <w:rFonts w:ascii="Consolas" w:hAnsi="Consolas"/>
          <w:sz w:val="20"/>
          <w:szCs w:val="20"/>
          <w:lang w:val="pt-BR"/>
        </w:rPr>
      </w:pPr>
      <w:r w:rsidRPr="008E2C5F">
        <w:rPr>
          <w:rFonts w:ascii="Consolas" w:hAnsi="Consolas"/>
          <w:sz w:val="20"/>
          <w:szCs w:val="20"/>
          <w:lang w:val="pt-BR"/>
        </w:rPr>
        <w:t>end Lab_2;</w:t>
      </w:r>
    </w:p>
    <w:p w14:paraId="7B1312FC" w14:textId="77777777" w:rsidR="008E2C5F" w:rsidRPr="008E2C5F" w:rsidRDefault="008E2C5F" w:rsidP="008E2C5F">
      <w:pPr>
        <w:spacing w:after="0"/>
        <w:ind w:left="510"/>
        <w:rPr>
          <w:rFonts w:ascii="Consolas" w:hAnsi="Consolas"/>
          <w:sz w:val="20"/>
          <w:szCs w:val="20"/>
          <w:lang w:val="pt-BR"/>
        </w:rPr>
      </w:pPr>
      <w:r w:rsidRPr="008E2C5F">
        <w:rPr>
          <w:rFonts w:ascii="Consolas" w:hAnsi="Consolas"/>
          <w:sz w:val="20"/>
          <w:szCs w:val="20"/>
          <w:lang w:val="pt-BR"/>
        </w:rPr>
        <w:t>architecture behav of Lab_2 is</w:t>
      </w:r>
    </w:p>
    <w:p w14:paraId="25CC53AC" w14:textId="77777777" w:rsidR="008E2C5F" w:rsidRPr="008E2C5F" w:rsidRDefault="008E2C5F" w:rsidP="008E2C5F">
      <w:pPr>
        <w:spacing w:after="0"/>
        <w:ind w:left="510"/>
        <w:rPr>
          <w:rFonts w:ascii="Consolas" w:hAnsi="Consolas"/>
          <w:sz w:val="20"/>
          <w:szCs w:val="20"/>
          <w:lang w:val="pt-BR"/>
        </w:rPr>
      </w:pPr>
      <w:r w:rsidRPr="008E2C5F">
        <w:rPr>
          <w:rFonts w:ascii="Consolas" w:hAnsi="Consolas"/>
          <w:sz w:val="20"/>
          <w:szCs w:val="20"/>
          <w:lang w:val="pt-BR"/>
        </w:rPr>
        <w:tab/>
        <w:t>signal salmux: std_logic_vector(3 downto 0);</w:t>
      </w:r>
    </w:p>
    <w:p w14:paraId="22A4C5BB" w14:textId="16BDA2E7" w:rsidR="008E2C5F" w:rsidRPr="008E2C5F" w:rsidRDefault="008E2C5F" w:rsidP="008E2C5F">
      <w:pPr>
        <w:spacing w:after="0"/>
        <w:ind w:left="510"/>
        <w:rPr>
          <w:rFonts w:ascii="Consolas" w:hAnsi="Consolas"/>
          <w:sz w:val="20"/>
          <w:szCs w:val="20"/>
          <w:lang w:val="pt-BR"/>
        </w:rPr>
      </w:pPr>
      <w:r w:rsidRPr="008E2C5F">
        <w:rPr>
          <w:rFonts w:ascii="Consolas" w:hAnsi="Consolas"/>
          <w:sz w:val="20"/>
          <w:szCs w:val="20"/>
          <w:lang w:val="pt-BR"/>
        </w:rPr>
        <w:t>begin</w:t>
      </w:r>
    </w:p>
    <w:p w14:paraId="26425427" w14:textId="77777777" w:rsidR="008E2C5F" w:rsidRPr="008E2C5F" w:rsidRDefault="008E2C5F" w:rsidP="008E2C5F">
      <w:pPr>
        <w:spacing w:after="0"/>
        <w:ind w:left="510"/>
        <w:rPr>
          <w:rFonts w:ascii="Consolas" w:hAnsi="Consolas"/>
          <w:sz w:val="20"/>
          <w:szCs w:val="20"/>
          <w:lang w:val="pt-BR"/>
        </w:rPr>
      </w:pPr>
      <w:r w:rsidRPr="008E2C5F">
        <w:rPr>
          <w:rFonts w:ascii="Consolas" w:hAnsi="Consolas"/>
          <w:sz w:val="20"/>
          <w:szCs w:val="20"/>
          <w:lang w:val="pt-BR"/>
        </w:rPr>
        <w:t>mux_gen: for i in 3 downto 0 generate</w:t>
      </w:r>
    </w:p>
    <w:p w14:paraId="59A31F01" w14:textId="77777777" w:rsidR="008E2C5F" w:rsidRPr="008E2C5F" w:rsidRDefault="008E2C5F" w:rsidP="008E2C5F">
      <w:pPr>
        <w:spacing w:after="0"/>
        <w:ind w:left="510"/>
        <w:rPr>
          <w:rFonts w:ascii="Consolas" w:hAnsi="Consolas"/>
          <w:sz w:val="20"/>
          <w:szCs w:val="20"/>
          <w:lang w:val="pt-BR"/>
        </w:rPr>
      </w:pPr>
      <w:r w:rsidRPr="008E2C5F">
        <w:rPr>
          <w:rFonts w:ascii="Consolas" w:hAnsi="Consolas"/>
          <w:sz w:val="20"/>
          <w:szCs w:val="20"/>
          <w:lang w:val="pt-BR"/>
        </w:rPr>
        <w:tab/>
        <w:t>U1: entity work.mux41 port map(I0 =&gt; cbcd1(i), I1 =&gt; cbcd2(i), I2 =&gt; cbcd3(i), I3 =&gt; cbcd4(i), sel =&gt; selmux, salm =&gt; salmux(i));</w:t>
      </w:r>
    </w:p>
    <w:p w14:paraId="4CE67203" w14:textId="041F3F07" w:rsidR="008E2C5F" w:rsidRPr="008E2C5F" w:rsidRDefault="008E2C5F" w:rsidP="008E2C5F">
      <w:pPr>
        <w:spacing w:after="0"/>
        <w:ind w:left="510"/>
        <w:rPr>
          <w:rFonts w:ascii="Consolas" w:hAnsi="Consolas"/>
          <w:sz w:val="20"/>
          <w:szCs w:val="20"/>
        </w:rPr>
      </w:pPr>
      <w:r w:rsidRPr="008E2C5F">
        <w:rPr>
          <w:rFonts w:ascii="Consolas" w:hAnsi="Consolas"/>
          <w:sz w:val="20"/>
          <w:szCs w:val="20"/>
        </w:rPr>
        <w:t>end generate;</w:t>
      </w:r>
    </w:p>
    <w:p w14:paraId="77ABEE0C" w14:textId="3DC1B17B" w:rsidR="008E2C5F" w:rsidRPr="008E2C5F" w:rsidRDefault="008E2C5F" w:rsidP="008E2C5F">
      <w:pPr>
        <w:spacing w:after="0"/>
        <w:ind w:left="510"/>
        <w:rPr>
          <w:rFonts w:ascii="Consolas" w:hAnsi="Consolas"/>
          <w:sz w:val="20"/>
          <w:szCs w:val="20"/>
        </w:rPr>
      </w:pPr>
      <w:r w:rsidRPr="008E2C5F">
        <w:rPr>
          <w:rFonts w:ascii="Consolas" w:hAnsi="Consolas"/>
          <w:sz w:val="20"/>
          <w:szCs w:val="20"/>
        </w:rPr>
        <w:t>U2: entity work.decoBCD7seg port map(ent =&gt; salmux, leds =&gt; salr);</w:t>
      </w:r>
    </w:p>
    <w:p w14:paraId="15CC7F1A" w14:textId="4AC28F87" w:rsidR="008E2C5F" w:rsidRPr="008E2C5F" w:rsidRDefault="008E2C5F" w:rsidP="008E2C5F">
      <w:pPr>
        <w:spacing w:after="0"/>
        <w:ind w:left="510"/>
        <w:rPr>
          <w:rFonts w:ascii="Consolas" w:hAnsi="Consolas"/>
          <w:sz w:val="20"/>
          <w:szCs w:val="20"/>
        </w:rPr>
      </w:pPr>
      <w:r w:rsidRPr="008E2C5F">
        <w:rPr>
          <w:rFonts w:ascii="Consolas" w:hAnsi="Consolas"/>
          <w:sz w:val="20"/>
          <w:szCs w:val="20"/>
        </w:rPr>
        <w:t>U3: entity work.deco38 port map(oe =&gt; cbcd1(3), sel =&gt; std_logic_vector'(cbcd1(2),cbcd1(1),cbcd1(0)), sal =&gt; sal8);</w:t>
      </w:r>
    </w:p>
    <w:p w14:paraId="3ED241A4" w14:textId="250911B3" w:rsidR="008E2C5F" w:rsidRPr="008E2C5F" w:rsidRDefault="008E2C5F" w:rsidP="008E2C5F">
      <w:pPr>
        <w:spacing w:after="0"/>
        <w:ind w:left="510"/>
        <w:rPr>
          <w:rFonts w:ascii="Consolas" w:hAnsi="Consolas"/>
          <w:sz w:val="20"/>
          <w:szCs w:val="20"/>
        </w:rPr>
      </w:pPr>
      <w:r w:rsidRPr="008E2C5F">
        <w:rPr>
          <w:rFonts w:ascii="Consolas" w:hAnsi="Consolas"/>
          <w:sz w:val="20"/>
          <w:szCs w:val="20"/>
        </w:rPr>
        <w:t>U4: entity work.decoHEX7seg port map(enth =&gt; cbcd2, ledsh1 =&gt; salHex1, ledsh2 =&gt; salHex2);</w:t>
      </w:r>
    </w:p>
    <w:p w14:paraId="037BA177" w14:textId="232CFDE8" w:rsidR="008E2C5F" w:rsidRPr="002E2BEA" w:rsidRDefault="008E2C5F" w:rsidP="008E2C5F">
      <w:pPr>
        <w:spacing w:after="0"/>
        <w:ind w:left="510"/>
        <w:rPr>
          <w:rFonts w:ascii="Consolas" w:hAnsi="Consolas"/>
          <w:sz w:val="20"/>
          <w:szCs w:val="20"/>
        </w:rPr>
      </w:pPr>
      <w:r w:rsidRPr="008E2C5F">
        <w:rPr>
          <w:rFonts w:ascii="Consolas" w:hAnsi="Consolas"/>
          <w:sz w:val="20"/>
          <w:szCs w:val="20"/>
        </w:rPr>
        <w:t>end behav;</w:t>
      </w:r>
    </w:p>
    <w:p w14:paraId="56CED0FC" w14:textId="323659D2" w:rsidR="00364ABF" w:rsidRPr="00364ABF" w:rsidRDefault="008C5F3C" w:rsidP="008E2C5F">
      <w:pPr>
        <w:pStyle w:val="Ttulo2"/>
        <w:numPr>
          <w:ilvl w:val="1"/>
          <w:numId w:val="17"/>
        </w:numPr>
        <w:spacing w:before="100" w:beforeAutospacing="1" w:line="360" w:lineRule="auto"/>
        <w:ind w:left="658" w:hanging="431"/>
      </w:pPr>
      <w:bookmarkStart w:id="71" w:name="_Toc69479566"/>
      <w:r>
        <w:t>Descripciones Test Bench</w:t>
      </w:r>
      <w:bookmarkEnd w:id="71"/>
    </w:p>
    <w:p w14:paraId="1898A7E9" w14:textId="140D2D5D" w:rsidR="006C7A22" w:rsidRPr="00364ABF" w:rsidRDefault="008C5F3C" w:rsidP="006C7A22">
      <w:pPr>
        <w:pStyle w:val="Ttulo3"/>
        <w:numPr>
          <w:ilvl w:val="2"/>
          <w:numId w:val="17"/>
        </w:numPr>
        <w:spacing w:before="0" w:line="360" w:lineRule="auto"/>
        <w:ind w:left="845" w:hanging="505"/>
        <w:rPr>
          <w:lang w:val="pt-BR"/>
        </w:rPr>
      </w:pPr>
      <w:bookmarkStart w:id="72" w:name="_Toc69479567"/>
      <w:r w:rsidRPr="008C5F3C">
        <w:rPr>
          <w:lang w:val="pt-BR"/>
        </w:rPr>
        <w:t>Decodificador 3 a 8</w:t>
      </w:r>
      <w:bookmarkEnd w:id="72"/>
    </w:p>
    <w:p w14:paraId="74DD0085" w14:textId="77777777" w:rsidR="00364ABF" w:rsidRPr="00364ABF" w:rsidRDefault="00364ABF" w:rsidP="00364ABF">
      <w:pPr>
        <w:spacing w:after="0"/>
        <w:ind w:left="510"/>
        <w:rPr>
          <w:rFonts w:ascii="Consolas" w:hAnsi="Consolas"/>
          <w:sz w:val="20"/>
          <w:szCs w:val="20"/>
        </w:rPr>
      </w:pPr>
      <w:r w:rsidRPr="00364ABF">
        <w:rPr>
          <w:rFonts w:ascii="Consolas" w:hAnsi="Consolas"/>
          <w:sz w:val="20"/>
          <w:szCs w:val="20"/>
        </w:rPr>
        <w:t>library ieee;</w:t>
      </w:r>
    </w:p>
    <w:p w14:paraId="434DB654" w14:textId="58920361" w:rsidR="00364ABF" w:rsidRPr="00364ABF" w:rsidRDefault="00364ABF" w:rsidP="00364ABF">
      <w:pPr>
        <w:spacing w:after="0"/>
        <w:ind w:left="510"/>
        <w:rPr>
          <w:rFonts w:ascii="Consolas" w:hAnsi="Consolas"/>
          <w:sz w:val="20"/>
          <w:szCs w:val="20"/>
        </w:rPr>
      </w:pPr>
      <w:r w:rsidRPr="00364ABF">
        <w:rPr>
          <w:rFonts w:ascii="Consolas" w:hAnsi="Consolas"/>
          <w:sz w:val="20"/>
          <w:szCs w:val="20"/>
        </w:rPr>
        <w:t>use ieee.std_logic_1164.all;</w:t>
      </w:r>
    </w:p>
    <w:p w14:paraId="17589D1E" w14:textId="150F22AB" w:rsidR="00364ABF" w:rsidRPr="00364ABF" w:rsidRDefault="00364ABF" w:rsidP="00364ABF">
      <w:pPr>
        <w:spacing w:after="0"/>
        <w:ind w:left="510"/>
        <w:rPr>
          <w:rFonts w:ascii="Consolas" w:hAnsi="Consolas"/>
          <w:sz w:val="20"/>
          <w:szCs w:val="20"/>
          <w:lang w:val="pt-BR"/>
        </w:rPr>
      </w:pPr>
      <w:r w:rsidRPr="00364ABF">
        <w:rPr>
          <w:rFonts w:ascii="Consolas" w:hAnsi="Consolas"/>
          <w:sz w:val="20"/>
          <w:szCs w:val="20"/>
          <w:lang w:val="pt-BR"/>
        </w:rPr>
        <w:t>entity testbench</w:t>
      </w:r>
      <w:r w:rsidR="008E2C5F">
        <w:rPr>
          <w:rFonts w:ascii="Consolas" w:hAnsi="Consolas"/>
          <w:sz w:val="20"/>
          <w:szCs w:val="20"/>
          <w:lang w:val="pt-BR"/>
        </w:rPr>
        <w:t>38</w:t>
      </w:r>
      <w:r w:rsidRPr="00364ABF">
        <w:rPr>
          <w:rFonts w:ascii="Consolas" w:hAnsi="Consolas"/>
          <w:sz w:val="20"/>
          <w:szCs w:val="20"/>
          <w:lang w:val="pt-BR"/>
        </w:rPr>
        <w:t xml:space="preserve"> is</w:t>
      </w:r>
    </w:p>
    <w:p w14:paraId="6489FDC8" w14:textId="74987BB9" w:rsidR="00364ABF" w:rsidRPr="00364ABF" w:rsidRDefault="00364ABF" w:rsidP="00364ABF">
      <w:pPr>
        <w:spacing w:after="0"/>
        <w:ind w:left="510"/>
        <w:rPr>
          <w:rFonts w:ascii="Consolas" w:hAnsi="Consolas"/>
          <w:sz w:val="20"/>
          <w:szCs w:val="20"/>
          <w:lang w:val="pt-BR"/>
        </w:rPr>
      </w:pPr>
      <w:r w:rsidRPr="00364ABF">
        <w:rPr>
          <w:rFonts w:ascii="Consolas" w:hAnsi="Consolas"/>
          <w:sz w:val="20"/>
          <w:szCs w:val="20"/>
          <w:lang w:val="pt-BR"/>
        </w:rPr>
        <w:t>end;</w:t>
      </w:r>
    </w:p>
    <w:p w14:paraId="1CD9D353" w14:textId="3AFEBC86" w:rsidR="00364ABF" w:rsidRPr="00364ABF" w:rsidRDefault="00364ABF" w:rsidP="00364ABF">
      <w:pPr>
        <w:spacing w:after="0"/>
        <w:ind w:left="510"/>
        <w:rPr>
          <w:rFonts w:ascii="Consolas" w:hAnsi="Consolas"/>
          <w:sz w:val="20"/>
          <w:szCs w:val="20"/>
          <w:lang w:val="pt-BR"/>
        </w:rPr>
      </w:pPr>
      <w:r w:rsidRPr="00364ABF">
        <w:rPr>
          <w:rFonts w:ascii="Consolas" w:hAnsi="Consolas"/>
          <w:sz w:val="20"/>
          <w:szCs w:val="20"/>
          <w:lang w:val="pt-BR"/>
        </w:rPr>
        <w:t>architecture tb_behave of testbench</w:t>
      </w:r>
      <w:r w:rsidR="008E2C5F">
        <w:rPr>
          <w:rFonts w:ascii="Consolas" w:hAnsi="Consolas"/>
          <w:sz w:val="20"/>
          <w:szCs w:val="20"/>
          <w:lang w:val="pt-BR"/>
        </w:rPr>
        <w:t>38</w:t>
      </w:r>
      <w:r w:rsidRPr="00364ABF">
        <w:rPr>
          <w:rFonts w:ascii="Consolas" w:hAnsi="Consolas"/>
          <w:sz w:val="20"/>
          <w:szCs w:val="20"/>
          <w:lang w:val="pt-BR"/>
        </w:rPr>
        <w:t xml:space="preserve"> is</w:t>
      </w:r>
    </w:p>
    <w:p w14:paraId="6B8CDFAE" w14:textId="77777777" w:rsidR="00364ABF" w:rsidRPr="00364ABF" w:rsidRDefault="00364ABF" w:rsidP="00364ABF">
      <w:pPr>
        <w:spacing w:after="0"/>
        <w:ind w:left="510"/>
        <w:rPr>
          <w:rFonts w:ascii="Consolas" w:hAnsi="Consolas"/>
          <w:sz w:val="20"/>
          <w:szCs w:val="20"/>
          <w:lang w:val="pt-BR"/>
        </w:rPr>
      </w:pPr>
      <w:r w:rsidRPr="00364ABF">
        <w:rPr>
          <w:rFonts w:ascii="Consolas" w:hAnsi="Consolas"/>
          <w:sz w:val="20"/>
          <w:szCs w:val="20"/>
          <w:lang w:val="pt-BR"/>
        </w:rPr>
        <w:tab/>
        <w:t>component deco38</w:t>
      </w:r>
    </w:p>
    <w:p w14:paraId="166E0FD3" w14:textId="77777777" w:rsidR="00364ABF" w:rsidRPr="00364ABF" w:rsidRDefault="00364ABF" w:rsidP="00364ABF">
      <w:pPr>
        <w:spacing w:after="0"/>
        <w:ind w:left="510"/>
        <w:rPr>
          <w:rFonts w:ascii="Consolas" w:hAnsi="Consolas"/>
          <w:sz w:val="20"/>
          <w:szCs w:val="20"/>
          <w:lang w:val="pt-BR"/>
        </w:rPr>
      </w:pPr>
      <w:r w:rsidRPr="00364ABF">
        <w:rPr>
          <w:rFonts w:ascii="Consolas" w:hAnsi="Consolas"/>
          <w:sz w:val="20"/>
          <w:szCs w:val="20"/>
          <w:lang w:val="pt-BR"/>
        </w:rPr>
        <w:tab/>
      </w:r>
      <w:r w:rsidRPr="00364ABF">
        <w:rPr>
          <w:rFonts w:ascii="Consolas" w:hAnsi="Consolas"/>
          <w:sz w:val="20"/>
          <w:szCs w:val="20"/>
          <w:lang w:val="pt-BR"/>
        </w:rPr>
        <w:tab/>
        <w:t>port( oe: in std_logic;</w:t>
      </w:r>
    </w:p>
    <w:p w14:paraId="1761BDA3" w14:textId="77777777" w:rsidR="00364ABF" w:rsidRPr="00364ABF" w:rsidRDefault="00364ABF" w:rsidP="00364ABF">
      <w:pPr>
        <w:spacing w:after="0"/>
        <w:ind w:left="510"/>
        <w:rPr>
          <w:rFonts w:ascii="Consolas" w:hAnsi="Consolas"/>
          <w:sz w:val="20"/>
          <w:szCs w:val="20"/>
          <w:lang w:val="pt-BR"/>
        </w:rPr>
      </w:pPr>
      <w:r w:rsidRPr="00364ABF">
        <w:rPr>
          <w:rFonts w:ascii="Consolas" w:hAnsi="Consolas"/>
          <w:sz w:val="20"/>
          <w:szCs w:val="20"/>
          <w:lang w:val="pt-BR"/>
        </w:rPr>
        <w:tab/>
      </w:r>
      <w:r w:rsidRPr="00364ABF">
        <w:rPr>
          <w:rFonts w:ascii="Consolas" w:hAnsi="Consolas"/>
          <w:sz w:val="20"/>
          <w:szCs w:val="20"/>
          <w:lang w:val="pt-BR"/>
        </w:rPr>
        <w:tab/>
      </w:r>
      <w:r w:rsidRPr="00364ABF">
        <w:rPr>
          <w:rFonts w:ascii="Consolas" w:hAnsi="Consolas"/>
          <w:sz w:val="20"/>
          <w:szCs w:val="20"/>
          <w:lang w:val="pt-BR"/>
        </w:rPr>
        <w:tab/>
        <w:t>sel: in std_logic_vector(2 downto 0);</w:t>
      </w:r>
    </w:p>
    <w:p w14:paraId="1BB4E198" w14:textId="77777777" w:rsidR="00364ABF" w:rsidRPr="00364ABF" w:rsidRDefault="00364ABF" w:rsidP="00364ABF">
      <w:pPr>
        <w:spacing w:after="0"/>
        <w:ind w:left="510"/>
        <w:rPr>
          <w:rFonts w:ascii="Consolas" w:hAnsi="Consolas"/>
          <w:sz w:val="20"/>
          <w:szCs w:val="20"/>
          <w:lang w:val="pt-BR"/>
        </w:rPr>
      </w:pPr>
      <w:r w:rsidRPr="00364ABF">
        <w:rPr>
          <w:rFonts w:ascii="Consolas" w:hAnsi="Consolas"/>
          <w:sz w:val="20"/>
          <w:szCs w:val="20"/>
          <w:lang w:val="pt-BR"/>
        </w:rPr>
        <w:tab/>
      </w:r>
      <w:r w:rsidRPr="00364ABF">
        <w:rPr>
          <w:rFonts w:ascii="Consolas" w:hAnsi="Consolas"/>
          <w:sz w:val="20"/>
          <w:szCs w:val="20"/>
          <w:lang w:val="pt-BR"/>
        </w:rPr>
        <w:tab/>
      </w:r>
      <w:r w:rsidRPr="00364ABF">
        <w:rPr>
          <w:rFonts w:ascii="Consolas" w:hAnsi="Consolas"/>
          <w:sz w:val="20"/>
          <w:szCs w:val="20"/>
          <w:lang w:val="pt-BR"/>
        </w:rPr>
        <w:tab/>
        <w:t>sal: out std_logic_vector(7 downto 0));</w:t>
      </w:r>
    </w:p>
    <w:p w14:paraId="697B88F7" w14:textId="18CF6018" w:rsidR="00364ABF" w:rsidRPr="00364ABF" w:rsidRDefault="00364ABF" w:rsidP="00364ABF">
      <w:pPr>
        <w:spacing w:after="0"/>
        <w:ind w:left="510"/>
        <w:rPr>
          <w:rFonts w:ascii="Consolas" w:hAnsi="Consolas"/>
          <w:sz w:val="20"/>
          <w:szCs w:val="20"/>
          <w:lang w:val="pt-BR"/>
        </w:rPr>
      </w:pPr>
      <w:r w:rsidRPr="00364ABF">
        <w:rPr>
          <w:rFonts w:ascii="Consolas" w:hAnsi="Consolas"/>
          <w:sz w:val="20"/>
          <w:szCs w:val="20"/>
          <w:lang w:val="pt-BR"/>
        </w:rPr>
        <w:tab/>
        <w:t>end component;</w:t>
      </w:r>
    </w:p>
    <w:p w14:paraId="434264BD" w14:textId="77777777" w:rsidR="00364ABF" w:rsidRPr="00364ABF" w:rsidRDefault="00364ABF" w:rsidP="00364ABF">
      <w:pPr>
        <w:spacing w:after="0"/>
        <w:ind w:left="510"/>
        <w:rPr>
          <w:rFonts w:ascii="Consolas" w:hAnsi="Consolas"/>
          <w:sz w:val="20"/>
          <w:szCs w:val="20"/>
          <w:lang w:val="pt-BR"/>
        </w:rPr>
      </w:pPr>
      <w:r w:rsidRPr="00364ABF">
        <w:rPr>
          <w:rFonts w:ascii="Consolas" w:hAnsi="Consolas"/>
          <w:sz w:val="20"/>
          <w:szCs w:val="20"/>
          <w:lang w:val="pt-BR"/>
        </w:rPr>
        <w:tab/>
        <w:t>signal test_oe: std_logic;</w:t>
      </w:r>
    </w:p>
    <w:p w14:paraId="651F8DE9" w14:textId="77777777" w:rsidR="00364ABF" w:rsidRPr="00364ABF" w:rsidRDefault="00364ABF" w:rsidP="00364ABF">
      <w:pPr>
        <w:spacing w:after="0"/>
        <w:ind w:left="510"/>
        <w:rPr>
          <w:rFonts w:ascii="Consolas" w:hAnsi="Consolas"/>
          <w:sz w:val="20"/>
          <w:szCs w:val="20"/>
          <w:lang w:val="pt-BR"/>
        </w:rPr>
      </w:pPr>
      <w:r w:rsidRPr="00364ABF">
        <w:rPr>
          <w:rFonts w:ascii="Consolas" w:hAnsi="Consolas"/>
          <w:sz w:val="20"/>
          <w:szCs w:val="20"/>
          <w:lang w:val="pt-BR"/>
        </w:rPr>
        <w:tab/>
        <w:t>signal test_sel: std_logic_vector(2 downto 0);</w:t>
      </w:r>
    </w:p>
    <w:p w14:paraId="06940907" w14:textId="77777777" w:rsidR="00364ABF" w:rsidRPr="00364ABF" w:rsidRDefault="00364ABF" w:rsidP="00364ABF">
      <w:pPr>
        <w:spacing w:after="0"/>
        <w:ind w:left="510"/>
        <w:rPr>
          <w:rFonts w:ascii="Consolas" w:hAnsi="Consolas"/>
          <w:sz w:val="20"/>
          <w:szCs w:val="20"/>
          <w:lang w:val="pt-BR"/>
        </w:rPr>
      </w:pPr>
      <w:r w:rsidRPr="00364ABF">
        <w:rPr>
          <w:rFonts w:ascii="Consolas" w:hAnsi="Consolas"/>
          <w:sz w:val="20"/>
          <w:szCs w:val="20"/>
          <w:lang w:val="pt-BR"/>
        </w:rPr>
        <w:tab/>
        <w:t>signal test_sal: std_logic_vector(7 downto 0);</w:t>
      </w:r>
    </w:p>
    <w:p w14:paraId="240AD266" w14:textId="66A6442B" w:rsidR="00364ABF" w:rsidRPr="00364ABF" w:rsidRDefault="00364ABF" w:rsidP="00364ABF">
      <w:pPr>
        <w:spacing w:after="0"/>
        <w:ind w:left="510"/>
        <w:rPr>
          <w:rFonts w:ascii="Consolas" w:hAnsi="Consolas"/>
          <w:sz w:val="20"/>
          <w:szCs w:val="20"/>
          <w:lang w:val="pt-BR"/>
        </w:rPr>
      </w:pPr>
      <w:r w:rsidRPr="00364ABF">
        <w:rPr>
          <w:rFonts w:ascii="Consolas" w:hAnsi="Consolas"/>
          <w:sz w:val="20"/>
          <w:szCs w:val="20"/>
          <w:lang w:val="pt-BR"/>
        </w:rPr>
        <w:t>begin</w:t>
      </w:r>
    </w:p>
    <w:p w14:paraId="146793A2" w14:textId="13922274" w:rsidR="00364ABF" w:rsidRPr="00364ABF" w:rsidRDefault="00364ABF" w:rsidP="00364ABF">
      <w:pPr>
        <w:spacing w:after="0"/>
        <w:ind w:left="510"/>
        <w:rPr>
          <w:rFonts w:ascii="Consolas" w:hAnsi="Consolas"/>
          <w:sz w:val="20"/>
          <w:szCs w:val="20"/>
          <w:lang w:val="pt-BR"/>
        </w:rPr>
      </w:pPr>
      <w:r w:rsidRPr="00364ABF">
        <w:rPr>
          <w:rFonts w:ascii="Consolas" w:hAnsi="Consolas"/>
          <w:sz w:val="20"/>
          <w:szCs w:val="20"/>
          <w:lang w:val="pt-BR"/>
        </w:rPr>
        <w:t>UUT: deco38 port map(oe =&gt; test_oe, sel =&gt; test_sel, sal =&gt; test_sal);</w:t>
      </w:r>
    </w:p>
    <w:p w14:paraId="64975A48" w14:textId="05C0889F" w:rsidR="00364ABF" w:rsidRPr="00364ABF" w:rsidRDefault="00364ABF" w:rsidP="00364ABF">
      <w:pPr>
        <w:spacing w:after="0"/>
        <w:ind w:left="624"/>
        <w:rPr>
          <w:rFonts w:ascii="Consolas" w:hAnsi="Consolas"/>
          <w:sz w:val="20"/>
          <w:szCs w:val="20"/>
          <w:lang w:val="pt-BR"/>
        </w:rPr>
      </w:pPr>
      <w:r w:rsidRPr="00364ABF">
        <w:rPr>
          <w:rFonts w:ascii="Consolas" w:hAnsi="Consolas"/>
          <w:sz w:val="20"/>
          <w:szCs w:val="20"/>
          <w:lang w:val="pt-BR"/>
        </w:rPr>
        <w:t>test_oe &lt;= '0', '1' after 70ps;</w:t>
      </w:r>
    </w:p>
    <w:p w14:paraId="1D6F7159" w14:textId="1CD72C05" w:rsidR="00364ABF" w:rsidRPr="00364ABF" w:rsidRDefault="00364ABF" w:rsidP="00364ABF">
      <w:pPr>
        <w:spacing w:after="0"/>
        <w:ind w:left="624"/>
        <w:rPr>
          <w:rFonts w:ascii="Consolas" w:hAnsi="Consolas"/>
          <w:sz w:val="20"/>
          <w:szCs w:val="20"/>
          <w:lang w:val="pt-BR"/>
        </w:rPr>
      </w:pPr>
      <w:r w:rsidRPr="00364ABF">
        <w:rPr>
          <w:rFonts w:ascii="Consolas" w:hAnsi="Consolas"/>
          <w:sz w:val="20"/>
          <w:szCs w:val="20"/>
          <w:lang w:val="pt-BR"/>
        </w:rPr>
        <w:t>test_sel(0) &lt;= '0', '1' after 20ps, '0' after 40ps, '1' after 60ps,'0' after 80ps, '0' after 100ps;</w:t>
      </w:r>
    </w:p>
    <w:p w14:paraId="575C1A1B" w14:textId="77777777" w:rsidR="00364ABF" w:rsidRPr="00364ABF" w:rsidRDefault="00364ABF" w:rsidP="00364ABF">
      <w:pPr>
        <w:spacing w:after="0"/>
        <w:ind w:left="624"/>
        <w:rPr>
          <w:rFonts w:ascii="Consolas" w:hAnsi="Consolas"/>
          <w:sz w:val="20"/>
          <w:szCs w:val="20"/>
          <w:lang w:val="pt-BR"/>
        </w:rPr>
      </w:pPr>
      <w:r w:rsidRPr="00364ABF">
        <w:rPr>
          <w:rFonts w:ascii="Consolas" w:hAnsi="Consolas"/>
          <w:sz w:val="20"/>
          <w:szCs w:val="20"/>
          <w:lang w:val="pt-BR"/>
        </w:rPr>
        <w:t>test_sel(1) &lt;= '0', '1' after 10ps, '0' after 20ps, '1' after 30ps, '0' after 40ps, '0' after 50ps, '1' after 60ps;</w:t>
      </w:r>
    </w:p>
    <w:p w14:paraId="6D847B97" w14:textId="68408724" w:rsidR="00364ABF" w:rsidRPr="00364ABF" w:rsidRDefault="00364ABF" w:rsidP="00364ABF">
      <w:pPr>
        <w:spacing w:after="0"/>
        <w:ind w:left="624"/>
        <w:rPr>
          <w:rFonts w:ascii="Consolas" w:hAnsi="Consolas"/>
          <w:sz w:val="20"/>
          <w:szCs w:val="20"/>
          <w:lang w:val="pt-BR"/>
        </w:rPr>
      </w:pPr>
      <w:r w:rsidRPr="00364ABF">
        <w:rPr>
          <w:rFonts w:ascii="Consolas" w:hAnsi="Consolas"/>
          <w:sz w:val="20"/>
          <w:szCs w:val="20"/>
          <w:lang w:val="pt-BR"/>
        </w:rPr>
        <w:t>test_sel(2) &lt;= '0', '1' after 30ps, '0' after 60ps, '1' after 90ps, '0' after 120ps;</w:t>
      </w:r>
    </w:p>
    <w:p w14:paraId="0E862E91" w14:textId="77777777" w:rsidR="00364ABF" w:rsidRPr="00364ABF" w:rsidRDefault="00364ABF" w:rsidP="00364ABF">
      <w:pPr>
        <w:spacing w:after="0"/>
        <w:ind w:left="510"/>
        <w:rPr>
          <w:rFonts w:ascii="Consolas" w:hAnsi="Consolas"/>
          <w:sz w:val="20"/>
          <w:szCs w:val="20"/>
          <w:lang w:val="pt-BR"/>
        </w:rPr>
      </w:pPr>
      <w:r w:rsidRPr="00364ABF">
        <w:rPr>
          <w:rFonts w:ascii="Consolas" w:hAnsi="Consolas"/>
          <w:sz w:val="20"/>
          <w:szCs w:val="20"/>
          <w:lang w:val="pt-BR"/>
        </w:rPr>
        <w:t>test_signals: process</w:t>
      </w:r>
    </w:p>
    <w:p w14:paraId="4CB53AEE" w14:textId="77777777" w:rsidR="00364ABF" w:rsidRPr="00364ABF" w:rsidRDefault="00364ABF" w:rsidP="00364ABF">
      <w:pPr>
        <w:spacing w:after="0"/>
        <w:ind w:left="510"/>
        <w:rPr>
          <w:rFonts w:ascii="Consolas" w:hAnsi="Consolas"/>
          <w:sz w:val="20"/>
          <w:szCs w:val="20"/>
          <w:lang w:val="pt-BR"/>
        </w:rPr>
      </w:pPr>
      <w:r w:rsidRPr="00364ABF">
        <w:rPr>
          <w:rFonts w:ascii="Consolas" w:hAnsi="Consolas"/>
          <w:sz w:val="20"/>
          <w:szCs w:val="20"/>
          <w:lang w:val="pt-BR"/>
        </w:rPr>
        <w:tab/>
        <w:t>begin</w:t>
      </w:r>
    </w:p>
    <w:p w14:paraId="5FA29686" w14:textId="77777777" w:rsidR="00364ABF" w:rsidRPr="00364ABF" w:rsidRDefault="00364ABF" w:rsidP="00364ABF">
      <w:pPr>
        <w:spacing w:after="0"/>
        <w:ind w:left="510"/>
        <w:rPr>
          <w:rFonts w:ascii="Consolas" w:hAnsi="Consolas"/>
          <w:sz w:val="20"/>
          <w:szCs w:val="20"/>
          <w:lang w:val="pt-BR"/>
        </w:rPr>
      </w:pPr>
      <w:r w:rsidRPr="00364ABF">
        <w:rPr>
          <w:rFonts w:ascii="Consolas" w:hAnsi="Consolas"/>
          <w:sz w:val="20"/>
          <w:szCs w:val="20"/>
          <w:lang w:val="pt-BR"/>
        </w:rPr>
        <w:lastRenderedPageBreak/>
        <w:tab/>
      </w:r>
      <w:r w:rsidRPr="00364ABF">
        <w:rPr>
          <w:rFonts w:ascii="Consolas" w:hAnsi="Consolas"/>
          <w:sz w:val="20"/>
          <w:szCs w:val="20"/>
          <w:lang w:val="pt-BR"/>
        </w:rPr>
        <w:tab/>
        <w:t>wait for 35ps;</w:t>
      </w:r>
    </w:p>
    <w:p w14:paraId="7B757941" w14:textId="77777777" w:rsidR="00364ABF" w:rsidRPr="00364ABF" w:rsidRDefault="00364ABF" w:rsidP="00364ABF">
      <w:pPr>
        <w:spacing w:after="0"/>
        <w:ind w:left="510"/>
        <w:rPr>
          <w:rFonts w:ascii="Consolas" w:hAnsi="Consolas"/>
          <w:sz w:val="20"/>
          <w:szCs w:val="20"/>
          <w:lang w:val="pt-BR"/>
        </w:rPr>
      </w:pPr>
      <w:r w:rsidRPr="00364ABF">
        <w:rPr>
          <w:rFonts w:ascii="Consolas" w:hAnsi="Consolas"/>
          <w:sz w:val="20"/>
          <w:szCs w:val="20"/>
          <w:lang w:val="pt-BR"/>
        </w:rPr>
        <w:tab/>
      </w:r>
      <w:r w:rsidRPr="00364ABF">
        <w:rPr>
          <w:rFonts w:ascii="Consolas" w:hAnsi="Consolas"/>
          <w:sz w:val="20"/>
          <w:szCs w:val="20"/>
          <w:lang w:val="pt-BR"/>
        </w:rPr>
        <w:tab/>
      </w:r>
      <w:r w:rsidRPr="00364ABF">
        <w:rPr>
          <w:rFonts w:ascii="Consolas" w:hAnsi="Consolas"/>
          <w:sz w:val="20"/>
          <w:szCs w:val="20"/>
          <w:lang w:val="pt-BR"/>
        </w:rPr>
        <w:tab/>
        <w:t>assert test_sal = "10000000"</w:t>
      </w:r>
    </w:p>
    <w:p w14:paraId="64B9A600" w14:textId="77777777" w:rsidR="00364ABF" w:rsidRPr="00B52746" w:rsidRDefault="00364ABF" w:rsidP="00364ABF">
      <w:pPr>
        <w:spacing w:after="0"/>
        <w:ind w:left="510"/>
        <w:rPr>
          <w:rFonts w:ascii="Consolas" w:hAnsi="Consolas"/>
          <w:sz w:val="20"/>
          <w:szCs w:val="20"/>
          <w:lang w:val="pt-BR"/>
        </w:rPr>
      </w:pPr>
      <w:r w:rsidRPr="00364ABF">
        <w:rPr>
          <w:rFonts w:ascii="Consolas" w:hAnsi="Consolas"/>
          <w:sz w:val="20"/>
          <w:szCs w:val="20"/>
          <w:lang w:val="pt-BR"/>
        </w:rPr>
        <w:tab/>
      </w:r>
      <w:r w:rsidRPr="00364ABF">
        <w:rPr>
          <w:rFonts w:ascii="Consolas" w:hAnsi="Consolas"/>
          <w:sz w:val="20"/>
          <w:szCs w:val="20"/>
          <w:lang w:val="pt-BR"/>
        </w:rPr>
        <w:tab/>
      </w:r>
      <w:r w:rsidRPr="00364ABF">
        <w:rPr>
          <w:rFonts w:ascii="Consolas" w:hAnsi="Consolas"/>
          <w:sz w:val="20"/>
          <w:szCs w:val="20"/>
          <w:lang w:val="pt-BR"/>
        </w:rPr>
        <w:tab/>
      </w:r>
      <w:r w:rsidRPr="00364ABF">
        <w:rPr>
          <w:rFonts w:ascii="Consolas" w:hAnsi="Consolas"/>
          <w:sz w:val="20"/>
          <w:szCs w:val="20"/>
          <w:lang w:val="pt-BR"/>
        </w:rPr>
        <w:tab/>
      </w:r>
      <w:r w:rsidRPr="00B52746">
        <w:rPr>
          <w:rFonts w:ascii="Consolas" w:hAnsi="Consolas"/>
          <w:sz w:val="20"/>
          <w:szCs w:val="20"/>
          <w:lang w:val="pt-BR"/>
        </w:rPr>
        <w:t>Report "salida no es correcta"</w:t>
      </w:r>
    </w:p>
    <w:p w14:paraId="412243B6" w14:textId="77777777" w:rsidR="00364ABF" w:rsidRPr="00B52746" w:rsidRDefault="00364ABF" w:rsidP="00364ABF">
      <w:pPr>
        <w:spacing w:after="0"/>
        <w:ind w:left="510"/>
        <w:rPr>
          <w:rFonts w:ascii="Consolas" w:hAnsi="Consolas"/>
          <w:sz w:val="20"/>
          <w:szCs w:val="20"/>
          <w:lang w:val="pt-BR"/>
        </w:rPr>
      </w:pPr>
      <w:r w:rsidRPr="00B52746">
        <w:rPr>
          <w:rFonts w:ascii="Consolas" w:hAnsi="Consolas"/>
          <w:sz w:val="20"/>
          <w:szCs w:val="20"/>
          <w:lang w:val="pt-BR"/>
        </w:rPr>
        <w:tab/>
      </w:r>
      <w:r w:rsidRPr="00B52746">
        <w:rPr>
          <w:rFonts w:ascii="Consolas" w:hAnsi="Consolas"/>
          <w:sz w:val="20"/>
          <w:szCs w:val="20"/>
          <w:lang w:val="pt-BR"/>
        </w:rPr>
        <w:tab/>
      </w:r>
      <w:r w:rsidRPr="00B52746">
        <w:rPr>
          <w:rFonts w:ascii="Consolas" w:hAnsi="Consolas"/>
          <w:sz w:val="20"/>
          <w:szCs w:val="20"/>
          <w:lang w:val="pt-BR"/>
        </w:rPr>
        <w:tab/>
      </w:r>
      <w:r w:rsidRPr="00B52746">
        <w:rPr>
          <w:rFonts w:ascii="Consolas" w:hAnsi="Consolas"/>
          <w:sz w:val="20"/>
          <w:szCs w:val="20"/>
          <w:lang w:val="pt-BR"/>
        </w:rPr>
        <w:tab/>
      </w:r>
      <w:r w:rsidRPr="00B52746">
        <w:rPr>
          <w:rFonts w:ascii="Consolas" w:hAnsi="Consolas"/>
          <w:sz w:val="20"/>
          <w:szCs w:val="20"/>
          <w:lang w:val="pt-BR"/>
        </w:rPr>
        <w:tab/>
        <w:t>severity ERROR;</w:t>
      </w:r>
    </w:p>
    <w:p w14:paraId="5A8C84AB" w14:textId="77777777" w:rsidR="00364ABF" w:rsidRPr="00364ABF" w:rsidRDefault="00364ABF" w:rsidP="00364ABF">
      <w:pPr>
        <w:spacing w:after="0"/>
        <w:ind w:left="510"/>
        <w:rPr>
          <w:rFonts w:ascii="Consolas" w:hAnsi="Consolas"/>
          <w:sz w:val="20"/>
          <w:szCs w:val="20"/>
          <w:lang w:val="pt-BR"/>
        </w:rPr>
      </w:pPr>
      <w:r w:rsidRPr="00B52746">
        <w:rPr>
          <w:rFonts w:ascii="Consolas" w:hAnsi="Consolas"/>
          <w:sz w:val="20"/>
          <w:szCs w:val="20"/>
          <w:lang w:val="pt-BR"/>
        </w:rPr>
        <w:tab/>
      </w:r>
      <w:r w:rsidRPr="00B52746">
        <w:rPr>
          <w:rFonts w:ascii="Consolas" w:hAnsi="Consolas"/>
          <w:sz w:val="20"/>
          <w:szCs w:val="20"/>
          <w:lang w:val="pt-BR"/>
        </w:rPr>
        <w:tab/>
      </w:r>
      <w:r w:rsidRPr="00364ABF">
        <w:rPr>
          <w:rFonts w:ascii="Consolas" w:hAnsi="Consolas"/>
          <w:sz w:val="20"/>
          <w:szCs w:val="20"/>
          <w:lang w:val="pt-BR"/>
        </w:rPr>
        <w:t>wait for 55ps;</w:t>
      </w:r>
    </w:p>
    <w:p w14:paraId="5BCA6F02" w14:textId="77777777" w:rsidR="00364ABF" w:rsidRPr="00364ABF" w:rsidRDefault="00364ABF" w:rsidP="00364ABF">
      <w:pPr>
        <w:spacing w:after="0"/>
        <w:ind w:left="510"/>
        <w:rPr>
          <w:rFonts w:ascii="Consolas" w:hAnsi="Consolas"/>
          <w:sz w:val="20"/>
          <w:szCs w:val="20"/>
          <w:lang w:val="pt-BR"/>
        </w:rPr>
      </w:pPr>
      <w:r w:rsidRPr="00364ABF">
        <w:rPr>
          <w:rFonts w:ascii="Consolas" w:hAnsi="Consolas"/>
          <w:sz w:val="20"/>
          <w:szCs w:val="20"/>
          <w:lang w:val="pt-BR"/>
        </w:rPr>
        <w:tab/>
      </w:r>
      <w:r w:rsidRPr="00364ABF">
        <w:rPr>
          <w:rFonts w:ascii="Consolas" w:hAnsi="Consolas"/>
          <w:sz w:val="20"/>
          <w:szCs w:val="20"/>
          <w:lang w:val="pt-BR"/>
        </w:rPr>
        <w:tab/>
      </w:r>
      <w:r w:rsidRPr="00364ABF">
        <w:rPr>
          <w:rFonts w:ascii="Consolas" w:hAnsi="Consolas"/>
          <w:sz w:val="20"/>
          <w:szCs w:val="20"/>
          <w:lang w:val="pt-BR"/>
        </w:rPr>
        <w:tab/>
        <w:t>assert test_sal = "00000001"</w:t>
      </w:r>
    </w:p>
    <w:p w14:paraId="0011863C" w14:textId="77777777" w:rsidR="00364ABF" w:rsidRPr="00B52746" w:rsidRDefault="00364ABF" w:rsidP="00364ABF">
      <w:pPr>
        <w:spacing w:after="0"/>
        <w:ind w:left="510"/>
        <w:rPr>
          <w:rFonts w:ascii="Consolas" w:hAnsi="Consolas"/>
          <w:sz w:val="20"/>
          <w:szCs w:val="20"/>
          <w:lang w:val="pt-BR"/>
        </w:rPr>
      </w:pPr>
      <w:r w:rsidRPr="00364ABF">
        <w:rPr>
          <w:rFonts w:ascii="Consolas" w:hAnsi="Consolas"/>
          <w:sz w:val="20"/>
          <w:szCs w:val="20"/>
          <w:lang w:val="pt-BR"/>
        </w:rPr>
        <w:tab/>
      </w:r>
      <w:r w:rsidRPr="00364ABF">
        <w:rPr>
          <w:rFonts w:ascii="Consolas" w:hAnsi="Consolas"/>
          <w:sz w:val="20"/>
          <w:szCs w:val="20"/>
          <w:lang w:val="pt-BR"/>
        </w:rPr>
        <w:tab/>
      </w:r>
      <w:r w:rsidRPr="00364ABF">
        <w:rPr>
          <w:rFonts w:ascii="Consolas" w:hAnsi="Consolas"/>
          <w:sz w:val="20"/>
          <w:szCs w:val="20"/>
          <w:lang w:val="pt-BR"/>
        </w:rPr>
        <w:tab/>
      </w:r>
      <w:r w:rsidRPr="00364ABF">
        <w:rPr>
          <w:rFonts w:ascii="Consolas" w:hAnsi="Consolas"/>
          <w:sz w:val="20"/>
          <w:szCs w:val="20"/>
          <w:lang w:val="pt-BR"/>
        </w:rPr>
        <w:tab/>
      </w:r>
      <w:r w:rsidRPr="00B52746">
        <w:rPr>
          <w:rFonts w:ascii="Consolas" w:hAnsi="Consolas"/>
          <w:sz w:val="20"/>
          <w:szCs w:val="20"/>
          <w:lang w:val="pt-BR"/>
        </w:rPr>
        <w:t>Report "salida no es correcta"</w:t>
      </w:r>
    </w:p>
    <w:p w14:paraId="3B574B7E" w14:textId="77777777" w:rsidR="00364ABF" w:rsidRPr="00B52746" w:rsidRDefault="00364ABF" w:rsidP="00364ABF">
      <w:pPr>
        <w:spacing w:after="0"/>
        <w:ind w:left="510"/>
        <w:rPr>
          <w:rFonts w:ascii="Consolas" w:hAnsi="Consolas"/>
          <w:sz w:val="20"/>
          <w:szCs w:val="20"/>
          <w:lang w:val="pt-BR"/>
        </w:rPr>
      </w:pPr>
      <w:r w:rsidRPr="00B52746">
        <w:rPr>
          <w:rFonts w:ascii="Consolas" w:hAnsi="Consolas"/>
          <w:sz w:val="20"/>
          <w:szCs w:val="20"/>
          <w:lang w:val="pt-BR"/>
        </w:rPr>
        <w:tab/>
      </w:r>
      <w:r w:rsidRPr="00B52746">
        <w:rPr>
          <w:rFonts w:ascii="Consolas" w:hAnsi="Consolas"/>
          <w:sz w:val="20"/>
          <w:szCs w:val="20"/>
          <w:lang w:val="pt-BR"/>
        </w:rPr>
        <w:tab/>
      </w:r>
      <w:r w:rsidRPr="00B52746">
        <w:rPr>
          <w:rFonts w:ascii="Consolas" w:hAnsi="Consolas"/>
          <w:sz w:val="20"/>
          <w:szCs w:val="20"/>
          <w:lang w:val="pt-BR"/>
        </w:rPr>
        <w:tab/>
      </w:r>
      <w:r w:rsidRPr="00B52746">
        <w:rPr>
          <w:rFonts w:ascii="Consolas" w:hAnsi="Consolas"/>
          <w:sz w:val="20"/>
          <w:szCs w:val="20"/>
          <w:lang w:val="pt-BR"/>
        </w:rPr>
        <w:tab/>
      </w:r>
      <w:r w:rsidRPr="00B52746">
        <w:rPr>
          <w:rFonts w:ascii="Consolas" w:hAnsi="Consolas"/>
          <w:sz w:val="20"/>
          <w:szCs w:val="20"/>
          <w:lang w:val="pt-BR"/>
        </w:rPr>
        <w:tab/>
        <w:t>severity ERROR;</w:t>
      </w:r>
    </w:p>
    <w:p w14:paraId="1EF7F43F" w14:textId="77777777" w:rsidR="00364ABF" w:rsidRPr="00364ABF" w:rsidRDefault="00364ABF" w:rsidP="00364ABF">
      <w:pPr>
        <w:spacing w:after="0"/>
        <w:ind w:left="510"/>
        <w:rPr>
          <w:rFonts w:ascii="Consolas" w:hAnsi="Consolas"/>
          <w:sz w:val="20"/>
          <w:szCs w:val="20"/>
          <w:lang w:val="pt-BR"/>
        </w:rPr>
      </w:pPr>
      <w:r w:rsidRPr="00B52746">
        <w:rPr>
          <w:rFonts w:ascii="Consolas" w:hAnsi="Consolas"/>
          <w:sz w:val="20"/>
          <w:szCs w:val="20"/>
          <w:lang w:val="pt-BR"/>
        </w:rPr>
        <w:tab/>
      </w:r>
      <w:r w:rsidRPr="00B52746">
        <w:rPr>
          <w:rFonts w:ascii="Consolas" w:hAnsi="Consolas"/>
          <w:sz w:val="20"/>
          <w:szCs w:val="20"/>
          <w:lang w:val="pt-BR"/>
        </w:rPr>
        <w:tab/>
      </w:r>
      <w:r w:rsidRPr="00364ABF">
        <w:rPr>
          <w:rFonts w:ascii="Consolas" w:hAnsi="Consolas"/>
          <w:sz w:val="20"/>
          <w:szCs w:val="20"/>
          <w:lang w:val="pt-BR"/>
        </w:rPr>
        <w:t>wait for 100ps;</w:t>
      </w:r>
    </w:p>
    <w:p w14:paraId="2961E357" w14:textId="77777777" w:rsidR="00364ABF" w:rsidRPr="00364ABF" w:rsidRDefault="00364ABF" w:rsidP="00364ABF">
      <w:pPr>
        <w:spacing w:after="0"/>
        <w:ind w:left="510"/>
        <w:rPr>
          <w:rFonts w:ascii="Consolas" w:hAnsi="Consolas"/>
          <w:sz w:val="20"/>
          <w:szCs w:val="20"/>
          <w:lang w:val="pt-BR"/>
        </w:rPr>
      </w:pPr>
      <w:r w:rsidRPr="00364ABF">
        <w:rPr>
          <w:rFonts w:ascii="Consolas" w:hAnsi="Consolas"/>
          <w:sz w:val="20"/>
          <w:szCs w:val="20"/>
          <w:lang w:val="pt-BR"/>
        </w:rPr>
        <w:tab/>
      </w:r>
      <w:r w:rsidRPr="00364ABF">
        <w:rPr>
          <w:rFonts w:ascii="Consolas" w:hAnsi="Consolas"/>
          <w:sz w:val="20"/>
          <w:szCs w:val="20"/>
          <w:lang w:val="pt-BR"/>
        </w:rPr>
        <w:tab/>
      </w:r>
      <w:r w:rsidRPr="00364ABF">
        <w:rPr>
          <w:rFonts w:ascii="Consolas" w:hAnsi="Consolas"/>
          <w:sz w:val="20"/>
          <w:szCs w:val="20"/>
          <w:lang w:val="pt-BR"/>
        </w:rPr>
        <w:tab/>
        <w:t>assert FALSE</w:t>
      </w:r>
    </w:p>
    <w:p w14:paraId="2B5B3AE7" w14:textId="77777777" w:rsidR="00364ABF" w:rsidRPr="00364ABF" w:rsidRDefault="00364ABF" w:rsidP="00364ABF">
      <w:pPr>
        <w:spacing w:after="0"/>
        <w:ind w:left="510"/>
        <w:rPr>
          <w:rFonts w:ascii="Consolas" w:hAnsi="Consolas"/>
          <w:sz w:val="20"/>
          <w:szCs w:val="20"/>
          <w:lang w:val="pt-BR"/>
        </w:rPr>
      </w:pPr>
      <w:r w:rsidRPr="00364ABF">
        <w:rPr>
          <w:rFonts w:ascii="Consolas" w:hAnsi="Consolas"/>
          <w:sz w:val="20"/>
          <w:szCs w:val="20"/>
          <w:lang w:val="pt-BR"/>
        </w:rPr>
        <w:tab/>
      </w:r>
      <w:r w:rsidRPr="00364ABF">
        <w:rPr>
          <w:rFonts w:ascii="Consolas" w:hAnsi="Consolas"/>
          <w:sz w:val="20"/>
          <w:szCs w:val="20"/>
          <w:lang w:val="pt-BR"/>
        </w:rPr>
        <w:tab/>
      </w:r>
      <w:r w:rsidRPr="00364ABF">
        <w:rPr>
          <w:rFonts w:ascii="Consolas" w:hAnsi="Consolas"/>
          <w:sz w:val="20"/>
          <w:szCs w:val="20"/>
          <w:lang w:val="pt-BR"/>
        </w:rPr>
        <w:tab/>
      </w:r>
      <w:r w:rsidRPr="00364ABF">
        <w:rPr>
          <w:rFonts w:ascii="Consolas" w:hAnsi="Consolas"/>
          <w:sz w:val="20"/>
          <w:szCs w:val="20"/>
          <w:lang w:val="pt-BR"/>
        </w:rPr>
        <w:tab/>
        <w:t>Report "FIN"</w:t>
      </w:r>
    </w:p>
    <w:p w14:paraId="65EF6F88" w14:textId="77777777" w:rsidR="00364ABF" w:rsidRPr="00364ABF" w:rsidRDefault="00364ABF" w:rsidP="00364ABF">
      <w:pPr>
        <w:spacing w:after="0"/>
        <w:ind w:left="510"/>
        <w:rPr>
          <w:rFonts w:ascii="Consolas" w:hAnsi="Consolas"/>
          <w:sz w:val="20"/>
          <w:szCs w:val="20"/>
          <w:lang w:val="pt-BR"/>
        </w:rPr>
      </w:pPr>
      <w:r w:rsidRPr="00364ABF">
        <w:rPr>
          <w:rFonts w:ascii="Consolas" w:hAnsi="Consolas"/>
          <w:sz w:val="20"/>
          <w:szCs w:val="20"/>
          <w:lang w:val="pt-BR"/>
        </w:rPr>
        <w:tab/>
      </w:r>
      <w:r w:rsidRPr="00364ABF">
        <w:rPr>
          <w:rFonts w:ascii="Consolas" w:hAnsi="Consolas"/>
          <w:sz w:val="20"/>
          <w:szCs w:val="20"/>
          <w:lang w:val="pt-BR"/>
        </w:rPr>
        <w:tab/>
      </w:r>
      <w:r w:rsidRPr="00364ABF">
        <w:rPr>
          <w:rFonts w:ascii="Consolas" w:hAnsi="Consolas"/>
          <w:sz w:val="20"/>
          <w:szCs w:val="20"/>
          <w:lang w:val="pt-BR"/>
        </w:rPr>
        <w:tab/>
      </w:r>
      <w:r w:rsidRPr="00364ABF">
        <w:rPr>
          <w:rFonts w:ascii="Consolas" w:hAnsi="Consolas"/>
          <w:sz w:val="20"/>
          <w:szCs w:val="20"/>
          <w:lang w:val="pt-BR"/>
        </w:rPr>
        <w:tab/>
      </w:r>
      <w:r w:rsidRPr="00364ABF">
        <w:rPr>
          <w:rFonts w:ascii="Consolas" w:hAnsi="Consolas"/>
          <w:sz w:val="20"/>
          <w:szCs w:val="20"/>
          <w:lang w:val="pt-BR"/>
        </w:rPr>
        <w:tab/>
        <w:t>severity FAILURE;</w:t>
      </w:r>
    </w:p>
    <w:p w14:paraId="2D96966A" w14:textId="77777777" w:rsidR="00364ABF" w:rsidRPr="00364ABF" w:rsidRDefault="00364ABF" w:rsidP="00364ABF">
      <w:pPr>
        <w:spacing w:after="0"/>
        <w:ind w:left="510"/>
        <w:rPr>
          <w:rFonts w:ascii="Consolas" w:hAnsi="Consolas"/>
          <w:sz w:val="20"/>
          <w:szCs w:val="20"/>
          <w:lang w:val="pt-BR"/>
        </w:rPr>
      </w:pPr>
      <w:r w:rsidRPr="00364ABF">
        <w:rPr>
          <w:rFonts w:ascii="Consolas" w:hAnsi="Consolas"/>
          <w:sz w:val="20"/>
          <w:szCs w:val="20"/>
          <w:lang w:val="pt-BR"/>
        </w:rPr>
        <w:t>end process test_signals;</w:t>
      </w:r>
    </w:p>
    <w:p w14:paraId="2A1C806C" w14:textId="6CCDC3C4" w:rsidR="00364ABF" w:rsidRDefault="00364ABF" w:rsidP="00610A28">
      <w:pPr>
        <w:spacing w:after="0"/>
        <w:ind w:left="510"/>
        <w:rPr>
          <w:rFonts w:ascii="Consolas" w:hAnsi="Consolas" w:cs="Arial"/>
          <w:sz w:val="20"/>
          <w:szCs w:val="20"/>
          <w:lang w:val="pt-BR"/>
        </w:rPr>
      </w:pPr>
      <w:r w:rsidRPr="00364ABF">
        <w:rPr>
          <w:rFonts w:ascii="Consolas" w:hAnsi="Consolas"/>
          <w:sz w:val="20"/>
          <w:szCs w:val="20"/>
          <w:lang w:val="pt-BR"/>
        </w:rPr>
        <w:t>end tb_behave;</w:t>
      </w:r>
    </w:p>
    <w:p w14:paraId="2CDC1896" w14:textId="77777777" w:rsidR="00610A28" w:rsidRPr="00610A28" w:rsidRDefault="00610A28" w:rsidP="00610A28">
      <w:pPr>
        <w:spacing w:after="0"/>
        <w:ind w:left="510"/>
        <w:rPr>
          <w:rFonts w:ascii="Consolas" w:hAnsi="Consolas" w:cs="Arial"/>
          <w:sz w:val="20"/>
          <w:szCs w:val="20"/>
          <w:lang w:val="pt-BR"/>
        </w:rPr>
      </w:pPr>
    </w:p>
    <w:p w14:paraId="3EFAE2B1" w14:textId="5AE5EFC1" w:rsidR="009473B9" w:rsidRPr="006C3AF4" w:rsidRDefault="008C5F3C" w:rsidP="009473B9">
      <w:pPr>
        <w:pStyle w:val="Ttulo3"/>
        <w:numPr>
          <w:ilvl w:val="2"/>
          <w:numId w:val="17"/>
        </w:numPr>
        <w:spacing w:before="0" w:line="240" w:lineRule="auto"/>
        <w:ind w:left="845" w:hanging="505"/>
        <w:rPr>
          <w:lang w:val="pt-BR"/>
        </w:rPr>
      </w:pPr>
      <w:bookmarkStart w:id="73" w:name="_Toc69479568"/>
      <w:r w:rsidRPr="008C5F3C">
        <w:rPr>
          <w:lang w:val="pt-BR"/>
        </w:rPr>
        <w:t>Decodificador BCD a 7segmento</w:t>
      </w:r>
      <w:bookmarkEnd w:id="73"/>
    </w:p>
    <w:p w14:paraId="447A690B" w14:textId="77777777" w:rsidR="006C3AF4" w:rsidRDefault="006C3AF4" w:rsidP="006C3AF4">
      <w:pPr>
        <w:spacing w:after="0"/>
        <w:ind w:left="510"/>
        <w:rPr>
          <w:rFonts w:ascii="Consolas" w:hAnsi="Consolas"/>
          <w:sz w:val="20"/>
          <w:szCs w:val="20"/>
        </w:rPr>
      </w:pPr>
    </w:p>
    <w:p w14:paraId="62D6B9F2" w14:textId="77777777" w:rsidR="006C3AF4" w:rsidRPr="006C3AF4" w:rsidRDefault="006C3AF4" w:rsidP="006C3AF4">
      <w:pPr>
        <w:spacing w:after="0"/>
        <w:ind w:left="510"/>
        <w:rPr>
          <w:rFonts w:ascii="Consolas" w:hAnsi="Consolas"/>
          <w:sz w:val="20"/>
          <w:szCs w:val="20"/>
        </w:rPr>
      </w:pPr>
      <w:r w:rsidRPr="006C3AF4">
        <w:rPr>
          <w:rFonts w:ascii="Consolas" w:hAnsi="Consolas"/>
          <w:sz w:val="20"/>
          <w:szCs w:val="20"/>
        </w:rPr>
        <w:t>library ieee;</w:t>
      </w:r>
    </w:p>
    <w:p w14:paraId="7124C922" w14:textId="271CAFDA" w:rsidR="006C3AF4" w:rsidRPr="006C3AF4" w:rsidRDefault="006C3AF4" w:rsidP="006C3AF4">
      <w:pPr>
        <w:spacing w:after="0"/>
        <w:ind w:left="510"/>
        <w:rPr>
          <w:rFonts w:ascii="Consolas" w:hAnsi="Consolas"/>
          <w:sz w:val="20"/>
          <w:szCs w:val="20"/>
        </w:rPr>
      </w:pPr>
      <w:r w:rsidRPr="006C3AF4">
        <w:rPr>
          <w:rFonts w:ascii="Consolas" w:hAnsi="Consolas"/>
          <w:sz w:val="20"/>
          <w:szCs w:val="20"/>
        </w:rPr>
        <w:t>use ieee.std_logic_1164.all;</w:t>
      </w:r>
    </w:p>
    <w:p w14:paraId="2B450B7F" w14:textId="2AD8BF23" w:rsidR="006C3AF4" w:rsidRPr="00524221" w:rsidRDefault="006C3AF4" w:rsidP="006C3AF4">
      <w:pPr>
        <w:spacing w:after="0"/>
        <w:ind w:left="510"/>
        <w:rPr>
          <w:rFonts w:ascii="Consolas" w:hAnsi="Consolas"/>
          <w:sz w:val="20"/>
          <w:szCs w:val="20"/>
        </w:rPr>
      </w:pPr>
      <w:r w:rsidRPr="00524221">
        <w:rPr>
          <w:rFonts w:ascii="Consolas" w:hAnsi="Consolas"/>
          <w:sz w:val="20"/>
          <w:szCs w:val="20"/>
        </w:rPr>
        <w:t>entity testbench</w:t>
      </w:r>
      <w:r w:rsidR="008E2C5F" w:rsidRPr="00524221">
        <w:rPr>
          <w:rFonts w:ascii="Consolas" w:hAnsi="Consolas"/>
          <w:sz w:val="20"/>
          <w:szCs w:val="20"/>
        </w:rPr>
        <w:t>BCD</w:t>
      </w:r>
      <w:r w:rsidRPr="00524221">
        <w:rPr>
          <w:rFonts w:ascii="Consolas" w:hAnsi="Consolas"/>
          <w:sz w:val="20"/>
          <w:szCs w:val="20"/>
        </w:rPr>
        <w:t xml:space="preserve"> is</w:t>
      </w:r>
    </w:p>
    <w:p w14:paraId="5898A775" w14:textId="12930468" w:rsidR="006C3AF4" w:rsidRPr="00524221" w:rsidRDefault="006C3AF4" w:rsidP="006C3AF4">
      <w:pPr>
        <w:spacing w:after="0"/>
        <w:ind w:left="510"/>
        <w:rPr>
          <w:rFonts w:ascii="Consolas" w:hAnsi="Consolas"/>
          <w:sz w:val="20"/>
          <w:szCs w:val="20"/>
        </w:rPr>
      </w:pPr>
      <w:r w:rsidRPr="00524221">
        <w:rPr>
          <w:rFonts w:ascii="Consolas" w:hAnsi="Consolas"/>
          <w:sz w:val="20"/>
          <w:szCs w:val="20"/>
        </w:rPr>
        <w:t>end;</w:t>
      </w:r>
    </w:p>
    <w:p w14:paraId="735D1249" w14:textId="7A688CF4" w:rsidR="006C3AF4" w:rsidRPr="00524221" w:rsidRDefault="006C3AF4" w:rsidP="006C3AF4">
      <w:pPr>
        <w:spacing w:after="0"/>
        <w:ind w:left="510"/>
        <w:rPr>
          <w:rFonts w:ascii="Consolas" w:hAnsi="Consolas"/>
          <w:sz w:val="20"/>
          <w:szCs w:val="20"/>
        </w:rPr>
      </w:pPr>
      <w:r w:rsidRPr="00524221">
        <w:rPr>
          <w:rFonts w:ascii="Consolas" w:hAnsi="Consolas"/>
          <w:sz w:val="20"/>
          <w:szCs w:val="20"/>
        </w:rPr>
        <w:t>architecture tb_behave of testbench</w:t>
      </w:r>
      <w:r w:rsidR="008E2C5F" w:rsidRPr="00524221">
        <w:rPr>
          <w:rFonts w:ascii="Consolas" w:hAnsi="Consolas"/>
          <w:sz w:val="20"/>
          <w:szCs w:val="20"/>
        </w:rPr>
        <w:t>BCD</w:t>
      </w:r>
      <w:r w:rsidRPr="00524221">
        <w:rPr>
          <w:rFonts w:ascii="Consolas" w:hAnsi="Consolas"/>
          <w:sz w:val="20"/>
          <w:szCs w:val="20"/>
        </w:rPr>
        <w:t xml:space="preserve"> is</w:t>
      </w:r>
    </w:p>
    <w:p w14:paraId="5493721B" w14:textId="77777777" w:rsidR="006C3AF4" w:rsidRPr="00524221" w:rsidRDefault="006C3AF4" w:rsidP="006C3AF4">
      <w:pPr>
        <w:spacing w:after="0"/>
        <w:ind w:left="510"/>
        <w:rPr>
          <w:rFonts w:ascii="Consolas" w:hAnsi="Consolas"/>
          <w:sz w:val="20"/>
          <w:szCs w:val="20"/>
        </w:rPr>
      </w:pPr>
      <w:r w:rsidRPr="00524221">
        <w:rPr>
          <w:rFonts w:ascii="Consolas" w:hAnsi="Consolas"/>
          <w:sz w:val="20"/>
          <w:szCs w:val="20"/>
        </w:rPr>
        <w:tab/>
        <w:t>component decoBCD7seg</w:t>
      </w:r>
    </w:p>
    <w:p w14:paraId="378D4BC1" w14:textId="77777777" w:rsidR="006C3AF4" w:rsidRPr="00524221" w:rsidRDefault="006C3AF4" w:rsidP="006C3AF4">
      <w:pPr>
        <w:spacing w:after="0"/>
        <w:ind w:left="510"/>
        <w:rPr>
          <w:rFonts w:ascii="Consolas" w:hAnsi="Consolas"/>
          <w:sz w:val="20"/>
          <w:szCs w:val="20"/>
        </w:rPr>
      </w:pPr>
      <w:r w:rsidRPr="00524221">
        <w:rPr>
          <w:rFonts w:ascii="Consolas" w:hAnsi="Consolas"/>
          <w:sz w:val="20"/>
          <w:szCs w:val="20"/>
        </w:rPr>
        <w:tab/>
      </w:r>
      <w:r w:rsidRPr="00524221">
        <w:rPr>
          <w:rFonts w:ascii="Consolas" w:hAnsi="Consolas"/>
          <w:sz w:val="20"/>
          <w:szCs w:val="20"/>
        </w:rPr>
        <w:tab/>
        <w:t>port(ent: in std_logic_vector(3 downto 0);</w:t>
      </w:r>
    </w:p>
    <w:p w14:paraId="429FEBB4" w14:textId="77777777" w:rsidR="006C3AF4" w:rsidRPr="00524221" w:rsidRDefault="006C3AF4" w:rsidP="006C3AF4">
      <w:pPr>
        <w:spacing w:after="0"/>
        <w:ind w:left="510"/>
        <w:rPr>
          <w:rFonts w:ascii="Consolas" w:hAnsi="Consolas"/>
          <w:sz w:val="20"/>
          <w:szCs w:val="20"/>
        </w:rPr>
      </w:pPr>
      <w:r w:rsidRPr="00524221">
        <w:rPr>
          <w:rFonts w:ascii="Consolas" w:hAnsi="Consolas"/>
          <w:sz w:val="20"/>
          <w:szCs w:val="20"/>
        </w:rPr>
        <w:tab/>
      </w:r>
      <w:r w:rsidRPr="00524221">
        <w:rPr>
          <w:rFonts w:ascii="Consolas" w:hAnsi="Consolas"/>
          <w:sz w:val="20"/>
          <w:szCs w:val="20"/>
        </w:rPr>
        <w:tab/>
      </w:r>
      <w:r w:rsidRPr="00524221">
        <w:rPr>
          <w:rFonts w:ascii="Consolas" w:hAnsi="Consolas"/>
          <w:sz w:val="20"/>
          <w:szCs w:val="20"/>
        </w:rPr>
        <w:tab/>
        <w:t xml:space="preserve">  leds: out std_logic_vector (6 downto 0));</w:t>
      </w:r>
    </w:p>
    <w:p w14:paraId="147B2F4D" w14:textId="43B7B196" w:rsidR="006C3AF4" w:rsidRPr="006C3AF4" w:rsidRDefault="006C3AF4" w:rsidP="006C3AF4">
      <w:pPr>
        <w:spacing w:after="0"/>
        <w:ind w:left="510"/>
        <w:rPr>
          <w:rFonts w:ascii="Consolas" w:hAnsi="Consolas"/>
          <w:sz w:val="20"/>
          <w:szCs w:val="20"/>
        </w:rPr>
      </w:pPr>
      <w:r w:rsidRPr="00524221">
        <w:rPr>
          <w:rFonts w:ascii="Consolas" w:hAnsi="Consolas"/>
          <w:sz w:val="20"/>
          <w:szCs w:val="20"/>
        </w:rPr>
        <w:tab/>
      </w:r>
      <w:r w:rsidRPr="006C3AF4">
        <w:rPr>
          <w:rFonts w:ascii="Consolas" w:hAnsi="Consolas"/>
          <w:sz w:val="20"/>
          <w:szCs w:val="20"/>
        </w:rPr>
        <w:t>end component;</w:t>
      </w:r>
    </w:p>
    <w:p w14:paraId="54D26008" w14:textId="77777777" w:rsidR="006C3AF4" w:rsidRPr="006C3AF4" w:rsidRDefault="006C3AF4" w:rsidP="006C3AF4">
      <w:pPr>
        <w:spacing w:after="0"/>
        <w:ind w:left="510"/>
        <w:rPr>
          <w:rFonts w:ascii="Consolas" w:hAnsi="Consolas"/>
          <w:sz w:val="20"/>
          <w:szCs w:val="20"/>
        </w:rPr>
      </w:pPr>
      <w:r w:rsidRPr="006C3AF4">
        <w:rPr>
          <w:rFonts w:ascii="Consolas" w:hAnsi="Consolas"/>
          <w:sz w:val="20"/>
          <w:szCs w:val="20"/>
        </w:rPr>
        <w:tab/>
        <w:t>signal test_ent: std_logic_vector(3 downto 0);</w:t>
      </w:r>
    </w:p>
    <w:p w14:paraId="25BB028D" w14:textId="77777777" w:rsidR="006C3AF4" w:rsidRPr="006C3AF4" w:rsidRDefault="006C3AF4" w:rsidP="006C3AF4">
      <w:pPr>
        <w:spacing w:after="0"/>
        <w:ind w:left="510"/>
        <w:rPr>
          <w:rFonts w:ascii="Consolas" w:hAnsi="Consolas"/>
          <w:sz w:val="20"/>
          <w:szCs w:val="20"/>
        </w:rPr>
      </w:pPr>
      <w:r w:rsidRPr="006C3AF4">
        <w:rPr>
          <w:rFonts w:ascii="Consolas" w:hAnsi="Consolas"/>
          <w:sz w:val="20"/>
          <w:szCs w:val="20"/>
        </w:rPr>
        <w:tab/>
        <w:t>signal test_leds: std_logic_vector(6 downto 0);</w:t>
      </w:r>
    </w:p>
    <w:p w14:paraId="2DECD006" w14:textId="0E1A225F" w:rsidR="006C3AF4" w:rsidRPr="006C3AF4" w:rsidRDefault="006C3AF4" w:rsidP="006C3AF4">
      <w:pPr>
        <w:spacing w:after="0"/>
        <w:ind w:left="510"/>
        <w:rPr>
          <w:rFonts w:ascii="Consolas" w:hAnsi="Consolas"/>
          <w:sz w:val="20"/>
          <w:szCs w:val="20"/>
        </w:rPr>
      </w:pPr>
      <w:r w:rsidRPr="006C3AF4">
        <w:rPr>
          <w:rFonts w:ascii="Consolas" w:hAnsi="Consolas"/>
          <w:sz w:val="20"/>
          <w:szCs w:val="20"/>
        </w:rPr>
        <w:t>begin</w:t>
      </w:r>
    </w:p>
    <w:p w14:paraId="0B654003" w14:textId="1BA557ED" w:rsidR="006C3AF4" w:rsidRPr="006C3AF4" w:rsidRDefault="006C3AF4" w:rsidP="006C3AF4">
      <w:pPr>
        <w:spacing w:after="0"/>
        <w:ind w:left="510"/>
        <w:rPr>
          <w:rFonts w:ascii="Consolas" w:hAnsi="Consolas"/>
          <w:sz w:val="20"/>
          <w:szCs w:val="20"/>
        </w:rPr>
      </w:pPr>
      <w:r w:rsidRPr="006C3AF4">
        <w:rPr>
          <w:rFonts w:ascii="Consolas" w:hAnsi="Consolas"/>
          <w:sz w:val="20"/>
          <w:szCs w:val="20"/>
        </w:rPr>
        <w:t>UUT: decoBCD7seg port map(ent =&gt; test_ent, leds =&gt; test_leds);</w:t>
      </w:r>
    </w:p>
    <w:p w14:paraId="57468396" w14:textId="312AE887" w:rsidR="006C3AF4" w:rsidRPr="006C3AF4" w:rsidRDefault="006C3AF4" w:rsidP="006C3AF4">
      <w:pPr>
        <w:spacing w:after="0"/>
        <w:ind w:left="624"/>
        <w:rPr>
          <w:rFonts w:ascii="Consolas" w:hAnsi="Consolas"/>
          <w:sz w:val="20"/>
          <w:szCs w:val="20"/>
          <w:lang w:val="pt-BR"/>
        </w:rPr>
      </w:pPr>
      <w:r w:rsidRPr="006C3AF4">
        <w:rPr>
          <w:rFonts w:ascii="Consolas" w:hAnsi="Consolas"/>
          <w:sz w:val="20"/>
          <w:szCs w:val="20"/>
          <w:lang w:val="pt-BR"/>
        </w:rPr>
        <w:t>test_ent &lt;= "0000", "0101" after 20ps, "0001" after 40ps, "0010" after 60ps, "1000" after 80ps;</w:t>
      </w:r>
    </w:p>
    <w:p w14:paraId="4732EE7A" w14:textId="77777777" w:rsidR="006C3AF4" w:rsidRPr="006C3AF4" w:rsidRDefault="006C3AF4" w:rsidP="006C3AF4">
      <w:pPr>
        <w:spacing w:after="0"/>
        <w:ind w:left="510"/>
        <w:rPr>
          <w:rFonts w:ascii="Consolas" w:hAnsi="Consolas"/>
          <w:sz w:val="20"/>
          <w:szCs w:val="20"/>
          <w:lang w:val="pt-BR"/>
        </w:rPr>
      </w:pPr>
      <w:r w:rsidRPr="006C3AF4">
        <w:rPr>
          <w:rFonts w:ascii="Consolas" w:hAnsi="Consolas"/>
          <w:sz w:val="20"/>
          <w:szCs w:val="20"/>
          <w:lang w:val="pt-BR"/>
        </w:rPr>
        <w:t>test_signals: process</w:t>
      </w:r>
    </w:p>
    <w:p w14:paraId="07F3A81F" w14:textId="77777777" w:rsidR="006C3AF4" w:rsidRPr="006C3AF4" w:rsidRDefault="006C3AF4" w:rsidP="006C3AF4">
      <w:pPr>
        <w:spacing w:after="0"/>
        <w:ind w:left="510"/>
        <w:rPr>
          <w:rFonts w:ascii="Consolas" w:hAnsi="Consolas"/>
          <w:sz w:val="20"/>
          <w:szCs w:val="20"/>
          <w:lang w:val="pt-BR"/>
        </w:rPr>
      </w:pPr>
      <w:r w:rsidRPr="006C3AF4">
        <w:rPr>
          <w:rFonts w:ascii="Consolas" w:hAnsi="Consolas"/>
          <w:sz w:val="20"/>
          <w:szCs w:val="20"/>
          <w:lang w:val="pt-BR"/>
        </w:rPr>
        <w:tab/>
        <w:t>begin</w:t>
      </w:r>
    </w:p>
    <w:p w14:paraId="29857306" w14:textId="77777777" w:rsidR="006C3AF4" w:rsidRPr="006C3AF4" w:rsidRDefault="006C3AF4" w:rsidP="006C3AF4">
      <w:pPr>
        <w:spacing w:after="0"/>
        <w:ind w:left="510"/>
        <w:rPr>
          <w:rFonts w:ascii="Consolas" w:hAnsi="Consolas"/>
          <w:sz w:val="20"/>
          <w:szCs w:val="20"/>
          <w:lang w:val="pt-BR"/>
        </w:rPr>
      </w:pPr>
      <w:r w:rsidRPr="006C3AF4">
        <w:rPr>
          <w:rFonts w:ascii="Consolas" w:hAnsi="Consolas"/>
          <w:sz w:val="20"/>
          <w:szCs w:val="20"/>
          <w:lang w:val="pt-BR"/>
        </w:rPr>
        <w:tab/>
      </w:r>
      <w:r w:rsidRPr="006C3AF4">
        <w:rPr>
          <w:rFonts w:ascii="Consolas" w:hAnsi="Consolas"/>
          <w:sz w:val="20"/>
          <w:szCs w:val="20"/>
          <w:lang w:val="pt-BR"/>
        </w:rPr>
        <w:tab/>
        <w:t>wait for 5ps;</w:t>
      </w:r>
    </w:p>
    <w:p w14:paraId="7F9A64C6" w14:textId="77777777" w:rsidR="006C3AF4" w:rsidRPr="006C3AF4" w:rsidRDefault="006C3AF4" w:rsidP="006C3AF4">
      <w:pPr>
        <w:spacing w:after="0"/>
        <w:ind w:left="510"/>
        <w:rPr>
          <w:rFonts w:ascii="Consolas" w:hAnsi="Consolas"/>
          <w:sz w:val="20"/>
          <w:szCs w:val="20"/>
          <w:lang w:val="pt-BR"/>
        </w:rPr>
      </w:pPr>
      <w:r w:rsidRPr="006C3AF4">
        <w:rPr>
          <w:rFonts w:ascii="Consolas" w:hAnsi="Consolas"/>
          <w:sz w:val="20"/>
          <w:szCs w:val="20"/>
          <w:lang w:val="pt-BR"/>
        </w:rPr>
        <w:tab/>
      </w:r>
      <w:r w:rsidRPr="006C3AF4">
        <w:rPr>
          <w:rFonts w:ascii="Consolas" w:hAnsi="Consolas"/>
          <w:sz w:val="20"/>
          <w:szCs w:val="20"/>
          <w:lang w:val="pt-BR"/>
        </w:rPr>
        <w:tab/>
      </w:r>
      <w:r w:rsidRPr="006C3AF4">
        <w:rPr>
          <w:rFonts w:ascii="Consolas" w:hAnsi="Consolas"/>
          <w:sz w:val="20"/>
          <w:szCs w:val="20"/>
          <w:lang w:val="pt-BR"/>
        </w:rPr>
        <w:tab/>
        <w:t>assert test_leds = "1000000"</w:t>
      </w:r>
    </w:p>
    <w:p w14:paraId="6118F797" w14:textId="77777777" w:rsidR="006C3AF4" w:rsidRPr="006C3AF4" w:rsidRDefault="006C3AF4" w:rsidP="006C3AF4">
      <w:pPr>
        <w:spacing w:after="0"/>
        <w:ind w:left="510"/>
        <w:rPr>
          <w:rFonts w:ascii="Consolas" w:hAnsi="Consolas"/>
          <w:sz w:val="20"/>
          <w:szCs w:val="20"/>
          <w:lang w:val="pt-BR"/>
        </w:rPr>
      </w:pPr>
      <w:r w:rsidRPr="006C3AF4">
        <w:rPr>
          <w:rFonts w:ascii="Consolas" w:hAnsi="Consolas"/>
          <w:sz w:val="20"/>
          <w:szCs w:val="20"/>
          <w:lang w:val="pt-BR"/>
        </w:rPr>
        <w:tab/>
      </w:r>
      <w:r w:rsidRPr="006C3AF4">
        <w:rPr>
          <w:rFonts w:ascii="Consolas" w:hAnsi="Consolas"/>
          <w:sz w:val="20"/>
          <w:szCs w:val="20"/>
          <w:lang w:val="pt-BR"/>
        </w:rPr>
        <w:tab/>
      </w:r>
      <w:r w:rsidRPr="006C3AF4">
        <w:rPr>
          <w:rFonts w:ascii="Consolas" w:hAnsi="Consolas"/>
          <w:sz w:val="20"/>
          <w:szCs w:val="20"/>
          <w:lang w:val="pt-BR"/>
        </w:rPr>
        <w:tab/>
      </w:r>
      <w:r w:rsidRPr="006C3AF4">
        <w:rPr>
          <w:rFonts w:ascii="Consolas" w:hAnsi="Consolas"/>
          <w:sz w:val="20"/>
          <w:szCs w:val="20"/>
          <w:lang w:val="pt-BR"/>
        </w:rPr>
        <w:tab/>
        <w:t>Report "salida no es correcta"</w:t>
      </w:r>
    </w:p>
    <w:p w14:paraId="15DF38D8" w14:textId="77777777" w:rsidR="006C3AF4" w:rsidRPr="006C3AF4" w:rsidRDefault="006C3AF4" w:rsidP="006C3AF4">
      <w:pPr>
        <w:spacing w:after="0"/>
        <w:ind w:left="510"/>
        <w:rPr>
          <w:rFonts w:ascii="Consolas" w:hAnsi="Consolas"/>
          <w:sz w:val="20"/>
          <w:szCs w:val="20"/>
          <w:lang w:val="pt-BR"/>
        </w:rPr>
      </w:pPr>
      <w:r w:rsidRPr="006C3AF4">
        <w:rPr>
          <w:rFonts w:ascii="Consolas" w:hAnsi="Consolas"/>
          <w:sz w:val="20"/>
          <w:szCs w:val="20"/>
          <w:lang w:val="pt-BR"/>
        </w:rPr>
        <w:tab/>
      </w:r>
      <w:r w:rsidRPr="006C3AF4">
        <w:rPr>
          <w:rFonts w:ascii="Consolas" w:hAnsi="Consolas"/>
          <w:sz w:val="20"/>
          <w:szCs w:val="20"/>
          <w:lang w:val="pt-BR"/>
        </w:rPr>
        <w:tab/>
      </w:r>
      <w:r w:rsidRPr="006C3AF4">
        <w:rPr>
          <w:rFonts w:ascii="Consolas" w:hAnsi="Consolas"/>
          <w:sz w:val="20"/>
          <w:szCs w:val="20"/>
          <w:lang w:val="pt-BR"/>
        </w:rPr>
        <w:tab/>
      </w:r>
      <w:r w:rsidRPr="006C3AF4">
        <w:rPr>
          <w:rFonts w:ascii="Consolas" w:hAnsi="Consolas"/>
          <w:sz w:val="20"/>
          <w:szCs w:val="20"/>
          <w:lang w:val="pt-BR"/>
        </w:rPr>
        <w:tab/>
      </w:r>
      <w:r w:rsidRPr="006C3AF4">
        <w:rPr>
          <w:rFonts w:ascii="Consolas" w:hAnsi="Consolas"/>
          <w:sz w:val="20"/>
          <w:szCs w:val="20"/>
          <w:lang w:val="pt-BR"/>
        </w:rPr>
        <w:tab/>
        <w:t>severity ERROR;</w:t>
      </w:r>
    </w:p>
    <w:p w14:paraId="2F9479E8" w14:textId="77777777" w:rsidR="006C3AF4" w:rsidRPr="006C3AF4" w:rsidRDefault="006C3AF4" w:rsidP="006C3AF4">
      <w:pPr>
        <w:spacing w:after="0"/>
        <w:ind w:left="510"/>
        <w:rPr>
          <w:rFonts w:ascii="Consolas" w:hAnsi="Consolas"/>
          <w:sz w:val="20"/>
          <w:szCs w:val="20"/>
          <w:lang w:val="pt-BR"/>
        </w:rPr>
      </w:pPr>
      <w:r w:rsidRPr="006C3AF4">
        <w:rPr>
          <w:rFonts w:ascii="Consolas" w:hAnsi="Consolas"/>
          <w:sz w:val="20"/>
          <w:szCs w:val="20"/>
          <w:lang w:val="pt-BR"/>
        </w:rPr>
        <w:tab/>
      </w:r>
      <w:r w:rsidRPr="006C3AF4">
        <w:rPr>
          <w:rFonts w:ascii="Consolas" w:hAnsi="Consolas"/>
          <w:sz w:val="20"/>
          <w:szCs w:val="20"/>
          <w:lang w:val="pt-BR"/>
        </w:rPr>
        <w:tab/>
        <w:t>wait for 65ps;</w:t>
      </w:r>
    </w:p>
    <w:p w14:paraId="6E157F09" w14:textId="77777777" w:rsidR="006C3AF4" w:rsidRPr="006C3AF4" w:rsidRDefault="006C3AF4" w:rsidP="006C3AF4">
      <w:pPr>
        <w:spacing w:after="0"/>
        <w:ind w:left="510"/>
        <w:rPr>
          <w:rFonts w:ascii="Consolas" w:hAnsi="Consolas"/>
          <w:sz w:val="20"/>
          <w:szCs w:val="20"/>
          <w:lang w:val="pt-BR"/>
        </w:rPr>
      </w:pPr>
      <w:r w:rsidRPr="006C3AF4">
        <w:rPr>
          <w:rFonts w:ascii="Consolas" w:hAnsi="Consolas"/>
          <w:sz w:val="20"/>
          <w:szCs w:val="20"/>
          <w:lang w:val="pt-BR"/>
        </w:rPr>
        <w:tab/>
      </w:r>
      <w:r w:rsidRPr="006C3AF4">
        <w:rPr>
          <w:rFonts w:ascii="Consolas" w:hAnsi="Consolas"/>
          <w:sz w:val="20"/>
          <w:szCs w:val="20"/>
          <w:lang w:val="pt-BR"/>
        </w:rPr>
        <w:tab/>
      </w:r>
      <w:r w:rsidRPr="006C3AF4">
        <w:rPr>
          <w:rFonts w:ascii="Consolas" w:hAnsi="Consolas"/>
          <w:sz w:val="20"/>
          <w:szCs w:val="20"/>
          <w:lang w:val="pt-BR"/>
        </w:rPr>
        <w:tab/>
        <w:t>assert test_leds = "0100100"</w:t>
      </w:r>
    </w:p>
    <w:p w14:paraId="49B78098" w14:textId="77777777" w:rsidR="006C3AF4" w:rsidRPr="006C3AF4" w:rsidRDefault="006C3AF4" w:rsidP="006C3AF4">
      <w:pPr>
        <w:spacing w:after="0"/>
        <w:ind w:left="510"/>
        <w:rPr>
          <w:rFonts w:ascii="Consolas" w:hAnsi="Consolas"/>
          <w:sz w:val="20"/>
          <w:szCs w:val="20"/>
          <w:lang w:val="pt-BR"/>
        </w:rPr>
      </w:pPr>
      <w:r w:rsidRPr="006C3AF4">
        <w:rPr>
          <w:rFonts w:ascii="Consolas" w:hAnsi="Consolas"/>
          <w:sz w:val="20"/>
          <w:szCs w:val="20"/>
          <w:lang w:val="pt-BR"/>
        </w:rPr>
        <w:tab/>
      </w:r>
      <w:r w:rsidRPr="006C3AF4">
        <w:rPr>
          <w:rFonts w:ascii="Consolas" w:hAnsi="Consolas"/>
          <w:sz w:val="20"/>
          <w:szCs w:val="20"/>
          <w:lang w:val="pt-BR"/>
        </w:rPr>
        <w:tab/>
      </w:r>
      <w:r w:rsidRPr="006C3AF4">
        <w:rPr>
          <w:rFonts w:ascii="Consolas" w:hAnsi="Consolas"/>
          <w:sz w:val="20"/>
          <w:szCs w:val="20"/>
          <w:lang w:val="pt-BR"/>
        </w:rPr>
        <w:tab/>
      </w:r>
      <w:r w:rsidRPr="006C3AF4">
        <w:rPr>
          <w:rFonts w:ascii="Consolas" w:hAnsi="Consolas"/>
          <w:sz w:val="20"/>
          <w:szCs w:val="20"/>
          <w:lang w:val="pt-BR"/>
        </w:rPr>
        <w:tab/>
        <w:t>Report "salida no es correcta"</w:t>
      </w:r>
    </w:p>
    <w:p w14:paraId="1FCD18AB" w14:textId="77777777" w:rsidR="006C3AF4" w:rsidRPr="006C3AF4" w:rsidRDefault="006C3AF4" w:rsidP="006C3AF4">
      <w:pPr>
        <w:spacing w:after="0"/>
        <w:ind w:left="510"/>
        <w:rPr>
          <w:rFonts w:ascii="Consolas" w:hAnsi="Consolas"/>
          <w:sz w:val="20"/>
          <w:szCs w:val="20"/>
          <w:lang w:val="pt-BR"/>
        </w:rPr>
      </w:pPr>
      <w:r w:rsidRPr="006C3AF4">
        <w:rPr>
          <w:rFonts w:ascii="Consolas" w:hAnsi="Consolas"/>
          <w:sz w:val="20"/>
          <w:szCs w:val="20"/>
          <w:lang w:val="pt-BR"/>
        </w:rPr>
        <w:tab/>
      </w:r>
      <w:r w:rsidRPr="006C3AF4">
        <w:rPr>
          <w:rFonts w:ascii="Consolas" w:hAnsi="Consolas"/>
          <w:sz w:val="20"/>
          <w:szCs w:val="20"/>
          <w:lang w:val="pt-BR"/>
        </w:rPr>
        <w:tab/>
      </w:r>
      <w:r w:rsidRPr="006C3AF4">
        <w:rPr>
          <w:rFonts w:ascii="Consolas" w:hAnsi="Consolas"/>
          <w:sz w:val="20"/>
          <w:szCs w:val="20"/>
          <w:lang w:val="pt-BR"/>
        </w:rPr>
        <w:tab/>
      </w:r>
      <w:r w:rsidRPr="006C3AF4">
        <w:rPr>
          <w:rFonts w:ascii="Consolas" w:hAnsi="Consolas"/>
          <w:sz w:val="20"/>
          <w:szCs w:val="20"/>
          <w:lang w:val="pt-BR"/>
        </w:rPr>
        <w:tab/>
      </w:r>
      <w:r w:rsidRPr="006C3AF4">
        <w:rPr>
          <w:rFonts w:ascii="Consolas" w:hAnsi="Consolas"/>
          <w:sz w:val="20"/>
          <w:szCs w:val="20"/>
          <w:lang w:val="pt-BR"/>
        </w:rPr>
        <w:tab/>
        <w:t>severity ERROR;</w:t>
      </w:r>
    </w:p>
    <w:p w14:paraId="1A381C9C" w14:textId="77777777" w:rsidR="006C3AF4" w:rsidRPr="006C3AF4" w:rsidRDefault="006C3AF4" w:rsidP="006C3AF4">
      <w:pPr>
        <w:spacing w:after="0"/>
        <w:ind w:left="510"/>
        <w:rPr>
          <w:rFonts w:ascii="Consolas" w:hAnsi="Consolas"/>
          <w:sz w:val="20"/>
          <w:szCs w:val="20"/>
          <w:lang w:val="pt-BR"/>
        </w:rPr>
      </w:pPr>
      <w:r w:rsidRPr="006C3AF4">
        <w:rPr>
          <w:rFonts w:ascii="Consolas" w:hAnsi="Consolas"/>
          <w:sz w:val="20"/>
          <w:szCs w:val="20"/>
          <w:lang w:val="pt-BR"/>
        </w:rPr>
        <w:tab/>
      </w:r>
      <w:r w:rsidRPr="006C3AF4">
        <w:rPr>
          <w:rFonts w:ascii="Consolas" w:hAnsi="Consolas"/>
          <w:sz w:val="20"/>
          <w:szCs w:val="20"/>
          <w:lang w:val="pt-BR"/>
        </w:rPr>
        <w:tab/>
        <w:t>wait for 100ps;</w:t>
      </w:r>
    </w:p>
    <w:p w14:paraId="75AE40E5" w14:textId="77777777" w:rsidR="006C3AF4" w:rsidRPr="006C3AF4" w:rsidRDefault="006C3AF4" w:rsidP="006C3AF4">
      <w:pPr>
        <w:spacing w:after="0"/>
        <w:ind w:left="510"/>
        <w:rPr>
          <w:rFonts w:ascii="Consolas" w:hAnsi="Consolas"/>
          <w:sz w:val="20"/>
          <w:szCs w:val="20"/>
          <w:lang w:val="pt-BR"/>
        </w:rPr>
      </w:pPr>
      <w:r w:rsidRPr="006C3AF4">
        <w:rPr>
          <w:rFonts w:ascii="Consolas" w:hAnsi="Consolas"/>
          <w:sz w:val="20"/>
          <w:szCs w:val="20"/>
          <w:lang w:val="pt-BR"/>
        </w:rPr>
        <w:tab/>
      </w:r>
      <w:r w:rsidRPr="006C3AF4">
        <w:rPr>
          <w:rFonts w:ascii="Consolas" w:hAnsi="Consolas"/>
          <w:sz w:val="20"/>
          <w:szCs w:val="20"/>
          <w:lang w:val="pt-BR"/>
        </w:rPr>
        <w:tab/>
      </w:r>
      <w:r w:rsidRPr="006C3AF4">
        <w:rPr>
          <w:rFonts w:ascii="Consolas" w:hAnsi="Consolas"/>
          <w:sz w:val="20"/>
          <w:szCs w:val="20"/>
          <w:lang w:val="pt-BR"/>
        </w:rPr>
        <w:tab/>
        <w:t>assert FALSE</w:t>
      </w:r>
    </w:p>
    <w:p w14:paraId="38FC822F" w14:textId="77777777" w:rsidR="006C3AF4" w:rsidRPr="006C3AF4" w:rsidRDefault="006C3AF4" w:rsidP="006C3AF4">
      <w:pPr>
        <w:spacing w:after="0"/>
        <w:ind w:left="510"/>
        <w:rPr>
          <w:rFonts w:ascii="Consolas" w:hAnsi="Consolas"/>
          <w:sz w:val="20"/>
          <w:szCs w:val="20"/>
          <w:lang w:val="pt-BR"/>
        </w:rPr>
      </w:pPr>
      <w:r w:rsidRPr="006C3AF4">
        <w:rPr>
          <w:rFonts w:ascii="Consolas" w:hAnsi="Consolas"/>
          <w:sz w:val="20"/>
          <w:szCs w:val="20"/>
          <w:lang w:val="pt-BR"/>
        </w:rPr>
        <w:tab/>
      </w:r>
      <w:r w:rsidRPr="006C3AF4">
        <w:rPr>
          <w:rFonts w:ascii="Consolas" w:hAnsi="Consolas"/>
          <w:sz w:val="20"/>
          <w:szCs w:val="20"/>
          <w:lang w:val="pt-BR"/>
        </w:rPr>
        <w:tab/>
      </w:r>
      <w:r w:rsidRPr="006C3AF4">
        <w:rPr>
          <w:rFonts w:ascii="Consolas" w:hAnsi="Consolas"/>
          <w:sz w:val="20"/>
          <w:szCs w:val="20"/>
          <w:lang w:val="pt-BR"/>
        </w:rPr>
        <w:tab/>
      </w:r>
      <w:r w:rsidRPr="006C3AF4">
        <w:rPr>
          <w:rFonts w:ascii="Consolas" w:hAnsi="Consolas"/>
          <w:sz w:val="20"/>
          <w:szCs w:val="20"/>
          <w:lang w:val="pt-BR"/>
        </w:rPr>
        <w:tab/>
        <w:t>Report "FIN"</w:t>
      </w:r>
    </w:p>
    <w:p w14:paraId="4A1B1B9E" w14:textId="77777777" w:rsidR="006C3AF4" w:rsidRPr="006C3AF4" w:rsidRDefault="006C3AF4" w:rsidP="006C3AF4">
      <w:pPr>
        <w:spacing w:after="0"/>
        <w:ind w:left="510"/>
        <w:rPr>
          <w:rFonts w:ascii="Consolas" w:hAnsi="Consolas"/>
          <w:sz w:val="20"/>
          <w:szCs w:val="20"/>
          <w:lang w:val="pt-BR"/>
        </w:rPr>
      </w:pPr>
      <w:r w:rsidRPr="006C3AF4">
        <w:rPr>
          <w:rFonts w:ascii="Consolas" w:hAnsi="Consolas"/>
          <w:sz w:val="20"/>
          <w:szCs w:val="20"/>
          <w:lang w:val="pt-BR"/>
        </w:rPr>
        <w:tab/>
      </w:r>
      <w:r w:rsidRPr="006C3AF4">
        <w:rPr>
          <w:rFonts w:ascii="Consolas" w:hAnsi="Consolas"/>
          <w:sz w:val="20"/>
          <w:szCs w:val="20"/>
          <w:lang w:val="pt-BR"/>
        </w:rPr>
        <w:tab/>
      </w:r>
      <w:r w:rsidRPr="006C3AF4">
        <w:rPr>
          <w:rFonts w:ascii="Consolas" w:hAnsi="Consolas"/>
          <w:sz w:val="20"/>
          <w:szCs w:val="20"/>
          <w:lang w:val="pt-BR"/>
        </w:rPr>
        <w:tab/>
      </w:r>
      <w:r w:rsidRPr="006C3AF4">
        <w:rPr>
          <w:rFonts w:ascii="Consolas" w:hAnsi="Consolas"/>
          <w:sz w:val="20"/>
          <w:szCs w:val="20"/>
          <w:lang w:val="pt-BR"/>
        </w:rPr>
        <w:tab/>
      </w:r>
      <w:r w:rsidRPr="006C3AF4">
        <w:rPr>
          <w:rFonts w:ascii="Consolas" w:hAnsi="Consolas"/>
          <w:sz w:val="20"/>
          <w:szCs w:val="20"/>
          <w:lang w:val="pt-BR"/>
        </w:rPr>
        <w:tab/>
        <w:t>severity FAILURE;</w:t>
      </w:r>
    </w:p>
    <w:p w14:paraId="0CFF4E60" w14:textId="77777777" w:rsidR="006C3AF4" w:rsidRPr="006C3AF4" w:rsidRDefault="006C3AF4" w:rsidP="006C3AF4">
      <w:pPr>
        <w:spacing w:after="0"/>
        <w:ind w:left="510"/>
        <w:rPr>
          <w:rFonts w:ascii="Consolas" w:hAnsi="Consolas"/>
          <w:sz w:val="20"/>
          <w:szCs w:val="20"/>
          <w:lang w:val="pt-BR"/>
        </w:rPr>
      </w:pPr>
      <w:r w:rsidRPr="006C3AF4">
        <w:rPr>
          <w:rFonts w:ascii="Consolas" w:hAnsi="Consolas"/>
          <w:sz w:val="20"/>
          <w:szCs w:val="20"/>
          <w:lang w:val="pt-BR"/>
        </w:rPr>
        <w:t>end process test_signals;</w:t>
      </w:r>
    </w:p>
    <w:p w14:paraId="39287566" w14:textId="2D37F5EF" w:rsidR="006C3AF4" w:rsidRDefault="006C3AF4" w:rsidP="006C3AF4">
      <w:pPr>
        <w:spacing w:after="0"/>
        <w:ind w:left="510"/>
        <w:rPr>
          <w:rFonts w:ascii="Consolas" w:hAnsi="Consolas"/>
          <w:sz w:val="20"/>
          <w:szCs w:val="20"/>
          <w:lang w:val="pt-BR"/>
        </w:rPr>
      </w:pPr>
      <w:r w:rsidRPr="006C3AF4">
        <w:rPr>
          <w:rFonts w:ascii="Consolas" w:hAnsi="Consolas"/>
          <w:sz w:val="20"/>
          <w:szCs w:val="20"/>
          <w:lang w:val="pt-BR"/>
        </w:rPr>
        <w:t>end tb_behave;</w:t>
      </w:r>
    </w:p>
    <w:p w14:paraId="56E29ACE" w14:textId="77777777" w:rsidR="006C3AF4" w:rsidRPr="006C3AF4" w:rsidRDefault="006C3AF4" w:rsidP="006C3AF4">
      <w:pPr>
        <w:spacing w:after="0"/>
        <w:ind w:left="510"/>
        <w:rPr>
          <w:rFonts w:ascii="Consolas" w:hAnsi="Consolas"/>
          <w:sz w:val="20"/>
          <w:szCs w:val="20"/>
          <w:lang w:val="pt-BR"/>
        </w:rPr>
      </w:pPr>
    </w:p>
    <w:p w14:paraId="1EFB973A" w14:textId="0934BB34" w:rsidR="009F0886" w:rsidRPr="009F0886" w:rsidRDefault="008C5F3C" w:rsidP="009F0886">
      <w:pPr>
        <w:pStyle w:val="Ttulo3"/>
        <w:numPr>
          <w:ilvl w:val="2"/>
          <w:numId w:val="17"/>
        </w:numPr>
        <w:spacing w:before="0" w:line="240" w:lineRule="auto"/>
        <w:ind w:left="845" w:hanging="505"/>
        <w:rPr>
          <w:lang w:val="pt-BR"/>
        </w:rPr>
      </w:pPr>
      <w:bookmarkStart w:id="74" w:name="_Toc69479569"/>
      <w:r w:rsidRPr="008C5F3C">
        <w:rPr>
          <w:lang w:val="pt-BR"/>
        </w:rPr>
        <w:t>Decodificador Hexadecimal a 7segmento</w:t>
      </w:r>
      <w:bookmarkEnd w:id="74"/>
    </w:p>
    <w:p w14:paraId="2A8E171F" w14:textId="77777777" w:rsidR="009F0886" w:rsidRDefault="009F0886" w:rsidP="0087630A">
      <w:pPr>
        <w:spacing w:after="0"/>
        <w:ind w:left="510"/>
        <w:rPr>
          <w:rFonts w:ascii="Consolas" w:hAnsi="Consolas" w:cs="Arial"/>
          <w:sz w:val="20"/>
          <w:szCs w:val="20"/>
        </w:rPr>
      </w:pPr>
    </w:p>
    <w:p w14:paraId="25B9183C" w14:textId="77777777" w:rsidR="0087630A" w:rsidRPr="0087630A" w:rsidRDefault="0087630A" w:rsidP="0087630A">
      <w:pPr>
        <w:spacing w:after="0"/>
        <w:ind w:left="510"/>
        <w:rPr>
          <w:rFonts w:ascii="Consolas" w:hAnsi="Consolas" w:cs="Arial"/>
          <w:sz w:val="20"/>
          <w:szCs w:val="20"/>
        </w:rPr>
      </w:pPr>
      <w:r w:rsidRPr="0087630A">
        <w:rPr>
          <w:rFonts w:ascii="Consolas" w:hAnsi="Consolas" w:cs="Arial"/>
          <w:sz w:val="20"/>
          <w:szCs w:val="20"/>
        </w:rPr>
        <w:t>library ieee;</w:t>
      </w:r>
    </w:p>
    <w:p w14:paraId="5D047225" w14:textId="026C4DA6" w:rsidR="0087630A" w:rsidRPr="0087630A" w:rsidRDefault="0087630A" w:rsidP="0087630A">
      <w:pPr>
        <w:spacing w:after="0"/>
        <w:ind w:left="510"/>
        <w:rPr>
          <w:rFonts w:ascii="Consolas" w:hAnsi="Consolas" w:cs="Arial"/>
          <w:sz w:val="20"/>
          <w:szCs w:val="20"/>
        </w:rPr>
      </w:pPr>
      <w:r w:rsidRPr="0087630A">
        <w:rPr>
          <w:rFonts w:ascii="Consolas" w:hAnsi="Consolas" w:cs="Arial"/>
          <w:sz w:val="20"/>
          <w:szCs w:val="20"/>
        </w:rPr>
        <w:t>use ieee.std_logic_1164.all;</w:t>
      </w:r>
    </w:p>
    <w:p w14:paraId="0E9BD714" w14:textId="74B244A7" w:rsidR="0087630A" w:rsidRPr="0087630A" w:rsidRDefault="0087630A" w:rsidP="0087630A">
      <w:pPr>
        <w:spacing w:after="0"/>
        <w:ind w:left="510"/>
        <w:rPr>
          <w:rFonts w:ascii="Consolas" w:hAnsi="Consolas" w:cs="Arial"/>
          <w:sz w:val="20"/>
          <w:szCs w:val="20"/>
          <w:lang w:val="pt-BR"/>
        </w:rPr>
      </w:pPr>
      <w:r w:rsidRPr="0087630A">
        <w:rPr>
          <w:rFonts w:ascii="Consolas" w:hAnsi="Consolas" w:cs="Arial"/>
          <w:sz w:val="20"/>
          <w:szCs w:val="20"/>
          <w:lang w:val="pt-BR"/>
        </w:rPr>
        <w:t>entity testbench</w:t>
      </w:r>
      <w:r w:rsidR="008E2C5F">
        <w:rPr>
          <w:rFonts w:ascii="Consolas" w:hAnsi="Consolas" w:cs="Arial"/>
          <w:sz w:val="20"/>
          <w:szCs w:val="20"/>
          <w:lang w:val="pt-BR"/>
        </w:rPr>
        <w:t>HEX</w:t>
      </w:r>
      <w:r w:rsidRPr="0087630A">
        <w:rPr>
          <w:rFonts w:ascii="Consolas" w:hAnsi="Consolas" w:cs="Arial"/>
          <w:sz w:val="20"/>
          <w:szCs w:val="20"/>
          <w:lang w:val="pt-BR"/>
        </w:rPr>
        <w:t xml:space="preserve"> is</w:t>
      </w:r>
    </w:p>
    <w:p w14:paraId="31857909" w14:textId="0FEB831E" w:rsidR="0087630A" w:rsidRPr="0087630A" w:rsidRDefault="0087630A" w:rsidP="0087630A">
      <w:pPr>
        <w:spacing w:after="0"/>
        <w:ind w:left="510"/>
        <w:rPr>
          <w:rFonts w:ascii="Consolas" w:hAnsi="Consolas" w:cs="Arial"/>
          <w:sz w:val="20"/>
          <w:szCs w:val="20"/>
          <w:lang w:val="pt-BR"/>
        </w:rPr>
      </w:pPr>
      <w:r w:rsidRPr="0087630A">
        <w:rPr>
          <w:rFonts w:ascii="Consolas" w:hAnsi="Consolas" w:cs="Arial"/>
          <w:sz w:val="20"/>
          <w:szCs w:val="20"/>
          <w:lang w:val="pt-BR"/>
        </w:rPr>
        <w:t>end;</w:t>
      </w:r>
    </w:p>
    <w:p w14:paraId="68811D18" w14:textId="69F99C10" w:rsidR="0087630A" w:rsidRPr="0087630A" w:rsidRDefault="0087630A" w:rsidP="0087630A">
      <w:pPr>
        <w:spacing w:after="0"/>
        <w:ind w:left="510"/>
        <w:rPr>
          <w:rFonts w:ascii="Consolas" w:hAnsi="Consolas" w:cs="Arial"/>
          <w:sz w:val="20"/>
          <w:szCs w:val="20"/>
          <w:lang w:val="pt-BR"/>
        </w:rPr>
      </w:pPr>
      <w:r w:rsidRPr="0087630A">
        <w:rPr>
          <w:rFonts w:ascii="Consolas" w:hAnsi="Consolas" w:cs="Arial"/>
          <w:sz w:val="20"/>
          <w:szCs w:val="20"/>
          <w:lang w:val="pt-BR"/>
        </w:rPr>
        <w:lastRenderedPageBreak/>
        <w:t>architecture tb_behave of testbench</w:t>
      </w:r>
      <w:r w:rsidR="008E2C5F">
        <w:rPr>
          <w:rFonts w:ascii="Consolas" w:hAnsi="Consolas" w:cs="Arial"/>
          <w:sz w:val="20"/>
          <w:szCs w:val="20"/>
          <w:lang w:val="pt-BR"/>
        </w:rPr>
        <w:t>HEX</w:t>
      </w:r>
      <w:r w:rsidRPr="0087630A">
        <w:rPr>
          <w:rFonts w:ascii="Consolas" w:hAnsi="Consolas" w:cs="Arial"/>
          <w:sz w:val="20"/>
          <w:szCs w:val="20"/>
          <w:lang w:val="pt-BR"/>
        </w:rPr>
        <w:t xml:space="preserve"> is</w:t>
      </w:r>
    </w:p>
    <w:p w14:paraId="3C45FEDB" w14:textId="77777777" w:rsidR="0087630A" w:rsidRPr="0087630A" w:rsidRDefault="0087630A" w:rsidP="0087630A">
      <w:pPr>
        <w:spacing w:after="0"/>
        <w:ind w:left="510"/>
        <w:rPr>
          <w:rFonts w:ascii="Consolas" w:hAnsi="Consolas" w:cs="Arial"/>
          <w:sz w:val="20"/>
          <w:szCs w:val="20"/>
          <w:lang w:val="pt-BR"/>
        </w:rPr>
      </w:pPr>
      <w:r w:rsidRPr="0087630A">
        <w:rPr>
          <w:rFonts w:ascii="Consolas" w:hAnsi="Consolas" w:cs="Arial"/>
          <w:sz w:val="20"/>
          <w:szCs w:val="20"/>
          <w:lang w:val="pt-BR"/>
        </w:rPr>
        <w:tab/>
        <w:t>component decoHEX7seg</w:t>
      </w:r>
    </w:p>
    <w:p w14:paraId="644EE8EE" w14:textId="77777777" w:rsidR="0087630A" w:rsidRPr="0087630A" w:rsidRDefault="0087630A" w:rsidP="0087630A">
      <w:pPr>
        <w:spacing w:after="0"/>
        <w:ind w:left="510"/>
        <w:rPr>
          <w:rFonts w:ascii="Consolas" w:hAnsi="Consolas" w:cs="Arial"/>
          <w:sz w:val="20"/>
          <w:szCs w:val="20"/>
          <w:lang w:val="pt-BR"/>
        </w:rPr>
      </w:pPr>
      <w:r w:rsidRPr="0087630A">
        <w:rPr>
          <w:rFonts w:ascii="Consolas" w:hAnsi="Consolas" w:cs="Arial"/>
          <w:sz w:val="20"/>
          <w:szCs w:val="20"/>
          <w:lang w:val="pt-BR"/>
        </w:rPr>
        <w:tab/>
      </w:r>
      <w:r w:rsidRPr="0087630A">
        <w:rPr>
          <w:rFonts w:ascii="Consolas" w:hAnsi="Consolas" w:cs="Arial"/>
          <w:sz w:val="20"/>
          <w:szCs w:val="20"/>
          <w:lang w:val="pt-BR"/>
        </w:rPr>
        <w:tab/>
        <w:t>port(enth: in std_logic_vector(3 downto 0);</w:t>
      </w:r>
    </w:p>
    <w:p w14:paraId="424AD657" w14:textId="77777777" w:rsidR="0087630A" w:rsidRPr="0087630A" w:rsidRDefault="0087630A" w:rsidP="0087630A">
      <w:pPr>
        <w:spacing w:after="0"/>
        <w:ind w:left="510"/>
        <w:rPr>
          <w:rFonts w:ascii="Consolas" w:hAnsi="Consolas" w:cs="Arial"/>
          <w:sz w:val="20"/>
          <w:szCs w:val="20"/>
          <w:lang w:val="pt-BR"/>
        </w:rPr>
      </w:pP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t xml:space="preserve">  ledsh1, ledsh2: out std_logic_vector (6 downto 0));</w:t>
      </w:r>
    </w:p>
    <w:p w14:paraId="42B23BAE" w14:textId="1C727904" w:rsidR="0087630A" w:rsidRPr="0087630A" w:rsidRDefault="0087630A" w:rsidP="0087630A">
      <w:pPr>
        <w:spacing w:after="0"/>
        <w:ind w:left="510"/>
        <w:rPr>
          <w:rFonts w:ascii="Consolas" w:hAnsi="Consolas" w:cs="Arial"/>
          <w:sz w:val="20"/>
          <w:szCs w:val="20"/>
          <w:lang w:val="pt-BR"/>
        </w:rPr>
      </w:pPr>
      <w:r w:rsidRPr="0087630A">
        <w:rPr>
          <w:rFonts w:ascii="Consolas" w:hAnsi="Consolas" w:cs="Arial"/>
          <w:sz w:val="20"/>
          <w:szCs w:val="20"/>
          <w:lang w:val="pt-BR"/>
        </w:rPr>
        <w:tab/>
        <w:t>end component;</w:t>
      </w:r>
    </w:p>
    <w:p w14:paraId="4AA85C46" w14:textId="77777777" w:rsidR="0087630A" w:rsidRPr="0087630A" w:rsidRDefault="0087630A" w:rsidP="0087630A">
      <w:pPr>
        <w:spacing w:after="0"/>
        <w:ind w:left="510"/>
        <w:rPr>
          <w:rFonts w:ascii="Consolas" w:hAnsi="Consolas" w:cs="Arial"/>
          <w:sz w:val="20"/>
          <w:szCs w:val="20"/>
          <w:lang w:val="pt-BR"/>
        </w:rPr>
      </w:pPr>
      <w:r w:rsidRPr="0087630A">
        <w:rPr>
          <w:rFonts w:ascii="Consolas" w:hAnsi="Consolas" w:cs="Arial"/>
          <w:sz w:val="20"/>
          <w:szCs w:val="20"/>
          <w:lang w:val="pt-BR"/>
        </w:rPr>
        <w:tab/>
        <w:t>signal test_enth: std_logic_vector(3 downto 0);</w:t>
      </w:r>
    </w:p>
    <w:p w14:paraId="37E8D002" w14:textId="77777777" w:rsidR="0087630A" w:rsidRPr="0087630A" w:rsidRDefault="0087630A" w:rsidP="0087630A">
      <w:pPr>
        <w:spacing w:after="0"/>
        <w:ind w:left="510"/>
        <w:rPr>
          <w:rFonts w:ascii="Consolas" w:hAnsi="Consolas" w:cs="Arial"/>
          <w:sz w:val="20"/>
          <w:szCs w:val="20"/>
          <w:lang w:val="pt-BR"/>
        </w:rPr>
      </w:pPr>
      <w:r w:rsidRPr="0087630A">
        <w:rPr>
          <w:rFonts w:ascii="Consolas" w:hAnsi="Consolas" w:cs="Arial"/>
          <w:sz w:val="20"/>
          <w:szCs w:val="20"/>
          <w:lang w:val="pt-BR"/>
        </w:rPr>
        <w:tab/>
        <w:t>signal test_ledsh1: std_logic_vector(6 downto 0);</w:t>
      </w:r>
    </w:p>
    <w:p w14:paraId="7980A9C0" w14:textId="77777777" w:rsidR="0087630A" w:rsidRPr="0087630A" w:rsidRDefault="0087630A" w:rsidP="0087630A">
      <w:pPr>
        <w:spacing w:after="0"/>
        <w:ind w:left="510"/>
        <w:rPr>
          <w:rFonts w:ascii="Consolas" w:hAnsi="Consolas" w:cs="Arial"/>
          <w:sz w:val="20"/>
          <w:szCs w:val="20"/>
          <w:lang w:val="pt-BR"/>
        </w:rPr>
      </w:pPr>
      <w:r w:rsidRPr="0087630A">
        <w:rPr>
          <w:rFonts w:ascii="Consolas" w:hAnsi="Consolas" w:cs="Arial"/>
          <w:sz w:val="20"/>
          <w:szCs w:val="20"/>
          <w:lang w:val="pt-BR"/>
        </w:rPr>
        <w:tab/>
        <w:t>signal test_ledsh2: std_logic_vector(6 downto 0);</w:t>
      </w:r>
    </w:p>
    <w:p w14:paraId="24D3367F" w14:textId="09AB2BD1" w:rsidR="0087630A" w:rsidRPr="0087630A" w:rsidRDefault="0087630A" w:rsidP="0087630A">
      <w:pPr>
        <w:spacing w:after="0"/>
        <w:ind w:left="510"/>
        <w:rPr>
          <w:rFonts w:ascii="Consolas" w:hAnsi="Consolas" w:cs="Arial"/>
          <w:sz w:val="20"/>
          <w:szCs w:val="20"/>
          <w:lang w:val="pt-BR"/>
        </w:rPr>
      </w:pPr>
      <w:r w:rsidRPr="0087630A">
        <w:rPr>
          <w:rFonts w:ascii="Consolas" w:hAnsi="Consolas" w:cs="Arial"/>
          <w:sz w:val="20"/>
          <w:szCs w:val="20"/>
          <w:lang w:val="pt-BR"/>
        </w:rPr>
        <w:t>begin</w:t>
      </w:r>
    </w:p>
    <w:p w14:paraId="4F543FDE" w14:textId="06BCA18F" w:rsidR="0087630A" w:rsidRPr="0087630A" w:rsidRDefault="0087630A" w:rsidP="0087630A">
      <w:pPr>
        <w:spacing w:after="0"/>
        <w:ind w:left="510"/>
        <w:rPr>
          <w:rFonts w:ascii="Consolas" w:hAnsi="Consolas" w:cs="Arial"/>
          <w:sz w:val="20"/>
          <w:szCs w:val="20"/>
          <w:lang w:val="pt-BR"/>
        </w:rPr>
      </w:pPr>
      <w:r w:rsidRPr="0087630A">
        <w:rPr>
          <w:rFonts w:ascii="Consolas" w:hAnsi="Consolas" w:cs="Arial"/>
          <w:sz w:val="20"/>
          <w:szCs w:val="20"/>
          <w:lang w:val="pt-BR"/>
        </w:rPr>
        <w:t>UUT: decoHEX7seg port map(enth =&gt; test_enth, ledsh1 =&gt; test_ledsh1, ledsh2 =&gt; test_ledsh2);</w:t>
      </w:r>
    </w:p>
    <w:p w14:paraId="52D4295D" w14:textId="0D8E9A02" w:rsidR="0087630A" w:rsidRPr="0087630A" w:rsidRDefault="0087630A" w:rsidP="009F0886">
      <w:pPr>
        <w:spacing w:after="0"/>
        <w:ind w:left="624"/>
        <w:rPr>
          <w:rFonts w:ascii="Consolas" w:hAnsi="Consolas" w:cs="Arial"/>
          <w:sz w:val="20"/>
          <w:szCs w:val="20"/>
          <w:lang w:val="pt-BR"/>
        </w:rPr>
      </w:pPr>
      <w:r w:rsidRPr="0087630A">
        <w:rPr>
          <w:rFonts w:ascii="Consolas" w:hAnsi="Consolas" w:cs="Arial"/>
          <w:sz w:val="20"/>
          <w:szCs w:val="20"/>
          <w:lang w:val="pt-BR"/>
        </w:rPr>
        <w:t>test_enth &lt;= "0000", "0101" after 20ps, "1111" after 40ps, "0010" after 60ps, "1100" after 80ps;</w:t>
      </w:r>
    </w:p>
    <w:p w14:paraId="3043A76F" w14:textId="77777777" w:rsidR="0087630A" w:rsidRPr="0087630A" w:rsidRDefault="0087630A" w:rsidP="0087630A">
      <w:pPr>
        <w:spacing w:after="0"/>
        <w:ind w:left="510"/>
        <w:rPr>
          <w:rFonts w:ascii="Consolas" w:hAnsi="Consolas" w:cs="Arial"/>
          <w:sz w:val="20"/>
          <w:szCs w:val="20"/>
          <w:lang w:val="pt-BR"/>
        </w:rPr>
      </w:pPr>
      <w:r w:rsidRPr="0087630A">
        <w:rPr>
          <w:rFonts w:ascii="Consolas" w:hAnsi="Consolas" w:cs="Arial"/>
          <w:sz w:val="20"/>
          <w:szCs w:val="20"/>
          <w:lang w:val="pt-BR"/>
        </w:rPr>
        <w:t>test_signals: process</w:t>
      </w:r>
    </w:p>
    <w:p w14:paraId="2E7B0E37" w14:textId="77777777" w:rsidR="0087630A" w:rsidRPr="0087630A" w:rsidRDefault="0087630A" w:rsidP="0087630A">
      <w:pPr>
        <w:spacing w:after="0"/>
        <w:ind w:left="510"/>
        <w:rPr>
          <w:rFonts w:ascii="Consolas" w:hAnsi="Consolas" w:cs="Arial"/>
          <w:sz w:val="20"/>
          <w:szCs w:val="20"/>
          <w:lang w:val="pt-BR"/>
        </w:rPr>
      </w:pPr>
      <w:r w:rsidRPr="0087630A">
        <w:rPr>
          <w:rFonts w:ascii="Consolas" w:hAnsi="Consolas" w:cs="Arial"/>
          <w:sz w:val="20"/>
          <w:szCs w:val="20"/>
          <w:lang w:val="pt-BR"/>
        </w:rPr>
        <w:tab/>
        <w:t>begin</w:t>
      </w:r>
    </w:p>
    <w:p w14:paraId="41DD12FF" w14:textId="77777777" w:rsidR="0087630A" w:rsidRPr="0087630A" w:rsidRDefault="0087630A" w:rsidP="0087630A">
      <w:pPr>
        <w:spacing w:after="0"/>
        <w:ind w:left="510"/>
        <w:rPr>
          <w:rFonts w:ascii="Consolas" w:hAnsi="Consolas" w:cs="Arial"/>
          <w:sz w:val="20"/>
          <w:szCs w:val="20"/>
          <w:lang w:val="pt-BR"/>
        </w:rPr>
      </w:pPr>
      <w:r w:rsidRPr="0087630A">
        <w:rPr>
          <w:rFonts w:ascii="Consolas" w:hAnsi="Consolas" w:cs="Arial"/>
          <w:sz w:val="20"/>
          <w:szCs w:val="20"/>
          <w:lang w:val="pt-BR"/>
        </w:rPr>
        <w:tab/>
      </w:r>
      <w:r w:rsidRPr="0087630A">
        <w:rPr>
          <w:rFonts w:ascii="Consolas" w:hAnsi="Consolas" w:cs="Arial"/>
          <w:sz w:val="20"/>
          <w:szCs w:val="20"/>
          <w:lang w:val="pt-BR"/>
        </w:rPr>
        <w:tab/>
        <w:t>wait for 5ps;</w:t>
      </w:r>
    </w:p>
    <w:p w14:paraId="592E9142" w14:textId="77777777" w:rsidR="0087630A" w:rsidRPr="0087630A" w:rsidRDefault="0087630A" w:rsidP="0087630A">
      <w:pPr>
        <w:spacing w:after="0"/>
        <w:ind w:left="510"/>
        <w:rPr>
          <w:rFonts w:ascii="Consolas" w:hAnsi="Consolas" w:cs="Arial"/>
          <w:sz w:val="20"/>
          <w:szCs w:val="20"/>
          <w:lang w:val="pt-BR"/>
        </w:rPr>
      </w:pP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t>assert test_ledsh1 = "1000000"</w:t>
      </w:r>
    </w:p>
    <w:p w14:paraId="6A877BE6" w14:textId="77777777" w:rsidR="0087630A" w:rsidRPr="0087630A" w:rsidRDefault="0087630A" w:rsidP="0087630A">
      <w:pPr>
        <w:spacing w:after="0"/>
        <w:ind w:left="510"/>
        <w:rPr>
          <w:rFonts w:ascii="Consolas" w:hAnsi="Consolas" w:cs="Arial"/>
          <w:sz w:val="20"/>
          <w:szCs w:val="20"/>
          <w:lang w:val="pt-BR"/>
        </w:rPr>
      </w:pP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t>Report "salida no es correcta"</w:t>
      </w:r>
    </w:p>
    <w:p w14:paraId="6AA9081C" w14:textId="77777777" w:rsidR="0087630A" w:rsidRPr="0087630A" w:rsidRDefault="0087630A" w:rsidP="0087630A">
      <w:pPr>
        <w:spacing w:after="0"/>
        <w:ind w:left="510"/>
        <w:rPr>
          <w:rFonts w:ascii="Consolas" w:hAnsi="Consolas" w:cs="Arial"/>
          <w:sz w:val="20"/>
          <w:szCs w:val="20"/>
          <w:lang w:val="pt-BR"/>
        </w:rPr>
      </w:pP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t>severity ERROR;</w:t>
      </w:r>
    </w:p>
    <w:p w14:paraId="71A9070A" w14:textId="77777777" w:rsidR="0087630A" w:rsidRPr="0087630A" w:rsidRDefault="0087630A" w:rsidP="0087630A">
      <w:pPr>
        <w:spacing w:after="0"/>
        <w:ind w:left="510"/>
        <w:rPr>
          <w:rFonts w:ascii="Consolas" w:hAnsi="Consolas" w:cs="Arial"/>
          <w:sz w:val="20"/>
          <w:szCs w:val="20"/>
          <w:lang w:val="pt-BR"/>
        </w:rPr>
      </w:pP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t>assert test_ledsh2 = "1000000"</w:t>
      </w:r>
    </w:p>
    <w:p w14:paraId="7C8007E9" w14:textId="77777777" w:rsidR="0087630A" w:rsidRPr="0087630A" w:rsidRDefault="0087630A" w:rsidP="0087630A">
      <w:pPr>
        <w:spacing w:after="0"/>
        <w:ind w:left="510"/>
        <w:rPr>
          <w:rFonts w:ascii="Consolas" w:hAnsi="Consolas" w:cs="Arial"/>
          <w:sz w:val="20"/>
          <w:szCs w:val="20"/>
          <w:lang w:val="pt-BR"/>
        </w:rPr>
      </w:pP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t>Report "salida no es correcta"</w:t>
      </w:r>
    </w:p>
    <w:p w14:paraId="56BC6A75" w14:textId="77777777" w:rsidR="0087630A" w:rsidRPr="0087630A" w:rsidRDefault="0087630A" w:rsidP="0087630A">
      <w:pPr>
        <w:spacing w:after="0"/>
        <w:ind w:left="510"/>
        <w:rPr>
          <w:rFonts w:ascii="Consolas" w:hAnsi="Consolas" w:cs="Arial"/>
          <w:sz w:val="20"/>
          <w:szCs w:val="20"/>
          <w:lang w:val="pt-BR"/>
        </w:rPr>
      </w:pP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t>severity ERROR;</w:t>
      </w:r>
    </w:p>
    <w:p w14:paraId="154CEB3D" w14:textId="77777777" w:rsidR="0087630A" w:rsidRPr="0087630A" w:rsidRDefault="0087630A" w:rsidP="0087630A">
      <w:pPr>
        <w:spacing w:after="0"/>
        <w:ind w:left="510"/>
        <w:rPr>
          <w:rFonts w:ascii="Consolas" w:hAnsi="Consolas" w:cs="Arial"/>
          <w:sz w:val="20"/>
          <w:szCs w:val="20"/>
          <w:lang w:val="pt-BR"/>
        </w:rPr>
      </w:pPr>
      <w:r w:rsidRPr="0087630A">
        <w:rPr>
          <w:rFonts w:ascii="Consolas" w:hAnsi="Consolas" w:cs="Arial"/>
          <w:sz w:val="20"/>
          <w:szCs w:val="20"/>
          <w:lang w:val="pt-BR"/>
        </w:rPr>
        <w:tab/>
      </w:r>
      <w:r w:rsidRPr="0087630A">
        <w:rPr>
          <w:rFonts w:ascii="Consolas" w:hAnsi="Consolas" w:cs="Arial"/>
          <w:sz w:val="20"/>
          <w:szCs w:val="20"/>
          <w:lang w:val="pt-BR"/>
        </w:rPr>
        <w:tab/>
        <w:t>wait for 45ps;</w:t>
      </w:r>
    </w:p>
    <w:p w14:paraId="42E949BE" w14:textId="77777777" w:rsidR="0087630A" w:rsidRPr="0087630A" w:rsidRDefault="0087630A" w:rsidP="0087630A">
      <w:pPr>
        <w:spacing w:after="0"/>
        <w:ind w:left="510"/>
        <w:rPr>
          <w:rFonts w:ascii="Consolas" w:hAnsi="Consolas" w:cs="Arial"/>
          <w:sz w:val="20"/>
          <w:szCs w:val="20"/>
          <w:lang w:val="pt-BR"/>
        </w:rPr>
      </w:pP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t>assert test_ledsh1 = "0010010"</w:t>
      </w:r>
    </w:p>
    <w:p w14:paraId="0ABEDBEA" w14:textId="77777777" w:rsidR="0087630A" w:rsidRPr="0087630A" w:rsidRDefault="0087630A" w:rsidP="0087630A">
      <w:pPr>
        <w:spacing w:after="0"/>
        <w:ind w:left="510"/>
        <w:rPr>
          <w:rFonts w:ascii="Consolas" w:hAnsi="Consolas" w:cs="Arial"/>
          <w:sz w:val="20"/>
          <w:szCs w:val="20"/>
        </w:rPr>
      </w:pP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lang w:val="pt-BR"/>
        </w:rPr>
        <w:tab/>
      </w:r>
      <w:r w:rsidRPr="0087630A">
        <w:rPr>
          <w:rFonts w:ascii="Consolas" w:hAnsi="Consolas" w:cs="Arial"/>
          <w:sz w:val="20"/>
          <w:szCs w:val="20"/>
        </w:rPr>
        <w:t>Report "salida no es correcta"</w:t>
      </w:r>
    </w:p>
    <w:p w14:paraId="570743F9" w14:textId="77777777" w:rsidR="0087630A" w:rsidRPr="0087630A" w:rsidRDefault="0087630A" w:rsidP="0087630A">
      <w:pPr>
        <w:spacing w:after="0"/>
        <w:ind w:left="510"/>
        <w:rPr>
          <w:rFonts w:ascii="Consolas" w:hAnsi="Consolas" w:cs="Arial"/>
          <w:sz w:val="20"/>
          <w:szCs w:val="20"/>
        </w:rPr>
      </w:pPr>
      <w:r w:rsidRPr="0087630A">
        <w:rPr>
          <w:rFonts w:ascii="Consolas" w:hAnsi="Consolas" w:cs="Arial"/>
          <w:sz w:val="20"/>
          <w:szCs w:val="20"/>
        </w:rPr>
        <w:tab/>
      </w:r>
      <w:r w:rsidRPr="0087630A">
        <w:rPr>
          <w:rFonts w:ascii="Consolas" w:hAnsi="Consolas" w:cs="Arial"/>
          <w:sz w:val="20"/>
          <w:szCs w:val="20"/>
        </w:rPr>
        <w:tab/>
      </w:r>
      <w:r w:rsidRPr="0087630A">
        <w:rPr>
          <w:rFonts w:ascii="Consolas" w:hAnsi="Consolas" w:cs="Arial"/>
          <w:sz w:val="20"/>
          <w:szCs w:val="20"/>
        </w:rPr>
        <w:tab/>
      </w:r>
      <w:r w:rsidRPr="0087630A">
        <w:rPr>
          <w:rFonts w:ascii="Consolas" w:hAnsi="Consolas" w:cs="Arial"/>
          <w:sz w:val="20"/>
          <w:szCs w:val="20"/>
        </w:rPr>
        <w:tab/>
      </w:r>
      <w:r w:rsidRPr="0087630A">
        <w:rPr>
          <w:rFonts w:ascii="Consolas" w:hAnsi="Consolas" w:cs="Arial"/>
          <w:sz w:val="20"/>
          <w:szCs w:val="20"/>
        </w:rPr>
        <w:tab/>
        <w:t>severity ERROR;</w:t>
      </w:r>
    </w:p>
    <w:p w14:paraId="4CC7887D" w14:textId="77777777" w:rsidR="0087630A" w:rsidRPr="00B52746" w:rsidRDefault="0087630A" w:rsidP="0087630A">
      <w:pPr>
        <w:spacing w:after="0"/>
        <w:ind w:left="510"/>
        <w:rPr>
          <w:rFonts w:ascii="Consolas" w:hAnsi="Consolas" w:cs="Arial"/>
          <w:sz w:val="20"/>
          <w:szCs w:val="20"/>
        </w:rPr>
      </w:pPr>
      <w:r w:rsidRPr="0087630A">
        <w:rPr>
          <w:rFonts w:ascii="Consolas" w:hAnsi="Consolas" w:cs="Arial"/>
          <w:sz w:val="20"/>
          <w:szCs w:val="20"/>
        </w:rPr>
        <w:tab/>
      </w:r>
      <w:r w:rsidRPr="0087630A">
        <w:rPr>
          <w:rFonts w:ascii="Consolas" w:hAnsi="Consolas" w:cs="Arial"/>
          <w:sz w:val="20"/>
          <w:szCs w:val="20"/>
        </w:rPr>
        <w:tab/>
      </w:r>
      <w:r w:rsidRPr="0087630A">
        <w:rPr>
          <w:rFonts w:ascii="Consolas" w:hAnsi="Consolas" w:cs="Arial"/>
          <w:sz w:val="20"/>
          <w:szCs w:val="20"/>
        </w:rPr>
        <w:tab/>
      </w:r>
      <w:r w:rsidRPr="00B52746">
        <w:rPr>
          <w:rFonts w:ascii="Consolas" w:hAnsi="Consolas" w:cs="Arial"/>
          <w:sz w:val="20"/>
          <w:szCs w:val="20"/>
        </w:rPr>
        <w:t>assert test_ledsh2 = "1111001"</w:t>
      </w:r>
    </w:p>
    <w:p w14:paraId="1DCC05DE" w14:textId="77777777" w:rsidR="0087630A" w:rsidRPr="0087630A" w:rsidRDefault="0087630A" w:rsidP="0087630A">
      <w:pPr>
        <w:spacing w:after="0"/>
        <w:ind w:left="510"/>
        <w:rPr>
          <w:rFonts w:ascii="Consolas" w:hAnsi="Consolas" w:cs="Arial"/>
          <w:sz w:val="20"/>
          <w:szCs w:val="20"/>
        </w:rPr>
      </w:pPr>
      <w:r w:rsidRPr="00B52746">
        <w:rPr>
          <w:rFonts w:ascii="Consolas" w:hAnsi="Consolas" w:cs="Arial"/>
          <w:sz w:val="20"/>
          <w:szCs w:val="20"/>
        </w:rPr>
        <w:tab/>
      </w:r>
      <w:r w:rsidRPr="00B52746">
        <w:rPr>
          <w:rFonts w:ascii="Consolas" w:hAnsi="Consolas" w:cs="Arial"/>
          <w:sz w:val="20"/>
          <w:szCs w:val="20"/>
        </w:rPr>
        <w:tab/>
      </w:r>
      <w:r w:rsidRPr="00B52746">
        <w:rPr>
          <w:rFonts w:ascii="Consolas" w:hAnsi="Consolas" w:cs="Arial"/>
          <w:sz w:val="20"/>
          <w:szCs w:val="20"/>
        </w:rPr>
        <w:tab/>
      </w:r>
      <w:r w:rsidRPr="00B52746">
        <w:rPr>
          <w:rFonts w:ascii="Consolas" w:hAnsi="Consolas" w:cs="Arial"/>
          <w:sz w:val="20"/>
          <w:szCs w:val="20"/>
        </w:rPr>
        <w:tab/>
      </w:r>
      <w:r w:rsidRPr="0087630A">
        <w:rPr>
          <w:rFonts w:ascii="Consolas" w:hAnsi="Consolas" w:cs="Arial"/>
          <w:sz w:val="20"/>
          <w:szCs w:val="20"/>
        </w:rPr>
        <w:t>Report "salida no es correcta"</w:t>
      </w:r>
    </w:p>
    <w:p w14:paraId="3709E30D" w14:textId="77777777" w:rsidR="0087630A" w:rsidRPr="0087630A" w:rsidRDefault="0087630A" w:rsidP="0087630A">
      <w:pPr>
        <w:spacing w:after="0"/>
        <w:ind w:left="510"/>
        <w:rPr>
          <w:rFonts w:ascii="Consolas" w:hAnsi="Consolas" w:cs="Arial"/>
          <w:sz w:val="20"/>
          <w:szCs w:val="20"/>
        </w:rPr>
      </w:pPr>
      <w:r w:rsidRPr="0087630A">
        <w:rPr>
          <w:rFonts w:ascii="Consolas" w:hAnsi="Consolas" w:cs="Arial"/>
          <w:sz w:val="20"/>
          <w:szCs w:val="20"/>
        </w:rPr>
        <w:tab/>
      </w:r>
      <w:r w:rsidRPr="0087630A">
        <w:rPr>
          <w:rFonts w:ascii="Consolas" w:hAnsi="Consolas" w:cs="Arial"/>
          <w:sz w:val="20"/>
          <w:szCs w:val="20"/>
        </w:rPr>
        <w:tab/>
      </w:r>
      <w:r w:rsidRPr="0087630A">
        <w:rPr>
          <w:rFonts w:ascii="Consolas" w:hAnsi="Consolas" w:cs="Arial"/>
          <w:sz w:val="20"/>
          <w:szCs w:val="20"/>
        </w:rPr>
        <w:tab/>
      </w:r>
      <w:r w:rsidRPr="0087630A">
        <w:rPr>
          <w:rFonts w:ascii="Consolas" w:hAnsi="Consolas" w:cs="Arial"/>
          <w:sz w:val="20"/>
          <w:szCs w:val="20"/>
        </w:rPr>
        <w:tab/>
      </w:r>
      <w:r w:rsidRPr="0087630A">
        <w:rPr>
          <w:rFonts w:ascii="Consolas" w:hAnsi="Consolas" w:cs="Arial"/>
          <w:sz w:val="20"/>
          <w:szCs w:val="20"/>
        </w:rPr>
        <w:tab/>
        <w:t>severity ERROR;</w:t>
      </w:r>
    </w:p>
    <w:p w14:paraId="1158358E" w14:textId="77777777" w:rsidR="0087630A" w:rsidRPr="00B52746" w:rsidRDefault="0087630A" w:rsidP="0087630A">
      <w:pPr>
        <w:spacing w:after="0"/>
        <w:ind w:left="510"/>
        <w:rPr>
          <w:rFonts w:ascii="Consolas" w:hAnsi="Consolas" w:cs="Arial"/>
          <w:sz w:val="20"/>
          <w:szCs w:val="20"/>
        </w:rPr>
      </w:pPr>
      <w:r w:rsidRPr="0087630A">
        <w:rPr>
          <w:rFonts w:ascii="Consolas" w:hAnsi="Consolas" w:cs="Arial"/>
          <w:sz w:val="20"/>
          <w:szCs w:val="20"/>
        </w:rPr>
        <w:tab/>
      </w:r>
      <w:r w:rsidRPr="0087630A">
        <w:rPr>
          <w:rFonts w:ascii="Consolas" w:hAnsi="Consolas" w:cs="Arial"/>
          <w:sz w:val="20"/>
          <w:szCs w:val="20"/>
        </w:rPr>
        <w:tab/>
      </w:r>
      <w:r w:rsidRPr="00B52746">
        <w:rPr>
          <w:rFonts w:ascii="Consolas" w:hAnsi="Consolas" w:cs="Arial"/>
          <w:sz w:val="20"/>
          <w:szCs w:val="20"/>
        </w:rPr>
        <w:t>wait for 85ps;</w:t>
      </w:r>
    </w:p>
    <w:p w14:paraId="000B352C" w14:textId="77777777" w:rsidR="0087630A" w:rsidRPr="00B52746" w:rsidRDefault="0087630A" w:rsidP="0087630A">
      <w:pPr>
        <w:spacing w:after="0"/>
        <w:ind w:left="510"/>
        <w:rPr>
          <w:rFonts w:ascii="Consolas" w:hAnsi="Consolas" w:cs="Arial"/>
          <w:sz w:val="20"/>
          <w:szCs w:val="20"/>
        </w:rPr>
      </w:pPr>
      <w:r w:rsidRPr="00B52746">
        <w:rPr>
          <w:rFonts w:ascii="Consolas" w:hAnsi="Consolas" w:cs="Arial"/>
          <w:sz w:val="20"/>
          <w:szCs w:val="20"/>
        </w:rPr>
        <w:tab/>
      </w:r>
      <w:r w:rsidRPr="00B52746">
        <w:rPr>
          <w:rFonts w:ascii="Consolas" w:hAnsi="Consolas" w:cs="Arial"/>
          <w:sz w:val="20"/>
          <w:szCs w:val="20"/>
        </w:rPr>
        <w:tab/>
      </w:r>
      <w:r w:rsidRPr="00B52746">
        <w:rPr>
          <w:rFonts w:ascii="Consolas" w:hAnsi="Consolas" w:cs="Arial"/>
          <w:sz w:val="20"/>
          <w:szCs w:val="20"/>
        </w:rPr>
        <w:tab/>
        <w:t>assert test_ledsh1 = "0100100"</w:t>
      </w:r>
    </w:p>
    <w:p w14:paraId="49038F62" w14:textId="77777777" w:rsidR="0087630A" w:rsidRPr="0087630A" w:rsidRDefault="0087630A" w:rsidP="0087630A">
      <w:pPr>
        <w:spacing w:after="0"/>
        <w:ind w:left="510"/>
        <w:rPr>
          <w:rFonts w:ascii="Consolas" w:hAnsi="Consolas" w:cs="Arial"/>
          <w:sz w:val="20"/>
          <w:szCs w:val="20"/>
        </w:rPr>
      </w:pPr>
      <w:r w:rsidRPr="00B52746">
        <w:rPr>
          <w:rFonts w:ascii="Consolas" w:hAnsi="Consolas" w:cs="Arial"/>
          <w:sz w:val="20"/>
          <w:szCs w:val="20"/>
        </w:rPr>
        <w:tab/>
      </w:r>
      <w:r w:rsidRPr="00B52746">
        <w:rPr>
          <w:rFonts w:ascii="Consolas" w:hAnsi="Consolas" w:cs="Arial"/>
          <w:sz w:val="20"/>
          <w:szCs w:val="20"/>
        </w:rPr>
        <w:tab/>
      </w:r>
      <w:r w:rsidRPr="00B52746">
        <w:rPr>
          <w:rFonts w:ascii="Consolas" w:hAnsi="Consolas" w:cs="Arial"/>
          <w:sz w:val="20"/>
          <w:szCs w:val="20"/>
        </w:rPr>
        <w:tab/>
      </w:r>
      <w:r w:rsidRPr="00B52746">
        <w:rPr>
          <w:rFonts w:ascii="Consolas" w:hAnsi="Consolas" w:cs="Arial"/>
          <w:sz w:val="20"/>
          <w:szCs w:val="20"/>
        </w:rPr>
        <w:tab/>
      </w:r>
      <w:r w:rsidRPr="0087630A">
        <w:rPr>
          <w:rFonts w:ascii="Consolas" w:hAnsi="Consolas" w:cs="Arial"/>
          <w:sz w:val="20"/>
          <w:szCs w:val="20"/>
        </w:rPr>
        <w:t>Report "salida no es correcta"</w:t>
      </w:r>
    </w:p>
    <w:p w14:paraId="28A07780" w14:textId="77777777" w:rsidR="0087630A" w:rsidRPr="0087630A" w:rsidRDefault="0087630A" w:rsidP="0087630A">
      <w:pPr>
        <w:spacing w:after="0"/>
        <w:ind w:left="510"/>
        <w:rPr>
          <w:rFonts w:ascii="Consolas" w:hAnsi="Consolas" w:cs="Arial"/>
          <w:sz w:val="20"/>
          <w:szCs w:val="20"/>
        </w:rPr>
      </w:pPr>
      <w:r w:rsidRPr="0087630A">
        <w:rPr>
          <w:rFonts w:ascii="Consolas" w:hAnsi="Consolas" w:cs="Arial"/>
          <w:sz w:val="20"/>
          <w:szCs w:val="20"/>
        </w:rPr>
        <w:tab/>
      </w:r>
      <w:r w:rsidRPr="0087630A">
        <w:rPr>
          <w:rFonts w:ascii="Consolas" w:hAnsi="Consolas" w:cs="Arial"/>
          <w:sz w:val="20"/>
          <w:szCs w:val="20"/>
        </w:rPr>
        <w:tab/>
      </w:r>
      <w:r w:rsidRPr="0087630A">
        <w:rPr>
          <w:rFonts w:ascii="Consolas" w:hAnsi="Consolas" w:cs="Arial"/>
          <w:sz w:val="20"/>
          <w:szCs w:val="20"/>
        </w:rPr>
        <w:tab/>
      </w:r>
      <w:r w:rsidRPr="0087630A">
        <w:rPr>
          <w:rFonts w:ascii="Consolas" w:hAnsi="Consolas" w:cs="Arial"/>
          <w:sz w:val="20"/>
          <w:szCs w:val="20"/>
        </w:rPr>
        <w:tab/>
      </w:r>
      <w:r w:rsidRPr="0087630A">
        <w:rPr>
          <w:rFonts w:ascii="Consolas" w:hAnsi="Consolas" w:cs="Arial"/>
          <w:sz w:val="20"/>
          <w:szCs w:val="20"/>
        </w:rPr>
        <w:tab/>
        <w:t>severity ERROR;</w:t>
      </w:r>
    </w:p>
    <w:p w14:paraId="2F1522E5" w14:textId="77777777" w:rsidR="0087630A" w:rsidRPr="0087630A" w:rsidRDefault="0087630A" w:rsidP="0087630A">
      <w:pPr>
        <w:spacing w:after="0"/>
        <w:ind w:left="510"/>
        <w:rPr>
          <w:rFonts w:ascii="Consolas" w:hAnsi="Consolas" w:cs="Arial"/>
          <w:sz w:val="20"/>
          <w:szCs w:val="20"/>
        </w:rPr>
      </w:pPr>
      <w:r w:rsidRPr="0087630A">
        <w:rPr>
          <w:rFonts w:ascii="Consolas" w:hAnsi="Consolas" w:cs="Arial"/>
          <w:sz w:val="20"/>
          <w:szCs w:val="20"/>
        </w:rPr>
        <w:tab/>
      </w:r>
      <w:r w:rsidRPr="0087630A">
        <w:rPr>
          <w:rFonts w:ascii="Consolas" w:hAnsi="Consolas" w:cs="Arial"/>
          <w:sz w:val="20"/>
          <w:szCs w:val="20"/>
        </w:rPr>
        <w:tab/>
      </w:r>
      <w:r w:rsidRPr="0087630A">
        <w:rPr>
          <w:rFonts w:ascii="Consolas" w:hAnsi="Consolas" w:cs="Arial"/>
          <w:sz w:val="20"/>
          <w:szCs w:val="20"/>
        </w:rPr>
        <w:tab/>
        <w:t>assert test_ledsh2 = "1111001"</w:t>
      </w:r>
    </w:p>
    <w:p w14:paraId="58E88A46" w14:textId="77777777" w:rsidR="0087630A" w:rsidRPr="0087630A" w:rsidRDefault="0087630A" w:rsidP="0087630A">
      <w:pPr>
        <w:spacing w:after="0"/>
        <w:ind w:left="510"/>
        <w:rPr>
          <w:rFonts w:ascii="Consolas" w:hAnsi="Consolas" w:cs="Arial"/>
          <w:sz w:val="20"/>
          <w:szCs w:val="20"/>
        </w:rPr>
      </w:pPr>
      <w:r w:rsidRPr="0087630A">
        <w:rPr>
          <w:rFonts w:ascii="Consolas" w:hAnsi="Consolas" w:cs="Arial"/>
          <w:sz w:val="20"/>
          <w:szCs w:val="20"/>
        </w:rPr>
        <w:tab/>
      </w:r>
      <w:r w:rsidRPr="0087630A">
        <w:rPr>
          <w:rFonts w:ascii="Consolas" w:hAnsi="Consolas" w:cs="Arial"/>
          <w:sz w:val="20"/>
          <w:szCs w:val="20"/>
        </w:rPr>
        <w:tab/>
      </w:r>
      <w:r w:rsidRPr="0087630A">
        <w:rPr>
          <w:rFonts w:ascii="Consolas" w:hAnsi="Consolas" w:cs="Arial"/>
          <w:sz w:val="20"/>
          <w:szCs w:val="20"/>
        </w:rPr>
        <w:tab/>
      </w:r>
      <w:r w:rsidRPr="0087630A">
        <w:rPr>
          <w:rFonts w:ascii="Consolas" w:hAnsi="Consolas" w:cs="Arial"/>
          <w:sz w:val="20"/>
          <w:szCs w:val="20"/>
        </w:rPr>
        <w:tab/>
        <w:t>Report "salida no es correcta"</w:t>
      </w:r>
    </w:p>
    <w:p w14:paraId="6C0D8C86" w14:textId="77777777" w:rsidR="0087630A" w:rsidRPr="0087630A" w:rsidRDefault="0087630A" w:rsidP="0087630A">
      <w:pPr>
        <w:spacing w:after="0"/>
        <w:ind w:left="510"/>
        <w:rPr>
          <w:rFonts w:ascii="Consolas" w:hAnsi="Consolas" w:cs="Arial"/>
          <w:sz w:val="20"/>
          <w:szCs w:val="20"/>
        </w:rPr>
      </w:pPr>
      <w:r w:rsidRPr="0087630A">
        <w:rPr>
          <w:rFonts w:ascii="Consolas" w:hAnsi="Consolas" w:cs="Arial"/>
          <w:sz w:val="20"/>
          <w:szCs w:val="20"/>
        </w:rPr>
        <w:tab/>
      </w:r>
      <w:r w:rsidRPr="0087630A">
        <w:rPr>
          <w:rFonts w:ascii="Consolas" w:hAnsi="Consolas" w:cs="Arial"/>
          <w:sz w:val="20"/>
          <w:szCs w:val="20"/>
        </w:rPr>
        <w:tab/>
      </w:r>
      <w:r w:rsidRPr="0087630A">
        <w:rPr>
          <w:rFonts w:ascii="Consolas" w:hAnsi="Consolas" w:cs="Arial"/>
          <w:sz w:val="20"/>
          <w:szCs w:val="20"/>
        </w:rPr>
        <w:tab/>
      </w:r>
      <w:r w:rsidRPr="0087630A">
        <w:rPr>
          <w:rFonts w:ascii="Consolas" w:hAnsi="Consolas" w:cs="Arial"/>
          <w:sz w:val="20"/>
          <w:szCs w:val="20"/>
        </w:rPr>
        <w:tab/>
      </w:r>
      <w:r w:rsidRPr="0087630A">
        <w:rPr>
          <w:rFonts w:ascii="Consolas" w:hAnsi="Consolas" w:cs="Arial"/>
          <w:sz w:val="20"/>
          <w:szCs w:val="20"/>
        </w:rPr>
        <w:tab/>
        <w:t>severity ERROR;</w:t>
      </w:r>
    </w:p>
    <w:p w14:paraId="5ED4DC80" w14:textId="77777777" w:rsidR="0087630A" w:rsidRPr="00B52746" w:rsidRDefault="0087630A" w:rsidP="0087630A">
      <w:pPr>
        <w:spacing w:after="0"/>
        <w:ind w:left="510"/>
        <w:rPr>
          <w:rFonts w:ascii="Consolas" w:hAnsi="Consolas" w:cs="Arial"/>
          <w:sz w:val="20"/>
          <w:szCs w:val="20"/>
          <w:lang w:val="pt-BR"/>
        </w:rPr>
      </w:pPr>
      <w:r w:rsidRPr="0087630A">
        <w:rPr>
          <w:rFonts w:ascii="Consolas" w:hAnsi="Consolas" w:cs="Arial"/>
          <w:sz w:val="20"/>
          <w:szCs w:val="20"/>
        </w:rPr>
        <w:tab/>
      </w:r>
      <w:r w:rsidRPr="0087630A">
        <w:rPr>
          <w:rFonts w:ascii="Consolas" w:hAnsi="Consolas" w:cs="Arial"/>
          <w:sz w:val="20"/>
          <w:szCs w:val="20"/>
        </w:rPr>
        <w:tab/>
      </w:r>
      <w:r w:rsidRPr="00B52746">
        <w:rPr>
          <w:rFonts w:ascii="Consolas" w:hAnsi="Consolas" w:cs="Arial"/>
          <w:sz w:val="20"/>
          <w:szCs w:val="20"/>
          <w:lang w:val="pt-BR"/>
        </w:rPr>
        <w:t>wait for 100ps;</w:t>
      </w:r>
    </w:p>
    <w:p w14:paraId="271C0307" w14:textId="77777777" w:rsidR="0087630A" w:rsidRPr="00B52746" w:rsidRDefault="0087630A" w:rsidP="0087630A">
      <w:pPr>
        <w:spacing w:after="0"/>
        <w:ind w:left="510"/>
        <w:rPr>
          <w:rFonts w:ascii="Consolas" w:hAnsi="Consolas" w:cs="Arial"/>
          <w:sz w:val="20"/>
          <w:szCs w:val="20"/>
          <w:lang w:val="pt-BR"/>
        </w:rPr>
      </w:pPr>
      <w:r w:rsidRPr="00B52746">
        <w:rPr>
          <w:rFonts w:ascii="Consolas" w:hAnsi="Consolas" w:cs="Arial"/>
          <w:sz w:val="20"/>
          <w:szCs w:val="20"/>
          <w:lang w:val="pt-BR"/>
        </w:rPr>
        <w:tab/>
      </w:r>
      <w:r w:rsidRPr="00B52746">
        <w:rPr>
          <w:rFonts w:ascii="Consolas" w:hAnsi="Consolas" w:cs="Arial"/>
          <w:sz w:val="20"/>
          <w:szCs w:val="20"/>
          <w:lang w:val="pt-BR"/>
        </w:rPr>
        <w:tab/>
      </w:r>
      <w:r w:rsidRPr="00B52746">
        <w:rPr>
          <w:rFonts w:ascii="Consolas" w:hAnsi="Consolas" w:cs="Arial"/>
          <w:sz w:val="20"/>
          <w:szCs w:val="20"/>
          <w:lang w:val="pt-BR"/>
        </w:rPr>
        <w:tab/>
        <w:t>assert FALSE</w:t>
      </w:r>
    </w:p>
    <w:p w14:paraId="78ACE5ED" w14:textId="77777777" w:rsidR="0087630A" w:rsidRPr="00B52746" w:rsidRDefault="0087630A" w:rsidP="0087630A">
      <w:pPr>
        <w:spacing w:after="0"/>
        <w:ind w:left="510"/>
        <w:rPr>
          <w:rFonts w:ascii="Consolas" w:hAnsi="Consolas" w:cs="Arial"/>
          <w:sz w:val="20"/>
          <w:szCs w:val="20"/>
          <w:lang w:val="pt-BR"/>
        </w:rPr>
      </w:pPr>
      <w:r w:rsidRPr="00B52746">
        <w:rPr>
          <w:rFonts w:ascii="Consolas" w:hAnsi="Consolas" w:cs="Arial"/>
          <w:sz w:val="20"/>
          <w:szCs w:val="20"/>
          <w:lang w:val="pt-BR"/>
        </w:rPr>
        <w:tab/>
      </w:r>
      <w:r w:rsidRPr="00B52746">
        <w:rPr>
          <w:rFonts w:ascii="Consolas" w:hAnsi="Consolas" w:cs="Arial"/>
          <w:sz w:val="20"/>
          <w:szCs w:val="20"/>
          <w:lang w:val="pt-BR"/>
        </w:rPr>
        <w:tab/>
      </w:r>
      <w:r w:rsidRPr="00B52746">
        <w:rPr>
          <w:rFonts w:ascii="Consolas" w:hAnsi="Consolas" w:cs="Arial"/>
          <w:sz w:val="20"/>
          <w:szCs w:val="20"/>
          <w:lang w:val="pt-BR"/>
        </w:rPr>
        <w:tab/>
      </w:r>
      <w:r w:rsidRPr="00B52746">
        <w:rPr>
          <w:rFonts w:ascii="Consolas" w:hAnsi="Consolas" w:cs="Arial"/>
          <w:sz w:val="20"/>
          <w:szCs w:val="20"/>
          <w:lang w:val="pt-BR"/>
        </w:rPr>
        <w:tab/>
        <w:t>Report "FIN"</w:t>
      </w:r>
    </w:p>
    <w:p w14:paraId="1BFDB2C1" w14:textId="77777777" w:rsidR="0087630A" w:rsidRPr="00B52746" w:rsidRDefault="0087630A" w:rsidP="0087630A">
      <w:pPr>
        <w:spacing w:after="0"/>
        <w:ind w:left="510"/>
        <w:rPr>
          <w:rFonts w:ascii="Consolas" w:hAnsi="Consolas" w:cs="Arial"/>
          <w:sz w:val="20"/>
          <w:szCs w:val="20"/>
          <w:lang w:val="pt-BR"/>
        </w:rPr>
      </w:pPr>
      <w:r w:rsidRPr="00B52746">
        <w:rPr>
          <w:rFonts w:ascii="Consolas" w:hAnsi="Consolas" w:cs="Arial"/>
          <w:sz w:val="20"/>
          <w:szCs w:val="20"/>
          <w:lang w:val="pt-BR"/>
        </w:rPr>
        <w:tab/>
      </w:r>
      <w:r w:rsidRPr="00B52746">
        <w:rPr>
          <w:rFonts w:ascii="Consolas" w:hAnsi="Consolas" w:cs="Arial"/>
          <w:sz w:val="20"/>
          <w:szCs w:val="20"/>
          <w:lang w:val="pt-BR"/>
        </w:rPr>
        <w:tab/>
      </w:r>
      <w:r w:rsidRPr="00B52746">
        <w:rPr>
          <w:rFonts w:ascii="Consolas" w:hAnsi="Consolas" w:cs="Arial"/>
          <w:sz w:val="20"/>
          <w:szCs w:val="20"/>
          <w:lang w:val="pt-BR"/>
        </w:rPr>
        <w:tab/>
      </w:r>
      <w:r w:rsidRPr="00B52746">
        <w:rPr>
          <w:rFonts w:ascii="Consolas" w:hAnsi="Consolas" w:cs="Arial"/>
          <w:sz w:val="20"/>
          <w:szCs w:val="20"/>
          <w:lang w:val="pt-BR"/>
        </w:rPr>
        <w:tab/>
      </w:r>
      <w:r w:rsidRPr="00B52746">
        <w:rPr>
          <w:rFonts w:ascii="Consolas" w:hAnsi="Consolas" w:cs="Arial"/>
          <w:sz w:val="20"/>
          <w:szCs w:val="20"/>
          <w:lang w:val="pt-BR"/>
        </w:rPr>
        <w:tab/>
        <w:t>severity FAILURE;</w:t>
      </w:r>
    </w:p>
    <w:p w14:paraId="6EBF611D" w14:textId="77777777" w:rsidR="0087630A" w:rsidRPr="00B52746" w:rsidRDefault="0087630A" w:rsidP="0087630A">
      <w:pPr>
        <w:spacing w:after="0"/>
        <w:ind w:left="510"/>
        <w:rPr>
          <w:rFonts w:ascii="Consolas" w:hAnsi="Consolas" w:cs="Arial"/>
          <w:sz w:val="20"/>
          <w:szCs w:val="20"/>
          <w:lang w:val="pt-BR"/>
        </w:rPr>
      </w:pPr>
      <w:r w:rsidRPr="00B52746">
        <w:rPr>
          <w:rFonts w:ascii="Consolas" w:hAnsi="Consolas" w:cs="Arial"/>
          <w:sz w:val="20"/>
          <w:szCs w:val="20"/>
          <w:lang w:val="pt-BR"/>
        </w:rPr>
        <w:t>end process test_signals;</w:t>
      </w:r>
    </w:p>
    <w:p w14:paraId="4C878384" w14:textId="32B6F4E7" w:rsidR="0087630A" w:rsidRDefault="0087630A" w:rsidP="0087630A">
      <w:pPr>
        <w:spacing w:after="0"/>
        <w:ind w:left="510"/>
        <w:rPr>
          <w:rFonts w:ascii="Consolas" w:hAnsi="Consolas" w:cs="Arial"/>
          <w:sz w:val="20"/>
          <w:szCs w:val="20"/>
          <w:lang w:val="pt-BR"/>
        </w:rPr>
      </w:pPr>
      <w:r w:rsidRPr="0087630A">
        <w:rPr>
          <w:rFonts w:ascii="Consolas" w:hAnsi="Consolas" w:cs="Arial"/>
          <w:sz w:val="20"/>
          <w:szCs w:val="20"/>
          <w:lang w:val="pt-BR"/>
        </w:rPr>
        <w:t>end tb_behave;</w:t>
      </w:r>
    </w:p>
    <w:p w14:paraId="2FDE01E8" w14:textId="77777777" w:rsidR="009F0886" w:rsidRPr="0087630A" w:rsidRDefault="009F0886" w:rsidP="0087630A">
      <w:pPr>
        <w:spacing w:after="0"/>
        <w:ind w:left="510"/>
        <w:rPr>
          <w:rFonts w:ascii="Consolas" w:hAnsi="Consolas" w:cs="Arial"/>
          <w:sz w:val="20"/>
          <w:szCs w:val="20"/>
          <w:lang w:val="pt-BR"/>
        </w:rPr>
      </w:pPr>
    </w:p>
    <w:p w14:paraId="76C601ED" w14:textId="7AD22B37" w:rsidR="008C5F3C" w:rsidRDefault="008C5F3C" w:rsidP="009473B9">
      <w:pPr>
        <w:pStyle w:val="Ttulo3"/>
        <w:numPr>
          <w:ilvl w:val="2"/>
          <w:numId w:val="17"/>
        </w:numPr>
        <w:spacing w:line="240" w:lineRule="auto"/>
        <w:ind w:left="845" w:hanging="505"/>
        <w:rPr>
          <w:lang w:val="pt-BR"/>
        </w:rPr>
      </w:pPr>
      <w:bookmarkStart w:id="75" w:name="_Toc69479570"/>
      <w:r w:rsidRPr="008C5F3C">
        <w:rPr>
          <w:lang w:val="pt-BR"/>
        </w:rPr>
        <w:t>Multiplexer</w:t>
      </w:r>
      <w:bookmarkEnd w:id="75"/>
    </w:p>
    <w:p w14:paraId="6C2D0724" w14:textId="65935BBE" w:rsidR="00A226EA" w:rsidRPr="00A226EA" w:rsidRDefault="00A226EA" w:rsidP="00A226EA">
      <w:pPr>
        <w:spacing w:after="0"/>
        <w:ind w:left="510"/>
        <w:rPr>
          <w:rFonts w:ascii="Consolas" w:hAnsi="Consolas"/>
          <w:sz w:val="20"/>
          <w:szCs w:val="20"/>
        </w:rPr>
      </w:pPr>
      <w:r w:rsidRPr="00A226EA">
        <w:rPr>
          <w:rFonts w:ascii="Consolas" w:hAnsi="Consolas"/>
          <w:sz w:val="20"/>
          <w:szCs w:val="20"/>
        </w:rPr>
        <w:t>--TestBench</w:t>
      </w:r>
    </w:p>
    <w:p w14:paraId="1677DC21" w14:textId="77777777" w:rsidR="00A226EA" w:rsidRPr="00A226EA" w:rsidRDefault="00A226EA" w:rsidP="00A226EA">
      <w:pPr>
        <w:spacing w:after="0"/>
        <w:ind w:left="510"/>
        <w:rPr>
          <w:rFonts w:ascii="Consolas" w:hAnsi="Consolas"/>
          <w:sz w:val="20"/>
          <w:szCs w:val="20"/>
        </w:rPr>
      </w:pPr>
      <w:r w:rsidRPr="00A226EA">
        <w:rPr>
          <w:rFonts w:ascii="Consolas" w:hAnsi="Consolas"/>
          <w:sz w:val="20"/>
          <w:szCs w:val="20"/>
        </w:rPr>
        <w:t>library ieee;</w:t>
      </w:r>
    </w:p>
    <w:p w14:paraId="5425D88F" w14:textId="61337CAF" w:rsidR="00A226EA" w:rsidRPr="00A226EA" w:rsidRDefault="00A226EA" w:rsidP="00A226EA">
      <w:pPr>
        <w:spacing w:after="0"/>
        <w:ind w:left="510"/>
        <w:rPr>
          <w:rFonts w:ascii="Consolas" w:hAnsi="Consolas"/>
          <w:sz w:val="20"/>
          <w:szCs w:val="20"/>
        </w:rPr>
      </w:pPr>
      <w:r w:rsidRPr="00A226EA">
        <w:rPr>
          <w:rFonts w:ascii="Consolas" w:hAnsi="Consolas"/>
          <w:sz w:val="20"/>
          <w:szCs w:val="20"/>
        </w:rPr>
        <w:t>use ieee.std_logic_1164.all;</w:t>
      </w:r>
    </w:p>
    <w:p w14:paraId="4AF1BA3E" w14:textId="40EEAEDD" w:rsidR="00A226EA" w:rsidRPr="00A226EA" w:rsidRDefault="00A226EA" w:rsidP="00A226EA">
      <w:pPr>
        <w:spacing w:after="0"/>
        <w:ind w:left="510"/>
        <w:rPr>
          <w:rFonts w:ascii="Consolas" w:hAnsi="Consolas"/>
          <w:sz w:val="20"/>
          <w:szCs w:val="20"/>
          <w:lang w:val="pt-BR"/>
        </w:rPr>
      </w:pPr>
      <w:r w:rsidRPr="00A226EA">
        <w:rPr>
          <w:rFonts w:ascii="Consolas" w:hAnsi="Consolas"/>
          <w:sz w:val="20"/>
          <w:szCs w:val="20"/>
          <w:lang w:val="pt-BR"/>
        </w:rPr>
        <w:t>entity testbench</w:t>
      </w:r>
      <w:r w:rsidR="009F22F1">
        <w:rPr>
          <w:rFonts w:ascii="Consolas" w:hAnsi="Consolas"/>
          <w:sz w:val="20"/>
          <w:szCs w:val="20"/>
          <w:lang w:val="pt-BR"/>
        </w:rPr>
        <w:t>MUX</w:t>
      </w:r>
      <w:r w:rsidRPr="00A226EA">
        <w:rPr>
          <w:rFonts w:ascii="Consolas" w:hAnsi="Consolas"/>
          <w:sz w:val="20"/>
          <w:szCs w:val="20"/>
          <w:lang w:val="pt-BR"/>
        </w:rPr>
        <w:t xml:space="preserve"> is</w:t>
      </w:r>
    </w:p>
    <w:p w14:paraId="5197A891" w14:textId="0F433EA9" w:rsidR="00A226EA" w:rsidRPr="00A226EA" w:rsidRDefault="00A226EA" w:rsidP="00A226EA">
      <w:pPr>
        <w:spacing w:after="0"/>
        <w:ind w:left="510"/>
        <w:rPr>
          <w:rFonts w:ascii="Consolas" w:hAnsi="Consolas"/>
          <w:sz w:val="20"/>
          <w:szCs w:val="20"/>
          <w:lang w:val="pt-BR"/>
        </w:rPr>
      </w:pPr>
      <w:r w:rsidRPr="00A226EA">
        <w:rPr>
          <w:rFonts w:ascii="Consolas" w:hAnsi="Consolas"/>
          <w:sz w:val="20"/>
          <w:szCs w:val="20"/>
          <w:lang w:val="pt-BR"/>
        </w:rPr>
        <w:t>end;</w:t>
      </w:r>
    </w:p>
    <w:p w14:paraId="422A9B8A" w14:textId="309A26E7" w:rsidR="00A226EA" w:rsidRPr="00A226EA" w:rsidRDefault="00A226EA" w:rsidP="00A226EA">
      <w:pPr>
        <w:spacing w:after="0"/>
        <w:ind w:left="510"/>
        <w:rPr>
          <w:rFonts w:ascii="Consolas" w:hAnsi="Consolas"/>
          <w:sz w:val="20"/>
          <w:szCs w:val="20"/>
          <w:lang w:val="pt-BR"/>
        </w:rPr>
      </w:pPr>
      <w:r w:rsidRPr="00A226EA">
        <w:rPr>
          <w:rFonts w:ascii="Consolas" w:hAnsi="Consolas"/>
          <w:sz w:val="20"/>
          <w:szCs w:val="20"/>
          <w:lang w:val="pt-BR"/>
        </w:rPr>
        <w:t>architecture tb_behave of testbench</w:t>
      </w:r>
      <w:r w:rsidR="009F22F1">
        <w:rPr>
          <w:rFonts w:ascii="Consolas" w:hAnsi="Consolas"/>
          <w:sz w:val="20"/>
          <w:szCs w:val="20"/>
          <w:lang w:val="pt-BR"/>
        </w:rPr>
        <w:t>MUX</w:t>
      </w:r>
      <w:r w:rsidRPr="00A226EA">
        <w:rPr>
          <w:rFonts w:ascii="Consolas" w:hAnsi="Consolas"/>
          <w:sz w:val="20"/>
          <w:szCs w:val="20"/>
          <w:lang w:val="pt-BR"/>
        </w:rPr>
        <w:t xml:space="preserve"> is</w:t>
      </w:r>
    </w:p>
    <w:p w14:paraId="779DE74E" w14:textId="77777777" w:rsidR="00A226EA" w:rsidRPr="00A226EA" w:rsidRDefault="00A226EA" w:rsidP="00A226EA">
      <w:pPr>
        <w:spacing w:after="0"/>
        <w:ind w:left="510"/>
        <w:rPr>
          <w:rFonts w:ascii="Consolas" w:hAnsi="Consolas"/>
          <w:sz w:val="20"/>
          <w:szCs w:val="20"/>
          <w:lang w:val="pt-BR"/>
        </w:rPr>
      </w:pPr>
      <w:r w:rsidRPr="00A226EA">
        <w:rPr>
          <w:rFonts w:ascii="Consolas" w:hAnsi="Consolas"/>
          <w:sz w:val="20"/>
          <w:szCs w:val="20"/>
          <w:lang w:val="pt-BR"/>
        </w:rPr>
        <w:tab/>
        <w:t>component mux41</w:t>
      </w:r>
    </w:p>
    <w:p w14:paraId="7FBF83EF" w14:textId="77777777" w:rsidR="00A226EA" w:rsidRPr="00A226EA" w:rsidRDefault="00A226EA" w:rsidP="00A226EA">
      <w:pPr>
        <w:spacing w:after="0"/>
        <w:ind w:left="510"/>
        <w:rPr>
          <w:rFonts w:ascii="Consolas" w:hAnsi="Consolas"/>
          <w:sz w:val="20"/>
          <w:szCs w:val="20"/>
          <w:lang w:val="pt-BR"/>
        </w:rPr>
      </w:pPr>
      <w:r w:rsidRPr="00A226EA">
        <w:rPr>
          <w:rFonts w:ascii="Consolas" w:hAnsi="Consolas"/>
          <w:sz w:val="20"/>
          <w:szCs w:val="20"/>
          <w:lang w:val="pt-BR"/>
        </w:rPr>
        <w:tab/>
      </w:r>
      <w:r w:rsidRPr="00A226EA">
        <w:rPr>
          <w:rFonts w:ascii="Consolas" w:hAnsi="Consolas"/>
          <w:sz w:val="20"/>
          <w:szCs w:val="20"/>
          <w:lang w:val="pt-BR"/>
        </w:rPr>
        <w:tab/>
        <w:t>port(I0, I1, I2, I3: in std_logic;</w:t>
      </w:r>
    </w:p>
    <w:p w14:paraId="7135578A" w14:textId="77777777" w:rsidR="00A226EA" w:rsidRPr="00A226EA" w:rsidRDefault="00A226EA" w:rsidP="00A226EA">
      <w:pPr>
        <w:spacing w:after="0"/>
        <w:ind w:left="510"/>
        <w:rPr>
          <w:rFonts w:ascii="Consolas" w:hAnsi="Consolas"/>
          <w:sz w:val="20"/>
          <w:szCs w:val="20"/>
        </w:rPr>
      </w:pPr>
      <w:r w:rsidRPr="00A226EA">
        <w:rPr>
          <w:rFonts w:ascii="Consolas" w:hAnsi="Consolas"/>
          <w:sz w:val="20"/>
          <w:szCs w:val="20"/>
          <w:lang w:val="pt-BR"/>
        </w:rPr>
        <w:tab/>
      </w:r>
      <w:r w:rsidRPr="00A226EA">
        <w:rPr>
          <w:rFonts w:ascii="Consolas" w:hAnsi="Consolas"/>
          <w:sz w:val="20"/>
          <w:szCs w:val="20"/>
          <w:lang w:val="pt-BR"/>
        </w:rPr>
        <w:tab/>
      </w:r>
      <w:r w:rsidRPr="00A226EA">
        <w:rPr>
          <w:rFonts w:ascii="Consolas" w:hAnsi="Consolas"/>
          <w:sz w:val="20"/>
          <w:szCs w:val="20"/>
          <w:lang w:val="pt-BR"/>
        </w:rPr>
        <w:tab/>
        <w:t xml:space="preserve">  </w:t>
      </w:r>
      <w:r w:rsidRPr="00A226EA">
        <w:rPr>
          <w:rFonts w:ascii="Consolas" w:hAnsi="Consolas"/>
          <w:sz w:val="20"/>
          <w:szCs w:val="20"/>
        </w:rPr>
        <w:t>sel: in std_logic_vector(1 downto 0);</w:t>
      </w:r>
    </w:p>
    <w:p w14:paraId="266C42BE" w14:textId="77777777" w:rsidR="00A226EA" w:rsidRPr="00A226EA" w:rsidRDefault="00A226EA" w:rsidP="00A226EA">
      <w:pPr>
        <w:spacing w:after="0"/>
        <w:ind w:left="510"/>
        <w:rPr>
          <w:rFonts w:ascii="Consolas" w:hAnsi="Consolas"/>
          <w:sz w:val="20"/>
          <w:szCs w:val="20"/>
          <w:lang w:val="pt-BR"/>
        </w:rPr>
      </w:pPr>
      <w:r w:rsidRPr="00A226EA">
        <w:rPr>
          <w:rFonts w:ascii="Consolas" w:hAnsi="Consolas"/>
          <w:sz w:val="20"/>
          <w:szCs w:val="20"/>
        </w:rPr>
        <w:tab/>
      </w:r>
      <w:r w:rsidRPr="00A226EA">
        <w:rPr>
          <w:rFonts w:ascii="Consolas" w:hAnsi="Consolas"/>
          <w:sz w:val="20"/>
          <w:szCs w:val="20"/>
        </w:rPr>
        <w:tab/>
      </w:r>
      <w:r w:rsidRPr="00A226EA">
        <w:rPr>
          <w:rFonts w:ascii="Consolas" w:hAnsi="Consolas"/>
          <w:sz w:val="20"/>
          <w:szCs w:val="20"/>
        </w:rPr>
        <w:tab/>
        <w:t xml:space="preserve">  </w:t>
      </w:r>
      <w:r w:rsidRPr="00A226EA">
        <w:rPr>
          <w:rFonts w:ascii="Consolas" w:hAnsi="Consolas"/>
          <w:sz w:val="20"/>
          <w:szCs w:val="20"/>
          <w:lang w:val="pt-BR"/>
        </w:rPr>
        <w:t>salm: out std_logic);</w:t>
      </w:r>
    </w:p>
    <w:p w14:paraId="6FF718E3" w14:textId="0281F583" w:rsidR="00A226EA" w:rsidRPr="00A226EA" w:rsidRDefault="00A226EA" w:rsidP="00A226EA">
      <w:pPr>
        <w:spacing w:after="0"/>
        <w:ind w:left="510"/>
        <w:rPr>
          <w:rFonts w:ascii="Consolas" w:hAnsi="Consolas"/>
          <w:sz w:val="20"/>
          <w:szCs w:val="20"/>
          <w:lang w:val="pt-BR"/>
        </w:rPr>
      </w:pPr>
      <w:r w:rsidRPr="00A226EA">
        <w:rPr>
          <w:rFonts w:ascii="Consolas" w:hAnsi="Consolas"/>
          <w:sz w:val="20"/>
          <w:szCs w:val="20"/>
          <w:lang w:val="pt-BR"/>
        </w:rPr>
        <w:lastRenderedPageBreak/>
        <w:tab/>
        <w:t>end component;</w:t>
      </w:r>
    </w:p>
    <w:p w14:paraId="7582B253" w14:textId="77777777" w:rsidR="00A226EA" w:rsidRPr="00A226EA" w:rsidRDefault="00A226EA" w:rsidP="00A226EA">
      <w:pPr>
        <w:spacing w:after="0"/>
        <w:ind w:left="510"/>
        <w:rPr>
          <w:rFonts w:ascii="Consolas" w:hAnsi="Consolas"/>
          <w:sz w:val="20"/>
          <w:szCs w:val="20"/>
          <w:lang w:val="pt-BR"/>
        </w:rPr>
      </w:pPr>
      <w:r w:rsidRPr="00A226EA">
        <w:rPr>
          <w:rFonts w:ascii="Consolas" w:hAnsi="Consolas"/>
          <w:sz w:val="20"/>
          <w:szCs w:val="20"/>
          <w:lang w:val="pt-BR"/>
        </w:rPr>
        <w:tab/>
        <w:t>signal test_sel: std_logic_vector(1 downto 0);</w:t>
      </w:r>
    </w:p>
    <w:p w14:paraId="32000FB7" w14:textId="77777777" w:rsidR="00A226EA" w:rsidRPr="00A226EA" w:rsidRDefault="00A226EA" w:rsidP="00A226EA">
      <w:pPr>
        <w:spacing w:after="0"/>
        <w:ind w:left="510"/>
        <w:rPr>
          <w:rFonts w:ascii="Consolas" w:hAnsi="Consolas"/>
          <w:sz w:val="20"/>
          <w:szCs w:val="20"/>
          <w:lang w:val="pt-BR"/>
        </w:rPr>
      </w:pPr>
      <w:r w:rsidRPr="00A226EA">
        <w:rPr>
          <w:rFonts w:ascii="Consolas" w:hAnsi="Consolas"/>
          <w:sz w:val="20"/>
          <w:szCs w:val="20"/>
          <w:lang w:val="pt-BR"/>
        </w:rPr>
        <w:tab/>
        <w:t>signal test_I0, test_I1, test_I2, test_I3: std_logic;</w:t>
      </w:r>
    </w:p>
    <w:p w14:paraId="4767B92B" w14:textId="77777777" w:rsidR="00A226EA" w:rsidRPr="00A226EA" w:rsidRDefault="00A226EA" w:rsidP="00A226EA">
      <w:pPr>
        <w:spacing w:after="0"/>
        <w:ind w:left="510"/>
        <w:rPr>
          <w:rFonts w:ascii="Consolas" w:hAnsi="Consolas"/>
          <w:sz w:val="20"/>
          <w:szCs w:val="20"/>
          <w:lang w:val="pt-BR"/>
        </w:rPr>
      </w:pPr>
      <w:r w:rsidRPr="00A226EA">
        <w:rPr>
          <w:rFonts w:ascii="Consolas" w:hAnsi="Consolas"/>
          <w:sz w:val="20"/>
          <w:szCs w:val="20"/>
          <w:lang w:val="pt-BR"/>
        </w:rPr>
        <w:tab/>
        <w:t>signal test_salm: std_logic;</w:t>
      </w:r>
    </w:p>
    <w:p w14:paraId="7BB7C479" w14:textId="76036B1C" w:rsidR="00A226EA" w:rsidRPr="00A226EA" w:rsidRDefault="00A226EA" w:rsidP="00A226EA">
      <w:pPr>
        <w:spacing w:after="0"/>
        <w:ind w:left="510"/>
        <w:rPr>
          <w:rFonts w:ascii="Consolas" w:hAnsi="Consolas"/>
          <w:sz w:val="20"/>
          <w:szCs w:val="20"/>
          <w:lang w:val="pt-BR"/>
        </w:rPr>
      </w:pPr>
      <w:r w:rsidRPr="00A226EA">
        <w:rPr>
          <w:rFonts w:ascii="Consolas" w:hAnsi="Consolas"/>
          <w:sz w:val="20"/>
          <w:szCs w:val="20"/>
          <w:lang w:val="pt-BR"/>
        </w:rPr>
        <w:t>begin</w:t>
      </w:r>
    </w:p>
    <w:p w14:paraId="1D93C9DA" w14:textId="7D38B273" w:rsidR="00A226EA" w:rsidRPr="00A226EA" w:rsidRDefault="00A226EA" w:rsidP="00A226EA">
      <w:pPr>
        <w:spacing w:after="0"/>
        <w:ind w:left="680"/>
        <w:rPr>
          <w:rFonts w:ascii="Consolas" w:hAnsi="Consolas"/>
          <w:sz w:val="20"/>
          <w:szCs w:val="20"/>
          <w:lang w:val="pt-BR"/>
        </w:rPr>
      </w:pPr>
      <w:r w:rsidRPr="00A226EA">
        <w:rPr>
          <w:rFonts w:ascii="Consolas" w:hAnsi="Consolas"/>
          <w:sz w:val="20"/>
          <w:szCs w:val="20"/>
          <w:lang w:val="pt-BR"/>
        </w:rPr>
        <w:tab/>
        <w:t>UUT: mux41 port map(sel =&gt; test_sel, I0 =&gt; test_I0, I1 =&gt; test_I1, I2 =&gt; test_I2, I3 =&gt; test_I3, salm =&gt; test_salm);</w:t>
      </w:r>
    </w:p>
    <w:p w14:paraId="49B381DE" w14:textId="77777777" w:rsidR="00A226EA" w:rsidRPr="00A226EA" w:rsidRDefault="00A226EA" w:rsidP="00A226EA">
      <w:pPr>
        <w:spacing w:after="0"/>
        <w:ind w:left="510"/>
        <w:rPr>
          <w:rFonts w:ascii="Consolas" w:hAnsi="Consolas"/>
          <w:sz w:val="20"/>
          <w:szCs w:val="20"/>
          <w:lang w:val="pt-BR"/>
        </w:rPr>
      </w:pPr>
      <w:r w:rsidRPr="00A226EA">
        <w:rPr>
          <w:rFonts w:ascii="Consolas" w:hAnsi="Consolas"/>
          <w:sz w:val="20"/>
          <w:szCs w:val="20"/>
          <w:lang w:val="pt-BR"/>
        </w:rPr>
        <w:tab/>
        <w:t>test_sel &lt;= "00", "11" after 20ps, "01" after 40ps, "00" after 60ps;</w:t>
      </w:r>
    </w:p>
    <w:p w14:paraId="0689FB0B" w14:textId="77777777" w:rsidR="00A226EA" w:rsidRPr="00A226EA" w:rsidRDefault="00A226EA" w:rsidP="00A226EA">
      <w:pPr>
        <w:spacing w:after="0"/>
        <w:ind w:left="680"/>
        <w:rPr>
          <w:rFonts w:ascii="Consolas" w:hAnsi="Consolas"/>
          <w:sz w:val="20"/>
          <w:szCs w:val="20"/>
          <w:lang w:val="pt-BR"/>
        </w:rPr>
      </w:pPr>
      <w:r w:rsidRPr="00A226EA">
        <w:rPr>
          <w:rFonts w:ascii="Consolas" w:hAnsi="Consolas"/>
          <w:sz w:val="20"/>
          <w:szCs w:val="20"/>
          <w:lang w:val="pt-BR"/>
        </w:rPr>
        <w:tab/>
        <w:t>test_I0 &lt;= '0', '1' after 20ps, '0' after 40ps, '1' after 60ps, '0' after 80ps, '0' after 100ps;</w:t>
      </w:r>
    </w:p>
    <w:p w14:paraId="76707CDB" w14:textId="77777777" w:rsidR="00A226EA" w:rsidRPr="00A226EA" w:rsidRDefault="00A226EA" w:rsidP="00A226EA">
      <w:pPr>
        <w:spacing w:after="0"/>
        <w:ind w:left="624"/>
        <w:rPr>
          <w:rFonts w:ascii="Consolas" w:hAnsi="Consolas"/>
          <w:sz w:val="20"/>
          <w:szCs w:val="20"/>
          <w:lang w:val="pt-BR"/>
        </w:rPr>
      </w:pPr>
      <w:r w:rsidRPr="00A226EA">
        <w:rPr>
          <w:rFonts w:ascii="Consolas" w:hAnsi="Consolas"/>
          <w:sz w:val="20"/>
          <w:szCs w:val="20"/>
          <w:lang w:val="pt-BR"/>
        </w:rPr>
        <w:tab/>
        <w:t>test_I1 &lt;= '0', '1' after 10ps, '0' after 20ps, '1' after 30ps, '0' after 40ps, '0' after 50ps, '1' after 60ps;</w:t>
      </w:r>
    </w:p>
    <w:p w14:paraId="5472CFAC" w14:textId="77777777" w:rsidR="00A226EA" w:rsidRPr="00A226EA" w:rsidRDefault="00A226EA" w:rsidP="00A226EA">
      <w:pPr>
        <w:spacing w:after="0"/>
        <w:ind w:left="624"/>
        <w:rPr>
          <w:rFonts w:ascii="Consolas" w:hAnsi="Consolas"/>
          <w:sz w:val="20"/>
          <w:szCs w:val="20"/>
          <w:lang w:val="pt-BR"/>
        </w:rPr>
      </w:pPr>
      <w:r w:rsidRPr="00A226EA">
        <w:rPr>
          <w:rFonts w:ascii="Consolas" w:hAnsi="Consolas"/>
          <w:sz w:val="20"/>
          <w:szCs w:val="20"/>
          <w:lang w:val="pt-BR"/>
        </w:rPr>
        <w:tab/>
        <w:t>test_I2 &lt;= '0', '1' after 30ps, '0' after 60ps, '1' after 90ps, '0' after 120ps;</w:t>
      </w:r>
    </w:p>
    <w:p w14:paraId="3987BE68" w14:textId="6C0329C2" w:rsidR="00A226EA" w:rsidRPr="00A226EA" w:rsidRDefault="00A226EA" w:rsidP="00A226EA">
      <w:pPr>
        <w:spacing w:after="0"/>
        <w:ind w:left="510"/>
        <w:rPr>
          <w:rFonts w:ascii="Consolas" w:hAnsi="Consolas"/>
          <w:sz w:val="20"/>
          <w:szCs w:val="20"/>
          <w:lang w:val="pt-BR"/>
        </w:rPr>
      </w:pPr>
      <w:r w:rsidRPr="00A226EA">
        <w:rPr>
          <w:rFonts w:ascii="Consolas" w:hAnsi="Consolas"/>
          <w:sz w:val="20"/>
          <w:szCs w:val="20"/>
          <w:lang w:val="pt-BR"/>
        </w:rPr>
        <w:tab/>
        <w:t>test_I3 &lt;= '0', '1' after 40ps, '0' after 80ps;</w:t>
      </w:r>
    </w:p>
    <w:p w14:paraId="27A06C2E" w14:textId="77777777" w:rsidR="00A226EA" w:rsidRPr="00A226EA" w:rsidRDefault="00A226EA" w:rsidP="00A226EA">
      <w:pPr>
        <w:spacing w:after="0"/>
        <w:ind w:left="510"/>
        <w:rPr>
          <w:rFonts w:ascii="Consolas" w:hAnsi="Consolas"/>
          <w:sz w:val="20"/>
          <w:szCs w:val="20"/>
          <w:lang w:val="pt-BR"/>
        </w:rPr>
      </w:pPr>
      <w:r w:rsidRPr="00A226EA">
        <w:rPr>
          <w:rFonts w:ascii="Consolas" w:hAnsi="Consolas"/>
          <w:sz w:val="20"/>
          <w:szCs w:val="20"/>
          <w:lang w:val="pt-BR"/>
        </w:rPr>
        <w:t>test_signals: process</w:t>
      </w:r>
    </w:p>
    <w:p w14:paraId="5062F6BA" w14:textId="77777777" w:rsidR="00A226EA" w:rsidRPr="00A226EA" w:rsidRDefault="00A226EA" w:rsidP="00A226EA">
      <w:pPr>
        <w:spacing w:after="0"/>
        <w:ind w:left="510"/>
        <w:rPr>
          <w:rFonts w:ascii="Consolas" w:hAnsi="Consolas"/>
          <w:sz w:val="20"/>
          <w:szCs w:val="20"/>
          <w:lang w:val="pt-BR"/>
        </w:rPr>
      </w:pPr>
      <w:r w:rsidRPr="00A226EA">
        <w:rPr>
          <w:rFonts w:ascii="Consolas" w:hAnsi="Consolas"/>
          <w:sz w:val="20"/>
          <w:szCs w:val="20"/>
          <w:lang w:val="pt-BR"/>
        </w:rPr>
        <w:tab/>
        <w:t>begin</w:t>
      </w:r>
    </w:p>
    <w:p w14:paraId="7FA02B7D" w14:textId="77777777" w:rsidR="00A226EA" w:rsidRPr="00A226EA" w:rsidRDefault="00A226EA" w:rsidP="00A226EA">
      <w:pPr>
        <w:spacing w:after="0"/>
        <w:ind w:left="510"/>
        <w:rPr>
          <w:rFonts w:ascii="Consolas" w:hAnsi="Consolas"/>
          <w:sz w:val="20"/>
          <w:szCs w:val="20"/>
          <w:lang w:val="pt-BR"/>
        </w:rPr>
      </w:pPr>
      <w:r w:rsidRPr="00A226EA">
        <w:rPr>
          <w:rFonts w:ascii="Consolas" w:hAnsi="Consolas"/>
          <w:sz w:val="20"/>
          <w:szCs w:val="20"/>
          <w:lang w:val="pt-BR"/>
        </w:rPr>
        <w:tab/>
      </w:r>
      <w:r w:rsidRPr="00A226EA">
        <w:rPr>
          <w:rFonts w:ascii="Consolas" w:hAnsi="Consolas"/>
          <w:sz w:val="20"/>
          <w:szCs w:val="20"/>
          <w:lang w:val="pt-BR"/>
        </w:rPr>
        <w:tab/>
        <w:t>wait for 25ps;</w:t>
      </w:r>
    </w:p>
    <w:p w14:paraId="3EB14628" w14:textId="77777777" w:rsidR="00A226EA" w:rsidRPr="00A226EA" w:rsidRDefault="00A226EA" w:rsidP="00A226EA">
      <w:pPr>
        <w:spacing w:after="0"/>
        <w:ind w:left="510"/>
        <w:rPr>
          <w:rFonts w:ascii="Consolas" w:hAnsi="Consolas"/>
          <w:sz w:val="20"/>
          <w:szCs w:val="20"/>
          <w:lang w:val="pt-BR"/>
        </w:rPr>
      </w:pPr>
      <w:r w:rsidRPr="00A226EA">
        <w:rPr>
          <w:rFonts w:ascii="Consolas" w:hAnsi="Consolas"/>
          <w:sz w:val="20"/>
          <w:szCs w:val="20"/>
          <w:lang w:val="pt-BR"/>
        </w:rPr>
        <w:tab/>
      </w:r>
      <w:r w:rsidRPr="00A226EA">
        <w:rPr>
          <w:rFonts w:ascii="Consolas" w:hAnsi="Consolas"/>
          <w:sz w:val="20"/>
          <w:szCs w:val="20"/>
          <w:lang w:val="pt-BR"/>
        </w:rPr>
        <w:tab/>
      </w:r>
      <w:r w:rsidRPr="00A226EA">
        <w:rPr>
          <w:rFonts w:ascii="Consolas" w:hAnsi="Consolas"/>
          <w:sz w:val="20"/>
          <w:szCs w:val="20"/>
          <w:lang w:val="pt-BR"/>
        </w:rPr>
        <w:tab/>
        <w:t>assert test_salm = '0'</w:t>
      </w:r>
    </w:p>
    <w:p w14:paraId="31DD4E2A" w14:textId="77777777" w:rsidR="00A226EA" w:rsidRPr="00A226EA" w:rsidRDefault="00A226EA" w:rsidP="00A226EA">
      <w:pPr>
        <w:spacing w:after="0"/>
        <w:ind w:left="510"/>
        <w:rPr>
          <w:rFonts w:ascii="Consolas" w:hAnsi="Consolas"/>
          <w:sz w:val="20"/>
          <w:szCs w:val="20"/>
          <w:lang w:val="pt-BR"/>
        </w:rPr>
      </w:pPr>
      <w:r w:rsidRPr="00A226EA">
        <w:rPr>
          <w:rFonts w:ascii="Consolas" w:hAnsi="Consolas"/>
          <w:sz w:val="20"/>
          <w:szCs w:val="20"/>
          <w:lang w:val="pt-BR"/>
        </w:rPr>
        <w:tab/>
      </w:r>
      <w:r w:rsidRPr="00A226EA">
        <w:rPr>
          <w:rFonts w:ascii="Consolas" w:hAnsi="Consolas"/>
          <w:sz w:val="20"/>
          <w:szCs w:val="20"/>
          <w:lang w:val="pt-BR"/>
        </w:rPr>
        <w:tab/>
      </w:r>
      <w:r w:rsidRPr="00A226EA">
        <w:rPr>
          <w:rFonts w:ascii="Consolas" w:hAnsi="Consolas"/>
          <w:sz w:val="20"/>
          <w:szCs w:val="20"/>
          <w:lang w:val="pt-BR"/>
        </w:rPr>
        <w:tab/>
      </w:r>
      <w:r w:rsidRPr="00A226EA">
        <w:rPr>
          <w:rFonts w:ascii="Consolas" w:hAnsi="Consolas"/>
          <w:sz w:val="20"/>
          <w:szCs w:val="20"/>
          <w:lang w:val="pt-BR"/>
        </w:rPr>
        <w:tab/>
        <w:t>Report "salida no es correcta"</w:t>
      </w:r>
    </w:p>
    <w:p w14:paraId="120C6EBD" w14:textId="77777777" w:rsidR="00A226EA" w:rsidRPr="00A226EA" w:rsidRDefault="00A226EA" w:rsidP="00A226EA">
      <w:pPr>
        <w:spacing w:after="0"/>
        <w:ind w:left="510"/>
        <w:rPr>
          <w:rFonts w:ascii="Consolas" w:hAnsi="Consolas"/>
          <w:sz w:val="20"/>
          <w:szCs w:val="20"/>
          <w:lang w:val="pt-BR"/>
        </w:rPr>
      </w:pPr>
      <w:r w:rsidRPr="00A226EA">
        <w:rPr>
          <w:rFonts w:ascii="Consolas" w:hAnsi="Consolas"/>
          <w:sz w:val="20"/>
          <w:szCs w:val="20"/>
          <w:lang w:val="pt-BR"/>
        </w:rPr>
        <w:tab/>
      </w:r>
      <w:r w:rsidRPr="00A226EA">
        <w:rPr>
          <w:rFonts w:ascii="Consolas" w:hAnsi="Consolas"/>
          <w:sz w:val="20"/>
          <w:szCs w:val="20"/>
          <w:lang w:val="pt-BR"/>
        </w:rPr>
        <w:tab/>
      </w:r>
      <w:r w:rsidRPr="00A226EA">
        <w:rPr>
          <w:rFonts w:ascii="Consolas" w:hAnsi="Consolas"/>
          <w:sz w:val="20"/>
          <w:szCs w:val="20"/>
          <w:lang w:val="pt-BR"/>
        </w:rPr>
        <w:tab/>
      </w:r>
      <w:r w:rsidRPr="00A226EA">
        <w:rPr>
          <w:rFonts w:ascii="Consolas" w:hAnsi="Consolas"/>
          <w:sz w:val="20"/>
          <w:szCs w:val="20"/>
          <w:lang w:val="pt-BR"/>
        </w:rPr>
        <w:tab/>
      </w:r>
      <w:r w:rsidRPr="00A226EA">
        <w:rPr>
          <w:rFonts w:ascii="Consolas" w:hAnsi="Consolas"/>
          <w:sz w:val="20"/>
          <w:szCs w:val="20"/>
          <w:lang w:val="pt-BR"/>
        </w:rPr>
        <w:tab/>
        <w:t>severity ERROR;</w:t>
      </w:r>
    </w:p>
    <w:p w14:paraId="0200F519" w14:textId="77777777" w:rsidR="00A226EA" w:rsidRPr="00A226EA" w:rsidRDefault="00A226EA" w:rsidP="00A226EA">
      <w:pPr>
        <w:spacing w:after="0"/>
        <w:ind w:left="510"/>
        <w:rPr>
          <w:rFonts w:ascii="Consolas" w:hAnsi="Consolas"/>
          <w:sz w:val="20"/>
          <w:szCs w:val="20"/>
          <w:lang w:val="pt-BR"/>
        </w:rPr>
      </w:pPr>
      <w:r w:rsidRPr="00A226EA">
        <w:rPr>
          <w:rFonts w:ascii="Consolas" w:hAnsi="Consolas"/>
          <w:sz w:val="20"/>
          <w:szCs w:val="20"/>
          <w:lang w:val="pt-BR"/>
        </w:rPr>
        <w:tab/>
      </w:r>
      <w:r w:rsidRPr="00A226EA">
        <w:rPr>
          <w:rFonts w:ascii="Consolas" w:hAnsi="Consolas"/>
          <w:sz w:val="20"/>
          <w:szCs w:val="20"/>
          <w:lang w:val="pt-BR"/>
        </w:rPr>
        <w:tab/>
        <w:t>wait for 55ps;</w:t>
      </w:r>
    </w:p>
    <w:p w14:paraId="79C7688A" w14:textId="77777777" w:rsidR="00A226EA" w:rsidRPr="00A226EA" w:rsidRDefault="00A226EA" w:rsidP="00A226EA">
      <w:pPr>
        <w:spacing w:after="0"/>
        <w:ind w:left="510"/>
        <w:rPr>
          <w:rFonts w:ascii="Consolas" w:hAnsi="Consolas"/>
          <w:sz w:val="20"/>
          <w:szCs w:val="20"/>
          <w:lang w:val="pt-BR"/>
        </w:rPr>
      </w:pPr>
      <w:r w:rsidRPr="00A226EA">
        <w:rPr>
          <w:rFonts w:ascii="Consolas" w:hAnsi="Consolas"/>
          <w:sz w:val="20"/>
          <w:szCs w:val="20"/>
          <w:lang w:val="pt-BR"/>
        </w:rPr>
        <w:tab/>
      </w:r>
      <w:r w:rsidRPr="00A226EA">
        <w:rPr>
          <w:rFonts w:ascii="Consolas" w:hAnsi="Consolas"/>
          <w:sz w:val="20"/>
          <w:szCs w:val="20"/>
          <w:lang w:val="pt-BR"/>
        </w:rPr>
        <w:tab/>
      </w:r>
      <w:r w:rsidRPr="00A226EA">
        <w:rPr>
          <w:rFonts w:ascii="Consolas" w:hAnsi="Consolas"/>
          <w:sz w:val="20"/>
          <w:szCs w:val="20"/>
          <w:lang w:val="pt-BR"/>
        </w:rPr>
        <w:tab/>
        <w:t>assert test_salm = '0'</w:t>
      </w:r>
    </w:p>
    <w:p w14:paraId="720279A2" w14:textId="77777777" w:rsidR="00A226EA" w:rsidRPr="00B52746" w:rsidRDefault="00A226EA" w:rsidP="00A226EA">
      <w:pPr>
        <w:spacing w:after="0"/>
        <w:ind w:left="510"/>
        <w:rPr>
          <w:rFonts w:ascii="Consolas" w:hAnsi="Consolas"/>
          <w:sz w:val="20"/>
          <w:szCs w:val="20"/>
          <w:lang w:val="pt-BR"/>
        </w:rPr>
      </w:pPr>
      <w:r w:rsidRPr="00A226EA">
        <w:rPr>
          <w:rFonts w:ascii="Consolas" w:hAnsi="Consolas"/>
          <w:sz w:val="20"/>
          <w:szCs w:val="20"/>
          <w:lang w:val="pt-BR"/>
        </w:rPr>
        <w:tab/>
      </w:r>
      <w:r w:rsidRPr="00A226EA">
        <w:rPr>
          <w:rFonts w:ascii="Consolas" w:hAnsi="Consolas"/>
          <w:sz w:val="20"/>
          <w:szCs w:val="20"/>
          <w:lang w:val="pt-BR"/>
        </w:rPr>
        <w:tab/>
      </w:r>
      <w:r w:rsidRPr="00A226EA">
        <w:rPr>
          <w:rFonts w:ascii="Consolas" w:hAnsi="Consolas"/>
          <w:sz w:val="20"/>
          <w:szCs w:val="20"/>
          <w:lang w:val="pt-BR"/>
        </w:rPr>
        <w:tab/>
      </w:r>
      <w:r w:rsidRPr="00A226EA">
        <w:rPr>
          <w:rFonts w:ascii="Consolas" w:hAnsi="Consolas"/>
          <w:sz w:val="20"/>
          <w:szCs w:val="20"/>
          <w:lang w:val="pt-BR"/>
        </w:rPr>
        <w:tab/>
      </w:r>
      <w:r w:rsidRPr="00B52746">
        <w:rPr>
          <w:rFonts w:ascii="Consolas" w:hAnsi="Consolas"/>
          <w:sz w:val="20"/>
          <w:szCs w:val="20"/>
          <w:lang w:val="pt-BR"/>
        </w:rPr>
        <w:t>Report "salida no es correcta"</w:t>
      </w:r>
    </w:p>
    <w:p w14:paraId="6401243A" w14:textId="77777777" w:rsidR="00A226EA" w:rsidRPr="00B52746" w:rsidRDefault="00A226EA" w:rsidP="00A226EA">
      <w:pPr>
        <w:spacing w:after="0"/>
        <w:ind w:left="510"/>
        <w:rPr>
          <w:rFonts w:ascii="Consolas" w:hAnsi="Consolas"/>
          <w:sz w:val="20"/>
          <w:szCs w:val="20"/>
          <w:lang w:val="pt-BR"/>
        </w:rPr>
      </w:pPr>
      <w:r w:rsidRPr="00B52746">
        <w:rPr>
          <w:rFonts w:ascii="Consolas" w:hAnsi="Consolas"/>
          <w:sz w:val="20"/>
          <w:szCs w:val="20"/>
          <w:lang w:val="pt-BR"/>
        </w:rPr>
        <w:tab/>
      </w:r>
      <w:r w:rsidRPr="00B52746">
        <w:rPr>
          <w:rFonts w:ascii="Consolas" w:hAnsi="Consolas"/>
          <w:sz w:val="20"/>
          <w:szCs w:val="20"/>
          <w:lang w:val="pt-BR"/>
        </w:rPr>
        <w:tab/>
      </w:r>
      <w:r w:rsidRPr="00B52746">
        <w:rPr>
          <w:rFonts w:ascii="Consolas" w:hAnsi="Consolas"/>
          <w:sz w:val="20"/>
          <w:szCs w:val="20"/>
          <w:lang w:val="pt-BR"/>
        </w:rPr>
        <w:tab/>
      </w:r>
      <w:r w:rsidRPr="00B52746">
        <w:rPr>
          <w:rFonts w:ascii="Consolas" w:hAnsi="Consolas"/>
          <w:sz w:val="20"/>
          <w:szCs w:val="20"/>
          <w:lang w:val="pt-BR"/>
        </w:rPr>
        <w:tab/>
      </w:r>
      <w:r w:rsidRPr="00B52746">
        <w:rPr>
          <w:rFonts w:ascii="Consolas" w:hAnsi="Consolas"/>
          <w:sz w:val="20"/>
          <w:szCs w:val="20"/>
          <w:lang w:val="pt-BR"/>
        </w:rPr>
        <w:tab/>
        <w:t>severity ERROR;</w:t>
      </w:r>
    </w:p>
    <w:p w14:paraId="1AD79FF6" w14:textId="77777777" w:rsidR="00A226EA" w:rsidRPr="00A226EA" w:rsidRDefault="00A226EA" w:rsidP="00A226EA">
      <w:pPr>
        <w:spacing w:after="0"/>
        <w:ind w:left="510"/>
        <w:rPr>
          <w:rFonts w:ascii="Consolas" w:hAnsi="Consolas"/>
          <w:sz w:val="20"/>
          <w:szCs w:val="20"/>
          <w:lang w:val="pt-BR"/>
        </w:rPr>
      </w:pPr>
      <w:r w:rsidRPr="00B52746">
        <w:rPr>
          <w:rFonts w:ascii="Consolas" w:hAnsi="Consolas"/>
          <w:sz w:val="20"/>
          <w:szCs w:val="20"/>
          <w:lang w:val="pt-BR"/>
        </w:rPr>
        <w:tab/>
      </w:r>
      <w:r w:rsidRPr="00B52746">
        <w:rPr>
          <w:rFonts w:ascii="Consolas" w:hAnsi="Consolas"/>
          <w:sz w:val="20"/>
          <w:szCs w:val="20"/>
          <w:lang w:val="pt-BR"/>
        </w:rPr>
        <w:tab/>
      </w:r>
      <w:r w:rsidRPr="00A226EA">
        <w:rPr>
          <w:rFonts w:ascii="Consolas" w:hAnsi="Consolas"/>
          <w:sz w:val="20"/>
          <w:szCs w:val="20"/>
          <w:lang w:val="pt-BR"/>
        </w:rPr>
        <w:t>wait for 100ps;</w:t>
      </w:r>
    </w:p>
    <w:p w14:paraId="5D206081" w14:textId="77777777" w:rsidR="00A226EA" w:rsidRPr="00A226EA" w:rsidRDefault="00A226EA" w:rsidP="00A226EA">
      <w:pPr>
        <w:spacing w:after="0"/>
        <w:ind w:left="510"/>
        <w:rPr>
          <w:rFonts w:ascii="Consolas" w:hAnsi="Consolas"/>
          <w:sz w:val="20"/>
          <w:szCs w:val="20"/>
          <w:lang w:val="pt-BR"/>
        </w:rPr>
      </w:pPr>
      <w:r w:rsidRPr="00A226EA">
        <w:rPr>
          <w:rFonts w:ascii="Consolas" w:hAnsi="Consolas"/>
          <w:sz w:val="20"/>
          <w:szCs w:val="20"/>
          <w:lang w:val="pt-BR"/>
        </w:rPr>
        <w:tab/>
      </w:r>
      <w:r w:rsidRPr="00A226EA">
        <w:rPr>
          <w:rFonts w:ascii="Consolas" w:hAnsi="Consolas"/>
          <w:sz w:val="20"/>
          <w:szCs w:val="20"/>
          <w:lang w:val="pt-BR"/>
        </w:rPr>
        <w:tab/>
      </w:r>
      <w:r w:rsidRPr="00A226EA">
        <w:rPr>
          <w:rFonts w:ascii="Consolas" w:hAnsi="Consolas"/>
          <w:sz w:val="20"/>
          <w:szCs w:val="20"/>
          <w:lang w:val="pt-BR"/>
        </w:rPr>
        <w:tab/>
        <w:t>assert FALSE</w:t>
      </w:r>
    </w:p>
    <w:p w14:paraId="3E232149" w14:textId="77777777" w:rsidR="00A226EA" w:rsidRPr="00A226EA" w:rsidRDefault="00A226EA" w:rsidP="00A226EA">
      <w:pPr>
        <w:spacing w:after="0"/>
        <w:ind w:left="510"/>
        <w:rPr>
          <w:rFonts w:ascii="Consolas" w:hAnsi="Consolas"/>
          <w:sz w:val="20"/>
          <w:szCs w:val="20"/>
          <w:lang w:val="pt-BR"/>
        </w:rPr>
      </w:pPr>
      <w:r w:rsidRPr="00A226EA">
        <w:rPr>
          <w:rFonts w:ascii="Consolas" w:hAnsi="Consolas"/>
          <w:sz w:val="20"/>
          <w:szCs w:val="20"/>
          <w:lang w:val="pt-BR"/>
        </w:rPr>
        <w:tab/>
      </w:r>
      <w:r w:rsidRPr="00A226EA">
        <w:rPr>
          <w:rFonts w:ascii="Consolas" w:hAnsi="Consolas"/>
          <w:sz w:val="20"/>
          <w:szCs w:val="20"/>
          <w:lang w:val="pt-BR"/>
        </w:rPr>
        <w:tab/>
      </w:r>
      <w:r w:rsidRPr="00A226EA">
        <w:rPr>
          <w:rFonts w:ascii="Consolas" w:hAnsi="Consolas"/>
          <w:sz w:val="20"/>
          <w:szCs w:val="20"/>
          <w:lang w:val="pt-BR"/>
        </w:rPr>
        <w:tab/>
      </w:r>
      <w:r w:rsidRPr="00A226EA">
        <w:rPr>
          <w:rFonts w:ascii="Consolas" w:hAnsi="Consolas"/>
          <w:sz w:val="20"/>
          <w:szCs w:val="20"/>
          <w:lang w:val="pt-BR"/>
        </w:rPr>
        <w:tab/>
        <w:t>Report "FIN"</w:t>
      </w:r>
    </w:p>
    <w:p w14:paraId="64C0C0FD" w14:textId="77777777" w:rsidR="00A226EA" w:rsidRPr="00A226EA" w:rsidRDefault="00A226EA" w:rsidP="00A226EA">
      <w:pPr>
        <w:spacing w:after="0"/>
        <w:ind w:left="510"/>
        <w:rPr>
          <w:rFonts w:ascii="Consolas" w:hAnsi="Consolas"/>
          <w:sz w:val="20"/>
          <w:szCs w:val="20"/>
          <w:lang w:val="pt-BR"/>
        </w:rPr>
      </w:pPr>
      <w:r w:rsidRPr="00A226EA">
        <w:rPr>
          <w:rFonts w:ascii="Consolas" w:hAnsi="Consolas"/>
          <w:sz w:val="20"/>
          <w:szCs w:val="20"/>
          <w:lang w:val="pt-BR"/>
        </w:rPr>
        <w:tab/>
      </w:r>
      <w:r w:rsidRPr="00A226EA">
        <w:rPr>
          <w:rFonts w:ascii="Consolas" w:hAnsi="Consolas"/>
          <w:sz w:val="20"/>
          <w:szCs w:val="20"/>
          <w:lang w:val="pt-BR"/>
        </w:rPr>
        <w:tab/>
      </w:r>
      <w:r w:rsidRPr="00A226EA">
        <w:rPr>
          <w:rFonts w:ascii="Consolas" w:hAnsi="Consolas"/>
          <w:sz w:val="20"/>
          <w:szCs w:val="20"/>
          <w:lang w:val="pt-BR"/>
        </w:rPr>
        <w:tab/>
      </w:r>
      <w:r w:rsidRPr="00A226EA">
        <w:rPr>
          <w:rFonts w:ascii="Consolas" w:hAnsi="Consolas"/>
          <w:sz w:val="20"/>
          <w:szCs w:val="20"/>
          <w:lang w:val="pt-BR"/>
        </w:rPr>
        <w:tab/>
      </w:r>
      <w:r w:rsidRPr="00A226EA">
        <w:rPr>
          <w:rFonts w:ascii="Consolas" w:hAnsi="Consolas"/>
          <w:sz w:val="20"/>
          <w:szCs w:val="20"/>
          <w:lang w:val="pt-BR"/>
        </w:rPr>
        <w:tab/>
        <w:t>severity FAILURE;</w:t>
      </w:r>
    </w:p>
    <w:p w14:paraId="51B89116" w14:textId="77777777" w:rsidR="00A226EA" w:rsidRPr="00A226EA" w:rsidRDefault="00A226EA" w:rsidP="00A226EA">
      <w:pPr>
        <w:spacing w:after="0"/>
        <w:ind w:left="510"/>
        <w:rPr>
          <w:rFonts w:ascii="Consolas" w:hAnsi="Consolas"/>
          <w:sz w:val="20"/>
          <w:szCs w:val="20"/>
          <w:lang w:val="pt-BR"/>
        </w:rPr>
      </w:pPr>
      <w:r w:rsidRPr="00A226EA">
        <w:rPr>
          <w:rFonts w:ascii="Consolas" w:hAnsi="Consolas"/>
          <w:sz w:val="20"/>
          <w:szCs w:val="20"/>
          <w:lang w:val="pt-BR"/>
        </w:rPr>
        <w:t>end process test_signals;</w:t>
      </w:r>
    </w:p>
    <w:p w14:paraId="336B4F7F" w14:textId="6F07830F" w:rsidR="00A226EA" w:rsidRDefault="00A226EA" w:rsidP="00A226EA">
      <w:pPr>
        <w:spacing w:after="0"/>
        <w:ind w:left="510"/>
        <w:rPr>
          <w:rFonts w:ascii="Consolas" w:hAnsi="Consolas"/>
          <w:sz w:val="20"/>
          <w:szCs w:val="20"/>
          <w:lang w:val="pt-BR"/>
        </w:rPr>
      </w:pPr>
      <w:r w:rsidRPr="00A226EA">
        <w:rPr>
          <w:rFonts w:ascii="Consolas" w:hAnsi="Consolas"/>
          <w:sz w:val="20"/>
          <w:szCs w:val="20"/>
          <w:lang w:val="pt-BR"/>
        </w:rPr>
        <w:t>end tb_behave;</w:t>
      </w:r>
    </w:p>
    <w:p w14:paraId="0E3BC5F2" w14:textId="77777777" w:rsidR="00A226EA" w:rsidRPr="00A226EA" w:rsidRDefault="00A226EA" w:rsidP="00A226EA">
      <w:pPr>
        <w:spacing w:after="0"/>
        <w:ind w:left="510"/>
        <w:rPr>
          <w:rFonts w:ascii="Consolas" w:hAnsi="Consolas"/>
          <w:sz w:val="20"/>
          <w:szCs w:val="20"/>
          <w:lang w:val="pt-BR"/>
        </w:rPr>
      </w:pPr>
    </w:p>
    <w:p w14:paraId="269BC9F5" w14:textId="75143190" w:rsidR="00F77DFF" w:rsidRPr="00F77DFF" w:rsidRDefault="008C5F3C" w:rsidP="00F77DFF">
      <w:pPr>
        <w:pStyle w:val="Ttulo3"/>
        <w:numPr>
          <w:ilvl w:val="2"/>
          <w:numId w:val="17"/>
        </w:numPr>
        <w:spacing w:before="0" w:line="240" w:lineRule="auto"/>
        <w:ind w:left="845" w:hanging="505"/>
      </w:pPr>
      <w:bookmarkStart w:id="76" w:name="_Toc69479571"/>
      <w:r w:rsidRPr="008C5F3C">
        <w:t>Sistema</w:t>
      </w:r>
      <w:bookmarkEnd w:id="76"/>
    </w:p>
    <w:p w14:paraId="7D762DB3" w14:textId="77777777" w:rsidR="00F77DFF" w:rsidRDefault="00F77DFF" w:rsidP="00F77DFF">
      <w:pPr>
        <w:spacing w:after="0"/>
        <w:ind w:left="510"/>
        <w:rPr>
          <w:rFonts w:ascii="Consolas" w:hAnsi="Consolas"/>
          <w:sz w:val="20"/>
          <w:szCs w:val="20"/>
        </w:rPr>
      </w:pPr>
    </w:p>
    <w:p w14:paraId="71F053E3" w14:textId="77777777" w:rsidR="009F22F1" w:rsidRPr="009F22F1" w:rsidRDefault="009F22F1" w:rsidP="009F22F1">
      <w:pPr>
        <w:spacing w:after="0"/>
        <w:ind w:left="510"/>
        <w:rPr>
          <w:rFonts w:ascii="Consolas" w:hAnsi="Consolas"/>
          <w:sz w:val="20"/>
          <w:szCs w:val="20"/>
        </w:rPr>
      </w:pPr>
      <w:r w:rsidRPr="009F22F1">
        <w:rPr>
          <w:rFonts w:ascii="Consolas" w:hAnsi="Consolas"/>
          <w:sz w:val="20"/>
          <w:szCs w:val="20"/>
        </w:rPr>
        <w:t>library ieee;</w:t>
      </w:r>
    </w:p>
    <w:p w14:paraId="46DF0474" w14:textId="6E1AE9AE" w:rsidR="009F22F1" w:rsidRPr="009F22F1" w:rsidRDefault="009F22F1" w:rsidP="009F22F1">
      <w:pPr>
        <w:spacing w:after="0"/>
        <w:ind w:left="510"/>
        <w:rPr>
          <w:rFonts w:ascii="Consolas" w:hAnsi="Consolas"/>
          <w:sz w:val="20"/>
          <w:szCs w:val="20"/>
        </w:rPr>
      </w:pPr>
      <w:r w:rsidRPr="009F22F1">
        <w:rPr>
          <w:rFonts w:ascii="Consolas" w:hAnsi="Consolas"/>
          <w:sz w:val="20"/>
          <w:szCs w:val="20"/>
        </w:rPr>
        <w:t>use ieee.std_logic_1164.all;</w:t>
      </w:r>
    </w:p>
    <w:p w14:paraId="74BAAA82" w14:textId="77777777" w:rsidR="009F22F1" w:rsidRPr="009F22F1" w:rsidRDefault="009F22F1" w:rsidP="009F22F1">
      <w:pPr>
        <w:spacing w:after="0"/>
        <w:ind w:left="510"/>
        <w:rPr>
          <w:rFonts w:ascii="Consolas" w:hAnsi="Consolas"/>
          <w:sz w:val="20"/>
          <w:szCs w:val="20"/>
          <w:lang w:val="pt-BR"/>
        </w:rPr>
      </w:pPr>
      <w:r w:rsidRPr="009F22F1">
        <w:rPr>
          <w:rFonts w:ascii="Consolas" w:hAnsi="Consolas"/>
          <w:sz w:val="20"/>
          <w:szCs w:val="20"/>
          <w:lang w:val="pt-BR"/>
        </w:rPr>
        <w:t>entity testbenchLAB2 is</w:t>
      </w:r>
    </w:p>
    <w:p w14:paraId="1185D602" w14:textId="1983B199" w:rsidR="009F22F1" w:rsidRPr="009F22F1" w:rsidRDefault="009F22F1" w:rsidP="009F22F1">
      <w:pPr>
        <w:spacing w:after="0"/>
        <w:ind w:left="510"/>
        <w:rPr>
          <w:rFonts w:ascii="Consolas" w:hAnsi="Consolas"/>
          <w:sz w:val="20"/>
          <w:szCs w:val="20"/>
          <w:lang w:val="pt-BR"/>
        </w:rPr>
      </w:pPr>
      <w:r w:rsidRPr="009F22F1">
        <w:rPr>
          <w:rFonts w:ascii="Consolas" w:hAnsi="Consolas"/>
          <w:sz w:val="20"/>
          <w:szCs w:val="20"/>
          <w:lang w:val="pt-BR"/>
        </w:rPr>
        <w:t>end;</w:t>
      </w:r>
    </w:p>
    <w:p w14:paraId="566FC492" w14:textId="77777777" w:rsidR="009F22F1" w:rsidRPr="009F22F1" w:rsidRDefault="009F22F1" w:rsidP="009F22F1">
      <w:pPr>
        <w:spacing w:after="0"/>
        <w:ind w:left="510"/>
        <w:rPr>
          <w:rFonts w:ascii="Consolas" w:hAnsi="Consolas"/>
          <w:sz w:val="20"/>
          <w:szCs w:val="20"/>
          <w:lang w:val="pt-BR"/>
        </w:rPr>
      </w:pPr>
      <w:r w:rsidRPr="009F22F1">
        <w:rPr>
          <w:rFonts w:ascii="Consolas" w:hAnsi="Consolas"/>
          <w:sz w:val="20"/>
          <w:szCs w:val="20"/>
          <w:lang w:val="pt-BR"/>
        </w:rPr>
        <w:t>architecture tb_behave of testbenchLAB2 is</w:t>
      </w:r>
    </w:p>
    <w:p w14:paraId="18D4F793" w14:textId="77777777" w:rsidR="009F22F1" w:rsidRPr="009F22F1" w:rsidRDefault="009F22F1" w:rsidP="009F22F1">
      <w:pPr>
        <w:spacing w:after="0"/>
        <w:ind w:left="510"/>
        <w:rPr>
          <w:rFonts w:ascii="Consolas" w:hAnsi="Consolas"/>
          <w:sz w:val="20"/>
          <w:szCs w:val="20"/>
          <w:lang w:val="pt-BR"/>
        </w:rPr>
      </w:pPr>
      <w:r w:rsidRPr="009F22F1">
        <w:rPr>
          <w:rFonts w:ascii="Consolas" w:hAnsi="Consolas"/>
          <w:sz w:val="20"/>
          <w:szCs w:val="20"/>
          <w:lang w:val="pt-BR"/>
        </w:rPr>
        <w:tab/>
        <w:t>component Lab_2</w:t>
      </w:r>
    </w:p>
    <w:p w14:paraId="3D2A7069" w14:textId="77777777" w:rsidR="009F22F1" w:rsidRPr="009F22F1" w:rsidRDefault="009F22F1" w:rsidP="009F22F1">
      <w:pPr>
        <w:spacing w:after="0"/>
        <w:ind w:left="510"/>
        <w:rPr>
          <w:rFonts w:ascii="Consolas" w:hAnsi="Consolas"/>
          <w:sz w:val="20"/>
          <w:szCs w:val="20"/>
          <w:lang w:val="pt-BR"/>
        </w:rPr>
      </w:pPr>
      <w:r w:rsidRPr="009F22F1">
        <w:rPr>
          <w:rFonts w:ascii="Consolas" w:hAnsi="Consolas"/>
          <w:sz w:val="20"/>
          <w:szCs w:val="20"/>
          <w:lang w:val="pt-BR"/>
        </w:rPr>
        <w:tab/>
      </w:r>
      <w:r w:rsidRPr="009F22F1">
        <w:rPr>
          <w:rFonts w:ascii="Consolas" w:hAnsi="Consolas"/>
          <w:sz w:val="20"/>
          <w:szCs w:val="20"/>
          <w:lang w:val="pt-BR"/>
        </w:rPr>
        <w:tab/>
        <w:t>port(cbcd1, cbcd2, cbcd3, cbcd4: in std_logic_vector(3 downto 0);</w:t>
      </w:r>
    </w:p>
    <w:p w14:paraId="202733DA" w14:textId="77777777" w:rsidR="009F22F1" w:rsidRPr="009F22F1" w:rsidRDefault="009F22F1" w:rsidP="009F22F1">
      <w:pPr>
        <w:spacing w:after="0"/>
        <w:ind w:left="510"/>
        <w:rPr>
          <w:rFonts w:ascii="Consolas" w:hAnsi="Consolas"/>
          <w:sz w:val="20"/>
          <w:szCs w:val="20"/>
          <w:lang w:val="pt-BR"/>
        </w:rPr>
      </w:pPr>
      <w:r w:rsidRPr="009F22F1">
        <w:rPr>
          <w:rFonts w:ascii="Consolas" w:hAnsi="Consolas"/>
          <w:sz w:val="20"/>
          <w:szCs w:val="20"/>
          <w:lang w:val="pt-BR"/>
        </w:rPr>
        <w:tab/>
      </w:r>
      <w:r w:rsidRPr="009F22F1">
        <w:rPr>
          <w:rFonts w:ascii="Consolas" w:hAnsi="Consolas"/>
          <w:sz w:val="20"/>
          <w:szCs w:val="20"/>
          <w:lang w:val="pt-BR"/>
        </w:rPr>
        <w:tab/>
        <w:t xml:space="preserve">  --entHex: in std_logic_vector(3 downto 0);</w:t>
      </w:r>
    </w:p>
    <w:p w14:paraId="1AFD0585" w14:textId="77777777" w:rsidR="009F22F1" w:rsidRPr="009F22F1" w:rsidRDefault="009F22F1" w:rsidP="009F22F1">
      <w:pPr>
        <w:spacing w:after="0"/>
        <w:ind w:left="510"/>
        <w:rPr>
          <w:rFonts w:ascii="Consolas" w:hAnsi="Consolas"/>
          <w:sz w:val="20"/>
          <w:szCs w:val="20"/>
          <w:lang w:val="pt-BR"/>
        </w:rPr>
      </w:pPr>
      <w:r w:rsidRPr="009F22F1">
        <w:rPr>
          <w:rFonts w:ascii="Consolas" w:hAnsi="Consolas"/>
          <w:sz w:val="20"/>
          <w:szCs w:val="20"/>
          <w:lang w:val="pt-BR"/>
        </w:rPr>
        <w:tab/>
      </w:r>
      <w:r w:rsidRPr="009F22F1">
        <w:rPr>
          <w:rFonts w:ascii="Consolas" w:hAnsi="Consolas"/>
          <w:sz w:val="20"/>
          <w:szCs w:val="20"/>
          <w:lang w:val="pt-BR"/>
        </w:rPr>
        <w:tab/>
        <w:t xml:space="preserve">  --ent8: in std_logic_vector(2 downto 0);</w:t>
      </w:r>
    </w:p>
    <w:p w14:paraId="77C97231" w14:textId="77777777" w:rsidR="009F22F1" w:rsidRPr="009F22F1" w:rsidRDefault="009F22F1" w:rsidP="009F22F1">
      <w:pPr>
        <w:spacing w:after="0"/>
        <w:ind w:left="510"/>
        <w:rPr>
          <w:rFonts w:ascii="Consolas" w:hAnsi="Consolas"/>
          <w:sz w:val="20"/>
          <w:szCs w:val="20"/>
          <w:lang w:val="pt-BR"/>
        </w:rPr>
      </w:pPr>
      <w:r w:rsidRPr="009F22F1">
        <w:rPr>
          <w:rFonts w:ascii="Consolas" w:hAnsi="Consolas"/>
          <w:sz w:val="20"/>
          <w:szCs w:val="20"/>
          <w:lang w:val="pt-BR"/>
        </w:rPr>
        <w:tab/>
      </w:r>
      <w:r w:rsidRPr="009F22F1">
        <w:rPr>
          <w:rFonts w:ascii="Consolas" w:hAnsi="Consolas"/>
          <w:sz w:val="20"/>
          <w:szCs w:val="20"/>
          <w:lang w:val="pt-BR"/>
        </w:rPr>
        <w:tab/>
        <w:t xml:space="preserve">  selmux: in std_logic_vector(1 downto 0);</w:t>
      </w:r>
    </w:p>
    <w:p w14:paraId="062EA875" w14:textId="77777777" w:rsidR="009F22F1" w:rsidRPr="009F22F1" w:rsidRDefault="009F22F1" w:rsidP="009F22F1">
      <w:pPr>
        <w:spacing w:after="0"/>
        <w:ind w:left="510"/>
        <w:rPr>
          <w:rFonts w:ascii="Consolas" w:hAnsi="Consolas"/>
          <w:sz w:val="20"/>
          <w:szCs w:val="20"/>
          <w:lang w:val="pt-BR"/>
        </w:rPr>
      </w:pPr>
      <w:r w:rsidRPr="009F22F1">
        <w:rPr>
          <w:rFonts w:ascii="Consolas" w:hAnsi="Consolas"/>
          <w:sz w:val="20"/>
          <w:szCs w:val="20"/>
          <w:lang w:val="pt-BR"/>
        </w:rPr>
        <w:tab/>
      </w:r>
      <w:r w:rsidRPr="009F22F1">
        <w:rPr>
          <w:rFonts w:ascii="Consolas" w:hAnsi="Consolas"/>
          <w:sz w:val="20"/>
          <w:szCs w:val="20"/>
          <w:lang w:val="pt-BR"/>
        </w:rPr>
        <w:tab/>
        <w:t xml:space="preserve">  --oe8: in std_logic;</w:t>
      </w:r>
    </w:p>
    <w:p w14:paraId="47013E49" w14:textId="77777777" w:rsidR="009F22F1" w:rsidRPr="009F22F1" w:rsidRDefault="009F22F1" w:rsidP="009F22F1">
      <w:pPr>
        <w:spacing w:after="0"/>
        <w:ind w:left="510"/>
        <w:rPr>
          <w:rFonts w:ascii="Consolas" w:hAnsi="Consolas"/>
          <w:sz w:val="20"/>
          <w:szCs w:val="20"/>
          <w:lang w:val="pt-BR"/>
        </w:rPr>
      </w:pPr>
      <w:r w:rsidRPr="009F22F1">
        <w:rPr>
          <w:rFonts w:ascii="Consolas" w:hAnsi="Consolas"/>
          <w:sz w:val="20"/>
          <w:szCs w:val="20"/>
          <w:lang w:val="pt-BR"/>
        </w:rPr>
        <w:tab/>
      </w:r>
      <w:r w:rsidRPr="009F22F1">
        <w:rPr>
          <w:rFonts w:ascii="Consolas" w:hAnsi="Consolas"/>
          <w:sz w:val="20"/>
          <w:szCs w:val="20"/>
          <w:lang w:val="pt-BR"/>
        </w:rPr>
        <w:tab/>
        <w:t xml:space="preserve">  sal8: out std_logic_vector(7 downto 0);</w:t>
      </w:r>
    </w:p>
    <w:p w14:paraId="15BF4FB0" w14:textId="77777777" w:rsidR="009F22F1" w:rsidRPr="009F22F1" w:rsidRDefault="009F22F1" w:rsidP="009F22F1">
      <w:pPr>
        <w:spacing w:after="0"/>
        <w:ind w:left="510"/>
        <w:rPr>
          <w:rFonts w:ascii="Consolas" w:hAnsi="Consolas"/>
          <w:sz w:val="20"/>
          <w:szCs w:val="20"/>
          <w:lang w:val="pt-BR"/>
        </w:rPr>
      </w:pPr>
      <w:r w:rsidRPr="009F22F1">
        <w:rPr>
          <w:rFonts w:ascii="Consolas" w:hAnsi="Consolas"/>
          <w:sz w:val="20"/>
          <w:szCs w:val="20"/>
          <w:lang w:val="pt-BR"/>
        </w:rPr>
        <w:tab/>
      </w:r>
      <w:r w:rsidRPr="009F22F1">
        <w:rPr>
          <w:rFonts w:ascii="Consolas" w:hAnsi="Consolas"/>
          <w:sz w:val="20"/>
          <w:szCs w:val="20"/>
          <w:lang w:val="pt-BR"/>
        </w:rPr>
        <w:tab/>
        <w:t xml:space="preserve">  salr, salHex1, salHex2: out std_logic_vector(6 downto 0));</w:t>
      </w:r>
    </w:p>
    <w:p w14:paraId="0788D819" w14:textId="1374F60E" w:rsidR="009F22F1" w:rsidRPr="009F22F1" w:rsidRDefault="009F22F1" w:rsidP="009F22F1">
      <w:pPr>
        <w:spacing w:after="0"/>
        <w:ind w:left="510"/>
        <w:rPr>
          <w:rFonts w:ascii="Consolas" w:hAnsi="Consolas"/>
          <w:sz w:val="20"/>
          <w:szCs w:val="20"/>
        </w:rPr>
      </w:pPr>
      <w:r w:rsidRPr="009F22F1">
        <w:rPr>
          <w:rFonts w:ascii="Consolas" w:hAnsi="Consolas"/>
          <w:sz w:val="20"/>
          <w:szCs w:val="20"/>
          <w:lang w:val="pt-BR"/>
        </w:rPr>
        <w:tab/>
      </w:r>
      <w:r w:rsidRPr="009F22F1">
        <w:rPr>
          <w:rFonts w:ascii="Consolas" w:hAnsi="Consolas"/>
          <w:sz w:val="20"/>
          <w:szCs w:val="20"/>
        </w:rPr>
        <w:t>end component;</w:t>
      </w:r>
    </w:p>
    <w:p w14:paraId="27D6DB93" w14:textId="77777777" w:rsidR="009F22F1" w:rsidRPr="009F22F1" w:rsidRDefault="009F22F1" w:rsidP="009F22F1">
      <w:pPr>
        <w:spacing w:after="0"/>
        <w:ind w:left="510"/>
        <w:rPr>
          <w:rFonts w:ascii="Consolas" w:hAnsi="Consolas"/>
          <w:sz w:val="20"/>
          <w:szCs w:val="20"/>
        </w:rPr>
      </w:pPr>
      <w:r w:rsidRPr="009F22F1">
        <w:rPr>
          <w:rFonts w:ascii="Consolas" w:hAnsi="Consolas"/>
          <w:sz w:val="20"/>
          <w:szCs w:val="20"/>
        </w:rPr>
        <w:tab/>
        <w:t>signal test_cbcd1, test_cbcd2, test_cbcd3, test_cbcd4: std_logic_vector(3 downto 0);</w:t>
      </w:r>
    </w:p>
    <w:p w14:paraId="78B25B7C" w14:textId="77777777" w:rsidR="009F22F1" w:rsidRPr="009F22F1" w:rsidRDefault="009F22F1" w:rsidP="009F22F1">
      <w:pPr>
        <w:spacing w:after="0"/>
        <w:ind w:left="510"/>
        <w:rPr>
          <w:rFonts w:ascii="Consolas" w:hAnsi="Consolas"/>
          <w:sz w:val="20"/>
          <w:szCs w:val="20"/>
        </w:rPr>
      </w:pPr>
      <w:r w:rsidRPr="009F22F1">
        <w:rPr>
          <w:rFonts w:ascii="Consolas" w:hAnsi="Consolas"/>
          <w:sz w:val="20"/>
          <w:szCs w:val="20"/>
        </w:rPr>
        <w:tab/>
        <w:t>signal test_selmux: std_logic_vector(1 downto 0);</w:t>
      </w:r>
    </w:p>
    <w:p w14:paraId="78DDDFE9" w14:textId="4B29B466" w:rsidR="009F22F1" w:rsidRPr="009F22F1" w:rsidRDefault="009F22F1" w:rsidP="009F22F1">
      <w:pPr>
        <w:spacing w:after="0"/>
        <w:ind w:left="510"/>
        <w:rPr>
          <w:rFonts w:ascii="Consolas" w:hAnsi="Consolas"/>
          <w:sz w:val="20"/>
          <w:szCs w:val="20"/>
        </w:rPr>
      </w:pPr>
      <w:r w:rsidRPr="009F22F1">
        <w:rPr>
          <w:rFonts w:ascii="Consolas" w:hAnsi="Consolas"/>
          <w:sz w:val="20"/>
          <w:szCs w:val="20"/>
        </w:rPr>
        <w:tab/>
        <w:t>signal test_salr: std_logic_vector(6 downto 0);</w:t>
      </w:r>
    </w:p>
    <w:p w14:paraId="2E2B23F1" w14:textId="3CD07CF3" w:rsidR="009F22F1" w:rsidRPr="009F22F1" w:rsidRDefault="009F22F1" w:rsidP="009F22F1">
      <w:pPr>
        <w:spacing w:after="0"/>
        <w:ind w:left="510"/>
        <w:rPr>
          <w:rFonts w:ascii="Consolas" w:hAnsi="Consolas"/>
          <w:sz w:val="20"/>
          <w:szCs w:val="20"/>
        </w:rPr>
      </w:pPr>
      <w:r w:rsidRPr="009F22F1">
        <w:rPr>
          <w:rFonts w:ascii="Consolas" w:hAnsi="Consolas"/>
          <w:sz w:val="20"/>
          <w:szCs w:val="20"/>
        </w:rPr>
        <w:t>begin</w:t>
      </w:r>
    </w:p>
    <w:p w14:paraId="736AE4D9" w14:textId="781C054C" w:rsidR="009F22F1" w:rsidRPr="009F22F1" w:rsidRDefault="009F22F1" w:rsidP="009F22F1">
      <w:pPr>
        <w:spacing w:after="0"/>
        <w:ind w:left="510"/>
        <w:rPr>
          <w:rFonts w:ascii="Consolas" w:hAnsi="Consolas"/>
          <w:sz w:val="20"/>
          <w:szCs w:val="20"/>
        </w:rPr>
      </w:pPr>
      <w:r w:rsidRPr="009F22F1">
        <w:rPr>
          <w:rFonts w:ascii="Consolas" w:hAnsi="Consolas"/>
          <w:sz w:val="20"/>
          <w:szCs w:val="20"/>
        </w:rPr>
        <w:lastRenderedPageBreak/>
        <w:tab/>
        <w:t>UUT: Lab_2 port map(selmux =&gt; test_selmux, cbcd1 =&gt; test_cbcd1, cbcd2 =&gt; test_cbcd2, cbcd3 =&gt; test_cbcd3, cbcd4 =&gt; test_cbcd4, salr =&gt; test_salr, sal8 =&gt; open, salHex1 =&gt; open, salHex2 =&gt; open);</w:t>
      </w:r>
    </w:p>
    <w:p w14:paraId="66DA3D29" w14:textId="6604217A" w:rsidR="009F22F1" w:rsidRPr="009F22F1" w:rsidRDefault="009F22F1" w:rsidP="009F22F1">
      <w:pPr>
        <w:spacing w:after="0"/>
        <w:ind w:left="510"/>
        <w:rPr>
          <w:rFonts w:ascii="Consolas" w:hAnsi="Consolas"/>
          <w:sz w:val="20"/>
          <w:szCs w:val="20"/>
          <w:lang w:val="pt-BR"/>
        </w:rPr>
      </w:pPr>
      <w:r w:rsidRPr="009F22F1">
        <w:rPr>
          <w:rFonts w:ascii="Consolas" w:hAnsi="Consolas"/>
          <w:sz w:val="20"/>
          <w:szCs w:val="20"/>
        </w:rPr>
        <w:tab/>
      </w:r>
      <w:r w:rsidRPr="009F22F1">
        <w:rPr>
          <w:rFonts w:ascii="Consolas" w:hAnsi="Consolas"/>
          <w:sz w:val="20"/>
          <w:szCs w:val="20"/>
          <w:lang w:val="pt-BR"/>
        </w:rPr>
        <w:t xml:space="preserve">test_selmux &lt;= "00", "10" after 20ps, "01" after 40ps, "11" after </w:t>
      </w:r>
      <w:r>
        <w:rPr>
          <w:rFonts w:ascii="Consolas" w:hAnsi="Consolas"/>
          <w:sz w:val="20"/>
          <w:szCs w:val="20"/>
          <w:lang w:val="pt-BR"/>
        </w:rPr>
        <w:tab/>
      </w:r>
      <w:r w:rsidRPr="009F22F1">
        <w:rPr>
          <w:rFonts w:ascii="Consolas" w:hAnsi="Consolas"/>
          <w:sz w:val="20"/>
          <w:szCs w:val="20"/>
          <w:lang w:val="pt-BR"/>
        </w:rPr>
        <w:t>60ps;</w:t>
      </w:r>
    </w:p>
    <w:p w14:paraId="5D693020" w14:textId="478542AD" w:rsidR="009F22F1" w:rsidRPr="009F22F1" w:rsidRDefault="009F22F1" w:rsidP="009F22F1">
      <w:pPr>
        <w:spacing w:after="0"/>
        <w:ind w:left="510"/>
        <w:rPr>
          <w:rFonts w:ascii="Consolas" w:hAnsi="Consolas"/>
          <w:sz w:val="20"/>
          <w:szCs w:val="20"/>
          <w:lang w:val="pt-BR"/>
        </w:rPr>
      </w:pPr>
      <w:r w:rsidRPr="009F22F1">
        <w:rPr>
          <w:rFonts w:ascii="Consolas" w:hAnsi="Consolas"/>
          <w:sz w:val="20"/>
          <w:szCs w:val="20"/>
          <w:lang w:val="pt-BR"/>
        </w:rPr>
        <w:tab/>
        <w:t xml:space="preserve">test_cbcd1 &lt;= "0000", "0011" after 20ps, "0110" after 40ps, "0010" </w:t>
      </w:r>
      <w:r>
        <w:rPr>
          <w:rFonts w:ascii="Consolas" w:hAnsi="Consolas"/>
          <w:sz w:val="20"/>
          <w:szCs w:val="20"/>
          <w:lang w:val="pt-BR"/>
        </w:rPr>
        <w:tab/>
      </w:r>
      <w:r w:rsidRPr="009F22F1">
        <w:rPr>
          <w:rFonts w:ascii="Consolas" w:hAnsi="Consolas"/>
          <w:sz w:val="20"/>
          <w:szCs w:val="20"/>
          <w:lang w:val="pt-BR"/>
        </w:rPr>
        <w:t>after 60ps;</w:t>
      </w:r>
    </w:p>
    <w:p w14:paraId="27681A7C" w14:textId="5E5BBC44" w:rsidR="009F22F1" w:rsidRPr="009F22F1" w:rsidRDefault="009F22F1" w:rsidP="009F22F1">
      <w:pPr>
        <w:spacing w:after="0"/>
        <w:ind w:left="510"/>
        <w:rPr>
          <w:rFonts w:ascii="Consolas" w:hAnsi="Consolas"/>
          <w:sz w:val="20"/>
          <w:szCs w:val="20"/>
          <w:lang w:val="pt-BR"/>
        </w:rPr>
      </w:pPr>
      <w:r w:rsidRPr="009F22F1">
        <w:rPr>
          <w:rFonts w:ascii="Consolas" w:hAnsi="Consolas"/>
          <w:sz w:val="20"/>
          <w:szCs w:val="20"/>
          <w:lang w:val="pt-BR"/>
        </w:rPr>
        <w:tab/>
        <w:t xml:space="preserve">test_cbcd2 &lt;= "0000", "1001" after 20ps, "1100" after 40ps, "0010" </w:t>
      </w:r>
      <w:r>
        <w:rPr>
          <w:rFonts w:ascii="Consolas" w:hAnsi="Consolas"/>
          <w:sz w:val="20"/>
          <w:szCs w:val="20"/>
          <w:lang w:val="pt-BR"/>
        </w:rPr>
        <w:tab/>
      </w:r>
      <w:r w:rsidRPr="009F22F1">
        <w:rPr>
          <w:rFonts w:ascii="Consolas" w:hAnsi="Consolas"/>
          <w:sz w:val="20"/>
          <w:szCs w:val="20"/>
          <w:lang w:val="pt-BR"/>
        </w:rPr>
        <w:t>after 60ps;</w:t>
      </w:r>
    </w:p>
    <w:p w14:paraId="5FCCDF3C" w14:textId="0052593E" w:rsidR="009F22F1" w:rsidRPr="009F22F1" w:rsidRDefault="009F22F1" w:rsidP="009F22F1">
      <w:pPr>
        <w:spacing w:after="0"/>
        <w:ind w:left="510"/>
        <w:rPr>
          <w:rFonts w:ascii="Consolas" w:hAnsi="Consolas"/>
          <w:sz w:val="20"/>
          <w:szCs w:val="20"/>
          <w:lang w:val="pt-BR"/>
        </w:rPr>
      </w:pPr>
      <w:r w:rsidRPr="009F22F1">
        <w:rPr>
          <w:rFonts w:ascii="Consolas" w:hAnsi="Consolas"/>
          <w:sz w:val="20"/>
          <w:szCs w:val="20"/>
          <w:lang w:val="pt-BR"/>
        </w:rPr>
        <w:tab/>
        <w:t xml:space="preserve">test_cbcd3 &lt;= "0000", "0001" after 20ps, "0101" after 40ps, "1010" </w:t>
      </w:r>
      <w:r>
        <w:rPr>
          <w:rFonts w:ascii="Consolas" w:hAnsi="Consolas"/>
          <w:sz w:val="20"/>
          <w:szCs w:val="20"/>
          <w:lang w:val="pt-BR"/>
        </w:rPr>
        <w:tab/>
      </w:r>
      <w:r w:rsidRPr="009F22F1">
        <w:rPr>
          <w:rFonts w:ascii="Consolas" w:hAnsi="Consolas"/>
          <w:sz w:val="20"/>
          <w:szCs w:val="20"/>
          <w:lang w:val="pt-BR"/>
        </w:rPr>
        <w:t>after 60ps;</w:t>
      </w:r>
    </w:p>
    <w:p w14:paraId="0E089C83" w14:textId="7AB1DA13" w:rsidR="009F22F1" w:rsidRPr="009F22F1" w:rsidRDefault="009F22F1" w:rsidP="009F22F1">
      <w:pPr>
        <w:spacing w:after="0"/>
        <w:ind w:left="510"/>
        <w:rPr>
          <w:rFonts w:ascii="Consolas" w:hAnsi="Consolas"/>
          <w:sz w:val="20"/>
          <w:szCs w:val="20"/>
          <w:lang w:val="pt-BR"/>
        </w:rPr>
      </w:pPr>
      <w:r w:rsidRPr="009F22F1">
        <w:rPr>
          <w:rFonts w:ascii="Consolas" w:hAnsi="Consolas"/>
          <w:sz w:val="20"/>
          <w:szCs w:val="20"/>
          <w:lang w:val="pt-BR"/>
        </w:rPr>
        <w:tab/>
        <w:t xml:space="preserve">test_cbcd4 &lt;= "0000", "1101" after 20ps, "1100" after 40ps, "0010" </w:t>
      </w:r>
      <w:r>
        <w:rPr>
          <w:rFonts w:ascii="Consolas" w:hAnsi="Consolas"/>
          <w:sz w:val="20"/>
          <w:szCs w:val="20"/>
          <w:lang w:val="pt-BR"/>
        </w:rPr>
        <w:tab/>
      </w:r>
      <w:r w:rsidRPr="009F22F1">
        <w:rPr>
          <w:rFonts w:ascii="Consolas" w:hAnsi="Consolas"/>
          <w:sz w:val="20"/>
          <w:szCs w:val="20"/>
          <w:lang w:val="pt-BR"/>
        </w:rPr>
        <w:t>after 60ps;</w:t>
      </w:r>
    </w:p>
    <w:p w14:paraId="7B691392" w14:textId="77777777" w:rsidR="009F22F1" w:rsidRPr="009F22F1" w:rsidRDefault="009F22F1" w:rsidP="009F22F1">
      <w:pPr>
        <w:spacing w:after="0"/>
        <w:ind w:left="510"/>
        <w:rPr>
          <w:rFonts w:ascii="Consolas" w:hAnsi="Consolas"/>
          <w:sz w:val="20"/>
          <w:szCs w:val="20"/>
          <w:lang w:val="pt-BR"/>
        </w:rPr>
      </w:pPr>
      <w:r w:rsidRPr="009F22F1">
        <w:rPr>
          <w:rFonts w:ascii="Consolas" w:hAnsi="Consolas"/>
          <w:sz w:val="20"/>
          <w:szCs w:val="20"/>
          <w:lang w:val="pt-BR"/>
        </w:rPr>
        <w:t>--</w:t>
      </w:r>
      <w:r w:rsidRPr="009F22F1">
        <w:rPr>
          <w:rFonts w:ascii="Consolas" w:hAnsi="Consolas"/>
          <w:sz w:val="20"/>
          <w:szCs w:val="20"/>
          <w:lang w:val="pt-BR"/>
        </w:rPr>
        <w:tab/>
        <w:t>test_cbcd1 &lt;= "0000", "0100" after 20ps, "1000" after 40ps, "1110" after 60ps, "1100" after 80ps, "1110" after 100ps;</w:t>
      </w:r>
    </w:p>
    <w:p w14:paraId="0920BAE8" w14:textId="77777777" w:rsidR="009F22F1" w:rsidRPr="009F22F1" w:rsidRDefault="009F22F1" w:rsidP="009F22F1">
      <w:pPr>
        <w:spacing w:after="0"/>
        <w:ind w:left="510"/>
        <w:rPr>
          <w:rFonts w:ascii="Consolas" w:hAnsi="Consolas"/>
          <w:sz w:val="20"/>
          <w:szCs w:val="20"/>
          <w:lang w:val="pt-BR"/>
        </w:rPr>
      </w:pPr>
      <w:r w:rsidRPr="009F22F1">
        <w:rPr>
          <w:rFonts w:ascii="Consolas" w:hAnsi="Consolas"/>
          <w:sz w:val="20"/>
          <w:szCs w:val="20"/>
          <w:lang w:val="pt-BR"/>
        </w:rPr>
        <w:t>--</w:t>
      </w:r>
      <w:r w:rsidRPr="009F22F1">
        <w:rPr>
          <w:rFonts w:ascii="Consolas" w:hAnsi="Consolas"/>
          <w:sz w:val="20"/>
          <w:szCs w:val="20"/>
          <w:lang w:val="pt-BR"/>
        </w:rPr>
        <w:tab/>
        <w:t>test_cbcd2 &lt;= "0000", "1100" after 10ps, "0011" after 20ps, "1000" after 30ps, "1111" after 40ps, "0001" after 50ps, "0110" after 60ps;</w:t>
      </w:r>
    </w:p>
    <w:p w14:paraId="47AF1B4A" w14:textId="77777777" w:rsidR="009F22F1" w:rsidRPr="009F22F1" w:rsidRDefault="009F22F1" w:rsidP="009F22F1">
      <w:pPr>
        <w:spacing w:after="0"/>
        <w:ind w:left="510"/>
        <w:rPr>
          <w:rFonts w:ascii="Consolas" w:hAnsi="Consolas"/>
          <w:sz w:val="20"/>
          <w:szCs w:val="20"/>
          <w:lang w:val="pt-BR"/>
        </w:rPr>
      </w:pPr>
      <w:r w:rsidRPr="009F22F1">
        <w:rPr>
          <w:rFonts w:ascii="Consolas" w:hAnsi="Consolas"/>
          <w:sz w:val="20"/>
          <w:szCs w:val="20"/>
          <w:lang w:val="pt-BR"/>
        </w:rPr>
        <w:t>--</w:t>
      </w:r>
      <w:r w:rsidRPr="009F22F1">
        <w:rPr>
          <w:rFonts w:ascii="Consolas" w:hAnsi="Consolas"/>
          <w:sz w:val="20"/>
          <w:szCs w:val="20"/>
          <w:lang w:val="pt-BR"/>
        </w:rPr>
        <w:tab/>
        <w:t>test_cbcd3 &lt;= "0000", "0011" after 30ps, "0100" after 60ps, "0010" after 90ps, "0100" after 120ps;</w:t>
      </w:r>
    </w:p>
    <w:p w14:paraId="36923A9C" w14:textId="10156539" w:rsidR="009F22F1" w:rsidRPr="009F22F1" w:rsidRDefault="009F22F1" w:rsidP="009F22F1">
      <w:pPr>
        <w:spacing w:after="0"/>
        <w:ind w:left="510"/>
        <w:rPr>
          <w:rFonts w:ascii="Consolas" w:hAnsi="Consolas"/>
          <w:sz w:val="20"/>
          <w:szCs w:val="20"/>
          <w:lang w:val="pt-BR"/>
        </w:rPr>
      </w:pPr>
      <w:r w:rsidRPr="009F22F1">
        <w:rPr>
          <w:rFonts w:ascii="Consolas" w:hAnsi="Consolas"/>
          <w:sz w:val="20"/>
          <w:szCs w:val="20"/>
          <w:lang w:val="pt-BR"/>
        </w:rPr>
        <w:t>--</w:t>
      </w:r>
      <w:r w:rsidRPr="009F22F1">
        <w:rPr>
          <w:rFonts w:ascii="Consolas" w:hAnsi="Consolas"/>
          <w:sz w:val="20"/>
          <w:szCs w:val="20"/>
          <w:lang w:val="pt-BR"/>
        </w:rPr>
        <w:tab/>
        <w:t>test_cbcd4 &lt;= "0000", "1110" after 40ps, "1001" after 80ps;</w:t>
      </w:r>
    </w:p>
    <w:p w14:paraId="22DF4BD7" w14:textId="77777777" w:rsidR="009F22F1" w:rsidRPr="009F22F1" w:rsidRDefault="009F22F1" w:rsidP="009F22F1">
      <w:pPr>
        <w:spacing w:after="0"/>
        <w:ind w:left="510"/>
        <w:rPr>
          <w:rFonts w:ascii="Consolas" w:hAnsi="Consolas"/>
          <w:sz w:val="20"/>
          <w:szCs w:val="20"/>
          <w:lang w:val="pt-BR"/>
        </w:rPr>
      </w:pPr>
      <w:r w:rsidRPr="009F22F1">
        <w:rPr>
          <w:rFonts w:ascii="Consolas" w:hAnsi="Consolas"/>
          <w:sz w:val="20"/>
          <w:szCs w:val="20"/>
          <w:lang w:val="pt-BR"/>
        </w:rPr>
        <w:t>test_signals: process</w:t>
      </w:r>
    </w:p>
    <w:p w14:paraId="6B6D306C" w14:textId="77777777" w:rsidR="009F22F1" w:rsidRPr="009F22F1" w:rsidRDefault="009F22F1" w:rsidP="009F22F1">
      <w:pPr>
        <w:spacing w:after="0"/>
        <w:ind w:left="510"/>
        <w:rPr>
          <w:rFonts w:ascii="Consolas" w:hAnsi="Consolas"/>
          <w:sz w:val="20"/>
          <w:szCs w:val="20"/>
          <w:lang w:val="pt-BR"/>
        </w:rPr>
      </w:pPr>
      <w:r w:rsidRPr="009F22F1">
        <w:rPr>
          <w:rFonts w:ascii="Consolas" w:hAnsi="Consolas"/>
          <w:sz w:val="20"/>
          <w:szCs w:val="20"/>
          <w:lang w:val="pt-BR"/>
        </w:rPr>
        <w:tab/>
        <w:t>begin</w:t>
      </w:r>
    </w:p>
    <w:p w14:paraId="56E79DB6" w14:textId="77777777" w:rsidR="009F22F1" w:rsidRPr="009F22F1" w:rsidRDefault="009F22F1" w:rsidP="009F22F1">
      <w:pPr>
        <w:spacing w:after="0"/>
        <w:ind w:left="510"/>
        <w:rPr>
          <w:rFonts w:ascii="Consolas" w:hAnsi="Consolas"/>
          <w:sz w:val="20"/>
          <w:szCs w:val="20"/>
          <w:lang w:val="pt-BR"/>
        </w:rPr>
      </w:pPr>
      <w:r w:rsidRPr="009F22F1">
        <w:rPr>
          <w:rFonts w:ascii="Consolas" w:hAnsi="Consolas"/>
          <w:sz w:val="20"/>
          <w:szCs w:val="20"/>
          <w:lang w:val="pt-BR"/>
        </w:rPr>
        <w:tab/>
      </w:r>
      <w:r w:rsidRPr="009F22F1">
        <w:rPr>
          <w:rFonts w:ascii="Consolas" w:hAnsi="Consolas"/>
          <w:sz w:val="20"/>
          <w:szCs w:val="20"/>
          <w:lang w:val="pt-BR"/>
        </w:rPr>
        <w:tab/>
        <w:t>wait for 25ps;</w:t>
      </w:r>
    </w:p>
    <w:p w14:paraId="0E9A4056" w14:textId="77777777" w:rsidR="009F22F1" w:rsidRPr="00524221" w:rsidRDefault="009F22F1" w:rsidP="009F22F1">
      <w:pPr>
        <w:spacing w:after="0"/>
        <w:ind w:left="510"/>
        <w:rPr>
          <w:rFonts w:ascii="Consolas" w:hAnsi="Consolas"/>
          <w:sz w:val="20"/>
          <w:szCs w:val="20"/>
          <w:lang w:val="pt-BR"/>
        </w:rPr>
      </w:pPr>
      <w:r w:rsidRPr="009F22F1">
        <w:rPr>
          <w:rFonts w:ascii="Consolas" w:hAnsi="Consolas"/>
          <w:sz w:val="20"/>
          <w:szCs w:val="20"/>
          <w:lang w:val="pt-BR"/>
        </w:rPr>
        <w:tab/>
      </w:r>
      <w:r w:rsidRPr="009F22F1">
        <w:rPr>
          <w:rFonts w:ascii="Consolas" w:hAnsi="Consolas"/>
          <w:sz w:val="20"/>
          <w:szCs w:val="20"/>
          <w:lang w:val="pt-BR"/>
        </w:rPr>
        <w:tab/>
      </w:r>
      <w:r w:rsidRPr="009F22F1">
        <w:rPr>
          <w:rFonts w:ascii="Consolas" w:hAnsi="Consolas"/>
          <w:sz w:val="20"/>
          <w:szCs w:val="20"/>
          <w:lang w:val="pt-BR"/>
        </w:rPr>
        <w:tab/>
      </w:r>
      <w:r w:rsidRPr="00524221">
        <w:rPr>
          <w:rFonts w:ascii="Consolas" w:hAnsi="Consolas"/>
          <w:sz w:val="20"/>
          <w:szCs w:val="20"/>
          <w:lang w:val="pt-BR"/>
        </w:rPr>
        <w:t>assert test_salr = "1111001"</w:t>
      </w:r>
    </w:p>
    <w:p w14:paraId="4EA2E853" w14:textId="77777777" w:rsidR="009F22F1" w:rsidRPr="00524221" w:rsidRDefault="009F22F1" w:rsidP="009F22F1">
      <w:pPr>
        <w:spacing w:after="0"/>
        <w:ind w:left="510"/>
        <w:rPr>
          <w:rFonts w:ascii="Consolas" w:hAnsi="Consolas"/>
          <w:sz w:val="20"/>
          <w:szCs w:val="20"/>
          <w:lang w:val="pt-BR"/>
        </w:rPr>
      </w:pPr>
      <w:r w:rsidRPr="00524221">
        <w:rPr>
          <w:rFonts w:ascii="Consolas" w:hAnsi="Consolas"/>
          <w:sz w:val="20"/>
          <w:szCs w:val="20"/>
          <w:lang w:val="pt-BR"/>
        </w:rPr>
        <w:tab/>
      </w:r>
      <w:r w:rsidRPr="00524221">
        <w:rPr>
          <w:rFonts w:ascii="Consolas" w:hAnsi="Consolas"/>
          <w:sz w:val="20"/>
          <w:szCs w:val="20"/>
          <w:lang w:val="pt-BR"/>
        </w:rPr>
        <w:tab/>
      </w:r>
      <w:r w:rsidRPr="00524221">
        <w:rPr>
          <w:rFonts w:ascii="Consolas" w:hAnsi="Consolas"/>
          <w:sz w:val="20"/>
          <w:szCs w:val="20"/>
          <w:lang w:val="pt-BR"/>
        </w:rPr>
        <w:tab/>
      </w:r>
      <w:r w:rsidRPr="00524221">
        <w:rPr>
          <w:rFonts w:ascii="Consolas" w:hAnsi="Consolas"/>
          <w:sz w:val="20"/>
          <w:szCs w:val="20"/>
          <w:lang w:val="pt-BR"/>
        </w:rPr>
        <w:tab/>
        <w:t>Report "salida no es correcta"</w:t>
      </w:r>
    </w:p>
    <w:p w14:paraId="5AB7A41F" w14:textId="77777777" w:rsidR="009F22F1" w:rsidRPr="009F22F1" w:rsidRDefault="009F22F1" w:rsidP="009F22F1">
      <w:pPr>
        <w:spacing w:after="0"/>
        <w:ind w:left="510"/>
        <w:rPr>
          <w:rFonts w:ascii="Consolas" w:hAnsi="Consolas"/>
          <w:sz w:val="20"/>
          <w:szCs w:val="20"/>
          <w:lang w:val="pt-BR"/>
        </w:rPr>
      </w:pPr>
      <w:r w:rsidRPr="00524221">
        <w:rPr>
          <w:rFonts w:ascii="Consolas" w:hAnsi="Consolas"/>
          <w:sz w:val="20"/>
          <w:szCs w:val="20"/>
          <w:lang w:val="pt-BR"/>
        </w:rPr>
        <w:tab/>
      </w:r>
      <w:r w:rsidRPr="00524221">
        <w:rPr>
          <w:rFonts w:ascii="Consolas" w:hAnsi="Consolas"/>
          <w:sz w:val="20"/>
          <w:szCs w:val="20"/>
          <w:lang w:val="pt-BR"/>
        </w:rPr>
        <w:tab/>
      </w:r>
      <w:r w:rsidRPr="00524221">
        <w:rPr>
          <w:rFonts w:ascii="Consolas" w:hAnsi="Consolas"/>
          <w:sz w:val="20"/>
          <w:szCs w:val="20"/>
          <w:lang w:val="pt-BR"/>
        </w:rPr>
        <w:tab/>
      </w:r>
      <w:r w:rsidRPr="00524221">
        <w:rPr>
          <w:rFonts w:ascii="Consolas" w:hAnsi="Consolas"/>
          <w:sz w:val="20"/>
          <w:szCs w:val="20"/>
          <w:lang w:val="pt-BR"/>
        </w:rPr>
        <w:tab/>
      </w:r>
      <w:r w:rsidRPr="00524221">
        <w:rPr>
          <w:rFonts w:ascii="Consolas" w:hAnsi="Consolas"/>
          <w:sz w:val="20"/>
          <w:szCs w:val="20"/>
          <w:lang w:val="pt-BR"/>
        </w:rPr>
        <w:tab/>
      </w:r>
      <w:r w:rsidRPr="009F22F1">
        <w:rPr>
          <w:rFonts w:ascii="Consolas" w:hAnsi="Consolas"/>
          <w:sz w:val="20"/>
          <w:szCs w:val="20"/>
          <w:lang w:val="pt-BR"/>
        </w:rPr>
        <w:t>severity ERROR;</w:t>
      </w:r>
    </w:p>
    <w:p w14:paraId="52202FA6" w14:textId="77777777" w:rsidR="009F22F1" w:rsidRPr="009F22F1" w:rsidRDefault="009F22F1" w:rsidP="009F22F1">
      <w:pPr>
        <w:spacing w:after="0"/>
        <w:ind w:left="510"/>
        <w:rPr>
          <w:rFonts w:ascii="Consolas" w:hAnsi="Consolas"/>
          <w:sz w:val="20"/>
          <w:szCs w:val="20"/>
          <w:lang w:val="pt-BR"/>
        </w:rPr>
      </w:pPr>
      <w:r w:rsidRPr="009F22F1">
        <w:rPr>
          <w:rFonts w:ascii="Consolas" w:hAnsi="Consolas"/>
          <w:sz w:val="20"/>
          <w:szCs w:val="20"/>
          <w:lang w:val="pt-BR"/>
        </w:rPr>
        <w:tab/>
      </w:r>
      <w:r w:rsidRPr="009F22F1">
        <w:rPr>
          <w:rFonts w:ascii="Consolas" w:hAnsi="Consolas"/>
          <w:sz w:val="20"/>
          <w:szCs w:val="20"/>
          <w:lang w:val="pt-BR"/>
        </w:rPr>
        <w:tab/>
        <w:t>wait for 55ps;</w:t>
      </w:r>
    </w:p>
    <w:p w14:paraId="37D0CCD8" w14:textId="77777777" w:rsidR="009F22F1" w:rsidRPr="009F22F1" w:rsidRDefault="009F22F1" w:rsidP="009F22F1">
      <w:pPr>
        <w:spacing w:after="0"/>
        <w:ind w:left="510"/>
        <w:rPr>
          <w:rFonts w:ascii="Consolas" w:hAnsi="Consolas"/>
          <w:sz w:val="20"/>
          <w:szCs w:val="20"/>
          <w:lang w:val="pt-BR"/>
        </w:rPr>
      </w:pPr>
      <w:r w:rsidRPr="009F22F1">
        <w:rPr>
          <w:rFonts w:ascii="Consolas" w:hAnsi="Consolas"/>
          <w:sz w:val="20"/>
          <w:szCs w:val="20"/>
          <w:lang w:val="pt-BR"/>
        </w:rPr>
        <w:tab/>
      </w:r>
      <w:r w:rsidRPr="009F22F1">
        <w:rPr>
          <w:rFonts w:ascii="Consolas" w:hAnsi="Consolas"/>
          <w:sz w:val="20"/>
          <w:szCs w:val="20"/>
          <w:lang w:val="pt-BR"/>
        </w:rPr>
        <w:tab/>
      </w:r>
      <w:r w:rsidRPr="009F22F1">
        <w:rPr>
          <w:rFonts w:ascii="Consolas" w:hAnsi="Consolas"/>
          <w:sz w:val="20"/>
          <w:szCs w:val="20"/>
          <w:lang w:val="pt-BR"/>
        </w:rPr>
        <w:tab/>
        <w:t>assert test_salr = "0010000"</w:t>
      </w:r>
    </w:p>
    <w:p w14:paraId="604F56A1" w14:textId="77777777" w:rsidR="009F22F1" w:rsidRPr="00524221" w:rsidRDefault="009F22F1" w:rsidP="009F22F1">
      <w:pPr>
        <w:spacing w:after="0"/>
        <w:ind w:left="510"/>
        <w:rPr>
          <w:rFonts w:ascii="Consolas" w:hAnsi="Consolas"/>
          <w:sz w:val="20"/>
          <w:szCs w:val="20"/>
          <w:lang w:val="pt-BR"/>
        </w:rPr>
      </w:pPr>
      <w:r w:rsidRPr="009F22F1">
        <w:rPr>
          <w:rFonts w:ascii="Consolas" w:hAnsi="Consolas"/>
          <w:sz w:val="20"/>
          <w:szCs w:val="20"/>
          <w:lang w:val="pt-BR"/>
        </w:rPr>
        <w:tab/>
      </w:r>
      <w:r w:rsidRPr="009F22F1">
        <w:rPr>
          <w:rFonts w:ascii="Consolas" w:hAnsi="Consolas"/>
          <w:sz w:val="20"/>
          <w:szCs w:val="20"/>
          <w:lang w:val="pt-BR"/>
        </w:rPr>
        <w:tab/>
      </w:r>
      <w:r w:rsidRPr="009F22F1">
        <w:rPr>
          <w:rFonts w:ascii="Consolas" w:hAnsi="Consolas"/>
          <w:sz w:val="20"/>
          <w:szCs w:val="20"/>
          <w:lang w:val="pt-BR"/>
        </w:rPr>
        <w:tab/>
      </w:r>
      <w:r w:rsidRPr="009F22F1">
        <w:rPr>
          <w:rFonts w:ascii="Consolas" w:hAnsi="Consolas"/>
          <w:sz w:val="20"/>
          <w:szCs w:val="20"/>
          <w:lang w:val="pt-BR"/>
        </w:rPr>
        <w:tab/>
      </w:r>
      <w:r w:rsidRPr="00524221">
        <w:rPr>
          <w:rFonts w:ascii="Consolas" w:hAnsi="Consolas"/>
          <w:sz w:val="20"/>
          <w:szCs w:val="20"/>
          <w:lang w:val="pt-BR"/>
        </w:rPr>
        <w:t>Report "salida no es correcta"</w:t>
      </w:r>
    </w:p>
    <w:p w14:paraId="5EBB485C" w14:textId="77777777" w:rsidR="009F22F1" w:rsidRPr="00524221" w:rsidRDefault="009F22F1" w:rsidP="009F22F1">
      <w:pPr>
        <w:spacing w:after="0"/>
        <w:ind w:left="510"/>
        <w:rPr>
          <w:rFonts w:ascii="Consolas" w:hAnsi="Consolas"/>
          <w:sz w:val="20"/>
          <w:szCs w:val="20"/>
          <w:lang w:val="pt-BR"/>
        </w:rPr>
      </w:pPr>
      <w:r w:rsidRPr="00524221">
        <w:rPr>
          <w:rFonts w:ascii="Consolas" w:hAnsi="Consolas"/>
          <w:sz w:val="20"/>
          <w:szCs w:val="20"/>
          <w:lang w:val="pt-BR"/>
        </w:rPr>
        <w:tab/>
      </w:r>
      <w:r w:rsidRPr="00524221">
        <w:rPr>
          <w:rFonts w:ascii="Consolas" w:hAnsi="Consolas"/>
          <w:sz w:val="20"/>
          <w:szCs w:val="20"/>
          <w:lang w:val="pt-BR"/>
        </w:rPr>
        <w:tab/>
      </w:r>
      <w:r w:rsidRPr="00524221">
        <w:rPr>
          <w:rFonts w:ascii="Consolas" w:hAnsi="Consolas"/>
          <w:sz w:val="20"/>
          <w:szCs w:val="20"/>
          <w:lang w:val="pt-BR"/>
        </w:rPr>
        <w:tab/>
      </w:r>
      <w:r w:rsidRPr="00524221">
        <w:rPr>
          <w:rFonts w:ascii="Consolas" w:hAnsi="Consolas"/>
          <w:sz w:val="20"/>
          <w:szCs w:val="20"/>
          <w:lang w:val="pt-BR"/>
        </w:rPr>
        <w:tab/>
      </w:r>
      <w:r w:rsidRPr="00524221">
        <w:rPr>
          <w:rFonts w:ascii="Consolas" w:hAnsi="Consolas"/>
          <w:sz w:val="20"/>
          <w:szCs w:val="20"/>
          <w:lang w:val="pt-BR"/>
        </w:rPr>
        <w:tab/>
        <w:t>severity ERROR;</w:t>
      </w:r>
    </w:p>
    <w:p w14:paraId="51D3E483" w14:textId="77777777" w:rsidR="009F22F1" w:rsidRPr="009F22F1" w:rsidRDefault="009F22F1" w:rsidP="009F22F1">
      <w:pPr>
        <w:spacing w:after="0"/>
        <w:ind w:left="510"/>
        <w:rPr>
          <w:rFonts w:ascii="Consolas" w:hAnsi="Consolas"/>
          <w:sz w:val="20"/>
          <w:szCs w:val="20"/>
          <w:lang w:val="pt-BR"/>
        </w:rPr>
      </w:pPr>
      <w:r w:rsidRPr="00524221">
        <w:rPr>
          <w:rFonts w:ascii="Consolas" w:hAnsi="Consolas"/>
          <w:sz w:val="20"/>
          <w:szCs w:val="20"/>
          <w:lang w:val="pt-BR"/>
        </w:rPr>
        <w:tab/>
      </w:r>
      <w:r w:rsidRPr="00524221">
        <w:rPr>
          <w:rFonts w:ascii="Consolas" w:hAnsi="Consolas"/>
          <w:sz w:val="20"/>
          <w:szCs w:val="20"/>
          <w:lang w:val="pt-BR"/>
        </w:rPr>
        <w:tab/>
      </w:r>
      <w:r w:rsidRPr="009F22F1">
        <w:rPr>
          <w:rFonts w:ascii="Consolas" w:hAnsi="Consolas"/>
          <w:sz w:val="20"/>
          <w:szCs w:val="20"/>
          <w:lang w:val="pt-BR"/>
        </w:rPr>
        <w:t>wait for 100ps;</w:t>
      </w:r>
    </w:p>
    <w:p w14:paraId="48F24F6E" w14:textId="77777777" w:rsidR="009F22F1" w:rsidRPr="009F22F1" w:rsidRDefault="009F22F1" w:rsidP="009F22F1">
      <w:pPr>
        <w:spacing w:after="0"/>
        <w:ind w:left="510"/>
        <w:rPr>
          <w:rFonts w:ascii="Consolas" w:hAnsi="Consolas"/>
          <w:sz w:val="20"/>
          <w:szCs w:val="20"/>
          <w:lang w:val="pt-BR"/>
        </w:rPr>
      </w:pPr>
      <w:r w:rsidRPr="009F22F1">
        <w:rPr>
          <w:rFonts w:ascii="Consolas" w:hAnsi="Consolas"/>
          <w:sz w:val="20"/>
          <w:szCs w:val="20"/>
          <w:lang w:val="pt-BR"/>
        </w:rPr>
        <w:tab/>
      </w:r>
      <w:r w:rsidRPr="009F22F1">
        <w:rPr>
          <w:rFonts w:ascii="Consolas" w:hAnsi="Consolas"/>
          <w:sz w:val="20"/>
          <w:szCs w:val="20"/>
          <w:lang w:val="pt-BR"/>
        </w:rPr>
        <w:tab/>
      </w:r>
      <w:r w:rsidRPr="009F22F1">
        <w:rPr>
          <w:rFonts w:ascii="Consolas" w:hAnsi="Consolas"/>
          <w:sz w:val="20"/>
          <w:szCs w:val="20"/>
          <w:lang w:val="pt-BR"/>
        </w:rPr>
        <w:tab/>
        <w:t>assert FALSE</w:t>
      </w:r>
    </w:p>
    <w:p w14:paraId="12DE00A3" w14:textId="77777777" w:rsidR="009F22F1" w:rsidRPr="009F22F1" w:rsidRDefault="009F22F1" w:rsidP="009F22F1">
      <w:pPr>
        <w:spacing w:after="0"/>
        <w:ind w:left="510"/>
        <w:rPr>
          <w:rFonts w:ascii="Consolas" w:hAnsi="Consolas"/>
          <w:sz w:val="20"/>
          <w:szCs w:val="20"/>
          <w:lang w:val="pt-BR"/>
        </w:rPr>
      </w:pPr>
      <w:r w:rsidRPr="009F22F1">
        <w:rPr>
          <w:rFonts w:ascii="Consolas" w:hAnsi="Consolas"/>
          <w:sz w:val="20"/>
          <w:szCs w:val="20"/>
          <w:lang w:val="pt-BR"/>
        </w:rPr>
        <w:tab/>
      </w:r>
      <w:r w:rsidRPr="009F22F1">
        <w:rPr>
          <w:rFonts w:ascii="Consolas" w:hAnsi="Consolas"/>
          <w:sz w:val="20"/>
          <w:szCs w:val="20"/>
          <w:lang w:val="pt-BR"/>
        </w:rPr>
        <w:tab/>
      </w:r>
      <w:r w:rsidRPr="009F22F1">
        <w:rPr>
          <w:rFonts w:ascii="Consolas" w:hAnsi="Consolas"/>
          <w:sz w:val="20"/>
          <w:szCs w:val="20"/>
          <w:lang w:val="pt-BR"/>
        </w:rPr>
        <w:tab/>
      </w:r>
      <w:r w:rsidRPr="009F22F1">
        <w:rPr>
          <w:rFonts w:ascii="Consolas" w:hAnsi="Consolas"/>
          <w:sz w:val="20"/>
          <w:szCs w:val="20"/>
          <w:lang w:val="pt-BR"/>
        </w:rPr>
        <w:tab/>
        <w:t>Report "FIN"</w:t>
      </w:r>
    </w:p>
    <w:p w14:paraId="69CB203D" w14:textId="77777777" w:rsidR="009F22F1" w:rsidRPr="009F22F1" w:rsidRDefault="009F22F1" w:rsidP="009F22F1">
      <w:pPr>
        <w:spacing w:after="0"/>
        <w:ind w:left="510"/>
        <w:rPr>
          <w:rFonts w:ascii="Consolas" w:hAnsi="Consolas"/>
          <w:sz w:val="20"/>
          <w:szCs w:val="20"/>
          <w:lang w:val="pt-BR"/>
        </w:rPr>
      </w:pPr>
      <w:r w:rsidRPr="009F22F1">
        <w:rPr>
          <w:rFonts w:ascii="Consolas" w:hAnsi="Consolas"/>
          <w:sz w:val="20"/>
          <w:szCs w:val="20"/>
          <w:lang w:val="pt-BR"/>
        </w:rPr>
        <w:tab/>
      </w:r>
      <w:r w:rsidRPr="009F22F1">
        <w:rPr>
          <w:rFonts w:ascii="Consolas" w:hAnsi="Consolas"/>
          <w:sz w:val="20"/>
          <w:szCs w:val="20"/>
          <w:lang w:val="pt-BR"/>
        </w:rPr>
        <w:tab/>
      </w:r>
      <w:r w:rsidRPr="009F22F1">
        <w:rPr>
          <w:rFonts w:ascii="Consolas" w:hAnsi="Consolas"/>
          <w:sz w:val="20"/>
          <w:szCs w:val="20"/>
          <w:lang w:val="pt-BR"/>
        </w:rPr>
        <w:tab/>
      </w:r>
      <w:r w:rsidRPr="009F22F1">
        <w:rPr>
          <w:rFonts w:ascii="Consolas" w:hAnsi="Consolas"/>
          <w:sz w:val="20"/>
          <w:szCs w:val="20"/>
          <w:lang w:val="pt-BR"/>
        </w:rPr>
        <w:tab/>
      </w:r>
      <w:r w:rsidRPr="009F22F1">
        <w:rPr>
          <w:rFonts w:ascii="Consolas" w:hAnsi="Consolas"/>
          <w:sz w:val="20"/>
          <w:szCs w:val="20"/>
          <w:lang w:val="pt-BR"/>
        </w:rPr>
        <w:tab/>
        <w:t>severity FAILURE;</w:t>
      </w:r>
    </w:p>
    <w:p w14:paraId="30A0B8C0" w14:textId="77777777" w:rsidR="009F22F1" w:rsidRPr="009F22F1" w:rsidRDefault="009F22F1" w:rsidP="009F22F1">
      <w:pPr>
        <w:spacing w:after="0"/>
        <w:ind w:left="510"/>
        <w:rPr>
          <w:rFonts w:ascii="Consolas" w:hAnsi="Consolas"/>
          <w:sz w:val="20"/>
          <w:szCs w:val="20"/>
          <w:lang w:val="pt-BR"/>
        </w:rPr>
      </w:pPr>
      <w:r w:rsidRPr="009F22F1">
        <w:rPr>
          <w:rFonts w:ascii="Consolas" w:hAnsi="Consolas"/>
          <w:sz w:val="20"/>
          <w:szCs w:val="20"/>
          <w:lang w:val="pt-BR"/>
        </w:rPr>
        <w:t>end process test_signals;</w:t>
      </w:r>
    </w:p>
    <w:p w14:paraId="0D7621C8" w14:textId="20DC6981" w:rsidR="008C5F3C" w:rsidRPr="009F22F1" w:rsidRDefault="009F22F1" w:rsidP="009F22F1">
      <w:pPr>
        <w:spacing w:after="0"/>
        <w:ind w:left="510"/>
        <w:rPr>
          <w:rFonts w:ascii="Consolas" w:hAnsi="Consolas"/>
          <w:sz w:val="20"/>
          <w:szCs w:val="20"/>
        </w:rPr>
      </w:pPr>
      <w:r w:rsidRPr="009F22F1">
        <w:rPr>
          <w:rFonts w:ascii="Consolas" w:hAnsi="Consolas"/>
          <w:sz w:val="20"/>
          <w:szCs w:val="20"/>
        </w:rPr>
        <w:t>end tb_behave;</w:t>
      </w:r>
    </w:p>
    <w:p w14:paraId="38CF5126" w14:textId="0468FF51" w:rsidR="008C5F3C" w:rsidRDefault="008C5F3C" w:rsidP="008C5F3C"/>
    <w:p w14:paraId="4B17781A" w14:textId="5E6767B1" w:rsidR="008C5F3C" w:rsidRDefault="008C5F3C" w:rsidP="008C5F3C"/>
    <w:p w14:paraId="4001E0DF" w14:textId="231C903F" w:rsidR="008C5F3C" w:rsidRDefault="008C5F3C" w:rsidP="008C5F3C"/>
    <w:p w14:paraId="19D6946F" w14:textId="58092E1B" w:rsidR="008C5F3C" w:rsidRDefault="008C5F3C" w:rsidP="008C5F3C"/>
    <w:p w14:paraId="733A9C18" w14:textId="2A834034" w:rsidR="008C5F3C" w:rsidRDefault="008C5F3C" w:rsidP="008C5F3C"/>
    <w:p w14:paraId="0842CB8F" w14:textId="0587D710" w:rsidR="008C5F3C" w:rsidRDefault="008C5F3C" w:rsidP="008C5F3C"/>
    <w:p w14:paraId="4752376F" w14:textId="77777777" w:rsidR="008C5F3C" w:rsidRPr="008C5F3C" w:rsidRDefault="008C5F3C" w:rsidP="008C5F3C"/>
    <w:sectPr w:rsidR="008C5F3C" w:rsidRPr="008C5F3C" w:rsidSect="00942880">
      <w:headerReference w:type="default" r:id="rId43"/>
      <w:footerReference w:type="default" r:id="rId44"/>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52454" w14:textId="77777777" w:rsidR="000C5A62" w:rsidRDefault="000C5A62" w:rsidP="00AC5787">
      <w:pPr>
        <w:spacing w:after="0" w:line="240" w:lineRule="auto"/>
      </w:pPr>
      <w:r>
        <w:separator/>
      </w:r>
    </w:p>
  </w:endnote>
  <w:endnote w:type="continuationSeparator" w:id="0">
    <w:p w14:paraId="7CC05707" w14:textId="77777777" w:rsidR="000C5A62" w:rsidRDefault="000C5A62" w:rsidP="00AC5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C9C88" w14:textId="77777777" w:rsidR="003C1BE0" w:rsidRDefault="003C1BE0">
    <w:pPr>
      <w:pStyle w:val="Piedepgina"/>
    </w:pPr>
    <w:r>
      <w:t xml:space="preserve">Página </w:t>
    </w:r>
    <w:r>
      <w:fldChar w:fldCharType="begin"/>
    </w:r>
    <w:r>
      <w:instrText xml:space="preserve"> PAGE  \* MERGEFORMAT </w:instrText>
    </w:r>
    <w:r>
      <w:fldChar w:fldCharType="separate"/>
    </w:r>
    <w:r>
      <w:t>3</w:t>
    </w:r>
    <w:r>
      <w:fldChar w:fldCharType="end"/>
    </w:r>
    <w:r>
      <w:t xml:space="preserve"> de </w:t>
    </w:r>
    <w:fldSimple w:instr=" NUMPAGES  \* MERGEFORMAT ">
      <w:r>
        <w:t>3</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9132447"/>
      <w:docPartObj>
        <w:docPartGallery w:val="Page Numbers (Bottom of Page)"/>
        <w:docPartUnique/>
      </w:docPartObj>
    </w:sdtPr>
    <w:sdtEndPr/>
    <w:sdtContent>
      <w:p w14:paraId="5A66A31F" w14:textId="3008587C" w:rsidR="003C1BE0" w:rsidRDefault="003C1BE0" w:rsidP="00AB70BF">
        <w:pPr>
          <w:pStyle w:val="Piedepgina"/>
          <w:jc w:val="center"/>
        </w:pPr>
        <w:r>
          <w:t>Leonardo Echenique</w:t>
        </w:r>
        <w:r>
          <w:tab/>
          <w:t>DSDA – Lab 2</w:t>
        </w:r>
        <w:r>
          <w:tab/>
        </w:r>
        <w:r>
          <w:fldChar w:fldCharType="begin"/>
        </w:r>
        <w:r>
          <w:instrText>PAGE   \* MERGEFORMAT</w:instrText>
        </w:r>
        <w:r>
          <w:fldChar w:fldCharType="separate"/>
        </w:r>
        <w:r>
          <w:rPr>
            <w:lang w:val="es-ES"/>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2105447"/>
      <w:docPartObj>
        <w:docPartGallery w:val="Page Numbers (Bottom of Page)"/>
        <w:docPartUnique/>
      </w:docPartObj>
    </w:sdtPr>
    <w:sdtEndPr/>
    <w:sdtContent>
      <w:p w14:paraId="24F42948" w14:textId="1C8EC73F" w:rsidR="003C1BE0" w:rsidRDefault="003C1BE0">
        <w:pPr>
          <w:pStyle w:val="Piedepgina"/>
        </w:pPr>
        <w:r>
          <w:t>Leonardo Echenique</w:t>
        </w:r>
        <w:r>
          <w:tab/>
          <w:t>DSDA – Lab 2</w:t>
        </w:r>
        <w:r>
          <w:tab/>
        </w:r>
        <w:r>
          <w:fldChar w:fldCharType="begin"/>
        </w:r>
        <w:r>
          <w:instrText>PAGE   \* MERGEFORMAT</w:instrText>
        </w:r>
        <w:r>
          <w:fldChar w:fldCharType="separate"/>
        </w:r>
        <w:r>
          <w:rPr>
            <w:lang w:val="es-ES"/>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C35E2" w14:textId="77777777" w:rsidR="000C5A62" w:rsidRDefault="000C5A62" w:rsidP="00AC5787">
      <w:pPr>
        <w:spacing w:after="0" w:line="240" w:lineRule="auto"/>
      </w:pPr>
      <w:r>
        <w:separator/>
      </w:r>
    </w:p>
  </w:footnote>
  <w:footnote w:type="continuationSeparator" w:id="0">
    <w:p w14:paraId="579D5912" w14:textId="77777777" w:rsidR="000C5A62" w:rsidRDefault="000C5A62" w:rsidP="00AC57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E8EA4" w14:textId="77777777" w:rsidR="003C1BE0" w:rsidRDefault="003C1BE0">
    <w:pPr>
      <w:pStyle w:val="Encabezado"/>
      <w:framePr w:wrap="around" w:vAnchor="text" w:hAnchor="margin" w:xAlign="right" w:y="1"/>
      <w:rPr>
        <w:rStyle w:val="Nmerodepgina"/>
      </w:rPr>
    </w:pPr>
    <w:r>
      <w:fldChar w:fldCharType="begin"/>
    </w:r>
    <w:r>
      <w:rPr>
        <w:rStyle w:val="Nmerodepgina"/>
      </w:rPr>
      <w:instrText xml:space="preserve">PAGE  </w:instrText>
    </w:r>
    <w:r>
      <w:fldChar w:fldCharType="end"/>
    </w:r>
  </w:p>
  <w:p w14:paraId="1702F87B" w14:textId="77777777" w:rsidR="003C1BE0" w:rsidRDefault="003C1BE0">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4D6D9" w14:textId="77777777" w:rsidR="003C1BE0" w:rsidRDefault="003C1BE0">
    <w:pPr>
      <w:rPr>
        <w:b/>
        <w:sz w:val="18"/>
        <w:szCs w:val="15"/>
      </w:rPr>
    </w:pPr>
  </w:p>
  <w:p w14:paraId="17932717" w14:textId="77777777" w:rsidR="003C1BE0" w:rsidRDefault="003C1BE0">
    <w:pPr>
      <w:rPr>
        <w:b/>
        <w:sz w:val="18"/>
        <w:szCs w:val="15"/>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08ABA" w14:textId="77777777" w:rsidR="003C1BE0" w:rsidRDefault="003C1BE0">
    <w:pPr>
      <w:pStyle w:val="Encabezado"/>
      <w:pBdr>
        <w:top w:val="none" w:sz="0" w:space="0" w:color="auto"/>
        <w:left w:val="none" w:sz="0" w:space="0" w:color="auto"/>
        <w:bottom w:val="none" w:sz="0" w:space="0" w:color="auto"/>
        <w:right w:val="none" w:sz="0" w:space="0" w:color="auto"/>
      </w:pBdr>
      <w:rPr>
        <w:lang w:val="es-AR"/>
      </w:rPr>
    </w:pPr>
    <w:r>
      <w:rPr>
        <w:lang w:val="es-AR"/>
      </w:rPr>
      <w:t>Práctica Nº XX – Nombre de Practica...</w:t>
    </w:r>
  </w:p>
  <w:p w14:paraId="36A6B726" w14:textId="77777777" w:rsidR="003C1BE0" w:rsidRDefault="003C1BE0">
    <w:pPr>
      <w:pStyle w:val="Piedepgina"/>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2420A" w14:textId="77777777" w:rsidR="003C1BE0" w:rsidRDefault="003C1BE0">
    <w:pPr>
      <w:rPr>
        <w:b/>
        <w:sz w:val="18"/>
        <w:szCs w:val="15"/>
      </w:rPr>
    </w:pPr>
  </w:p>
  <w:p w14:paraId="60FC460F" w14:textId="77777777" w:rsidR="003C1BE0" w:rsidRDefault="003C1BE0">
    <w:pPr>
      <w:rPr>
        <w:b/>
        <w:sz w:val="18"/>
        <w:szCs w:val="15"/>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8C36C" w14:textId="77777777" w:rsidR="003C1BE0" w:rsidRDefault="003C1BE0">
    <w:pPr>
      <w:rPr>
        <w:b/>
        <w:sz w:val="18"/>
        <w:szCs w:val="15"/>
      </w:rPr>
    </w:pPr>
  </w:p>
  <w:p w14:paraId="23FDACD3" w14:textId="77777777" w:rsidR="003C1BE0" w:rsidRDefault="003C1BE0">
    <w:pPr>
      <w:rPr>
        <w:b/>
        <w:sz w:val="18"/>
        <w:szCs w:val="15"/>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D3B31"/>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276023"/>
    <w:multiLevelType w:val="multilevel"/>
    <w:tmpl w:val="4C0CC7CC"/>
    <w:lvl w:ilvl="0">
      <w:start w:val="1"/>
      <w:numFmt w:val="decimal"/>
      <w:lvlText w:val="%1."/>
      <w:lvlJc w:val="left"/>
      <w:pPr>
        <w:ind w:left="360" w:hanging="360"/>
      </w:pPr>
    </w:lvl>
    <w:lvl w:ilvl="1">
      <w:start w:val="1"/>
      <w:numFmt w:val="decimal"/>
      <w:lvlText w:val="%1.%2."/>
      <w:lvlJc w:val="left"/>
      <w:pPr>
        <w:ind w:left="792" w:hanging="432"/>
      </w:pPr>
      <w:rPr>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530CCA"/>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7D44379"/>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929"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F593E28"/>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99E29A6"/>
    <w:multiLevelType w:val="multilevel"/>
    <w:tmpl w:val="0FA809BE"/>
    <w:lvl w:ilvl="0">
      <w:start w:val="1"/>
      <w:numFmt w:val="decimal"/>
      <w:lvlText w:val="%1."/>
      <w:lvlJc w:val="left"/>
      <w:pPr>
        <w:ind w:left="360" w:hanging="360"/>
      </w:pPr>
    </w:lvl>
    <w:lvl w:ilvl="1">
      <w:start w:val="1"/>
      <w:numFmt w:val="decimal"/>
      <w:lvlText w:val="%1.%2."/>
      <w:lvlJc w:val="left"/>
      <w:pPr>
        <w:ind w:left="792" w:hanging="432"/>
      </w:pPr>
      <w:rPr>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BD51094"/>
    <w:multiLevelType w:val="multilevel"/>
    <w:tmpl w:val="00E25894"/>
    <w:lvl w:ilvl="0">
      <w:start w:val="1"/>
      <w:numFmt w:val="decimal"/>
      <w:lvlText w:val="%1."/>
      <w:lvlJc w:val="left"/>
      <w:pPr>
        <w:ind w:left="360" w:hanging="360"/>
      </w:pPr>
    </w:lvl>
    <w:lvl w:ilvl="1">
      <w:start w:val="1"/>
      <w:numFmt w:val="decimal"/>
      <w:lvlText w:val="%1.%2."/>
      <w:lvlJc w:val="left"/>
      <w:pPr>
        <w:ind w:left="792" w:hanging="432"/>
      </w:pPr>
      <w:rPr>
        <w:b/>
        <w:bCs/>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B7465AA"/>
    <w:multiLevelType w:val="multilevel"/>
    <w:tmpl w:val="EBFA9BDA"/>
    <w:lvl w:ilvl="0">
      <w:start w:val="1"/>
      <w:numFmt w:val="decimal"/>
      <w:lvlText w:val="%1."/>
      <w:lvlJc w:val="left"/>
      <w:pPr>
        <w:ind w:left="360" w:hanging="360"/>
      </w:pPr>
    </w:lvl>
    <w:lvl w:ilvl="1">
      <w:start w:val="1"/>
      <w:numFmt w:val="decimal"/>
      <w:lvlText w:val="%1.%2."/>
      <w:lvlJc w:val="left"/>
      <w:pPr>
        <w:ind w:left="792" w:hanging="432"/>
      </w:pPr>
      <w:rPr>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2A55BF4"/>
    <w:multiLevelType w:val="multilevel"/>
    <w:tmpl w:val="7CC6430E"/>
    <w:lvl w:ilvl="0">
      <w:start w:val="1"/>
      <w:numFmt w:val="decimal"/>
      <w:lvlText w:val="%1."/>
      <w:lvlJc w:val="left"/>
      <w:pPr>
        <w:ind w:left="360" w:hanging="360"/>
      </w:pPr>
    </w:lvl>
    <w:lvl w:ilvl="1">
      <w:start w:val="1"/>
      <w:numFmt w:val="decimal"/>
      <w:lvlText w:val="%1.%2."/>
      <w:lvlJc w:val="left"/>
      <w:pPr>
        <w:ind w:left="792" w:hanging="432"/>
      </w:pPr>
      <w:rPr>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6A3651F"/>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B396CE1"/>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C8C270B"/>
    <w:multiLevelType w:val="hybridMultilevel"/>
    <w:tmpl w:val="28CC624E"/>
    <w:lvl w:ilvl="0" w:tplc="2C0A0001">
      <w:start w:val="1"/>
      <w:numFmt w:val="bullet"/>
      <w:lvlText w:val=""/>
      <w:lvlJc w:val="left"/>
      <w:pPr>
        <w:ind w:left="927" w:hanging="360"/>
      </w:pPr>
      <w:rPr>
        <w:rFonts w:ascii="Symbol" w:hAnsi="Symbol" w:hint="default"/>
      </w:rPr>
    </w:lvl>
    <w:lvl w:ilvl="1" w:tplc="2C0A0003" w:tentative="1">
      <w:start w:val="1"/>
      <w:numFmt w:val="bullet"/>
      <w:lvlText w:val="o"/>
      <w:lvlJc w:val="left"/>
      <w:pPr>
        <w:ind w:left="1647" w:hanging="360"/>
      </w:pPr>
      <w:rPr>
        <w:rFonts w:ascii="Courier New" w:hAnsi="Courier New" w:cs="Courier New" w:hint="default"/>
      </w:rPr>
    </w:lvl>
    <w:lvl w:ilvl="2" w:tplc="2C0A0005" w:tentative="1">
      <w:start w:val="1"/>
      <w:numFmt w:val="bullet"/>
      <w:lvlText w:val=""/>
      <w:lvlJc w:val="left"/>
      <w:pPr>
        <w:ind w:left="2367" w:hanging="360"/>
      </w:pPr>
      <w:rPr>
        <w:rFonts w:ascii="Wingdings" w:hAnsi="Wingdings" w:hint="default"/>
      </w:rPr>
    </w:lvl>
    <w:lvl w:ilvl="3" w:tplc="2C0A0001" w:tentative="1">
      <w:start w:val="1"/>
      <w:numFmt w:val="bullet"/>
      <w:lvlText w:val=""/>
      <w:lvlJc w:val="left"/>
      <w:pPr>
        <w:ind w:left="3087" w:hanging="360"/>
      </w:pPr>
      <w:rPr>
        <w:rFonts w:ascii="Symbol" w:hAnsi="Symbol" w:hint="default"/>
      </w:rPr>
    </w:lvl>
    <w:lvl w:ilvl="4" w:tplc="2C0A0003" w:tentative="1">
      <w:start w:val="1"/>
      <w:numFmt w:val="bullet"/>
      <w:lvlText w:val="o"/>
      <w:lvlJc w:val="left"/>
      <w:pPr>
        <w:ind w:left="3807" w:hanging="360"/>
      </w:pPr>
      <w:rPr>
        <w:rFonts w:ascii="Courier New" w:hAnsi="Courier New" w:cs="Courier New" w:hint="default"/>
      </w:rPr>
    </w:lvl>
    <w:lvl w:ilvl="5" w:tplc="2C0A0005" w:tentative="1">
      <w:start w:val="1"/>
      <w:numFmt w:val="bullet"/>
      <w:lvlText w:val=""/>
      <w:lvlJc w:val="left"/>
      <w:pPr>
        <w:ind w:left="4527" w:hanging="360"/>
      </w:pPr>
      <w:rPr>
        <w:rFonts w:ascii="Wingdings" w:hAnsi="Wingdings" w:hint="default"/>
      </w:rPr>
    </w:lvl>
    <w:lvl w:ilvl="6" w:tplc="2C0A0001" w:tentative="1">
      <w:start w:val="1"/>
      <w:numFmt w:val="bullet"/>
      <w:lvlText w:val=""/>
      <w:lvlJc w:val="left"/>
      <w:pPr>
        <w:ind w:left="5247" w:hanging="360"/>
      </w:pPr>
      <w:rPr>
        <w:rFonts w:ascii="Symbol" w:hAnsi="Symbol" w:hint="default"/>
      </w:rPr>
    </w:lvl>
    <w:lvl w:ilvl="7" w:tplc="2C0A0003" w:tentative="1">
      <w:start w:val="1"/>
      <w:numFmt w:val="bullet"/>
      <w:lvlText w:val="o"/>
      <w:lvlJc w:val="left"/>
      <w:pPr>
        <w:ind w:left="5967" w:hanging="360"/>
      </w:pPr>
      <w:rPr>
        <w:rFonts w:ascii="Courier New" w:hAnsi="Courier New" w:cs="Courier New" w:hint="default"/>
      </w:rPr>
    </w:lvl>
    <w:lvl w:ilvl="8" w:tplc="2C0A0005" w:tentative="1">
      <w:start w:val="1"/>
      <w:numFmt w:val="bullet"/>
      <w:lvlText w:val=""/>
      <w:lvlJc w:val="left"/>
      <w:pPr>
        <w:ind w:left="6687" w:hanging="360"/>
      </w:pPr>
      <w:rPr>
        <w:rFonts w:ascii="Wingdings" w:hAnsi="Wingdings" w:hint="default"/>
      </w:rPr>
    </w:lvl>
  </w:abstractNum>
  <w:abstractNum w:abstractNumId="12" w15:restartNumberingAfterBreak="0">
    <w:nsid w:val="63520597"/>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45D5919"/>
    <w:multiLevelType w:val="hybridMultilevel"/>
    <w:tmpl w:val="B0C05C2E"/>
    <w:lvl w:ilvl="0" w:tplc="2C0A0001">
      <w:start w:val="1"/>
      <w:numFmt w:val="bullet"/>
      <w:lvlText w:val=""/>
      <w:lvlJc w:val="left"/>
      <w:pPr>
        <w:ind w:left="786" w:hanging="360"/>
      </w:pPr>
      <w:rPr>
        <w:rFonts w:ascii="Symbol" w:hAnsi="Symbol" w:hint="default"/>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14" w15:restartNumberingAfterBreak="0">
    <w:nsid w:val="76143239"/>
    <w:multiLevelType w:val="hybridMultilevel"/>
    <w:tmpl w:val="E2046B4E"/>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5" w15:restartNumberingAfterBreak="0">
    <w:nsid w:val="7B4D1CB6"/>
    <w:multiLevelType w:val="hybridMultilevel"/>
    <w:tmpl w:val="60C4A200"/>
    <w:lvl w:ilvl="0" w:tplc="2C0A0017">
      <w:start w:val="1"/>
      <w:numFmt w:val="lowerLetter"/>
      <w:lvlText w:val="%1)"/>
      <w:lvlJc w:val="left"/>
      <w:pPr>
        <w:ind w:left="1004" w:hanging="360"/>
      </w:pPr>
    </w:lvl>
    <w:lvl w:ilvl="1" w:tplc="2C0A0019" w:tentative="1">
      <w:start w:val="1"/>
      <w:numFmt w:val="lowerLetter"/>
      <w:lvlText w:val="%2."/>
      <w:lvlJc w:val="left"/>
      <w:pPr>
        <w:ind w:left="1724" w:hanging="360"/>
      </w:pPr>
    </w:lvl>
    <w:lvl w:ilvl="2" w:tplc="2C0A001B" w:tentative="1">
      <w:start w:val="1"/>
      <w:numFmt w:val="lowerRoman"/>
      <w:lvlText w:val="%3."/>
      <w:lvlJc w:val="right"/>
      <w:pPr>
        <w:ind w:left="2444" w:hanging="180"/>
      </w:pPr>
    </w:lvl>
    <w:lvl w:ilvl="3" w:tplc="2C0A000F" w:tentative="1">
      <w:start w:val="1"/>
      <w:numFmt w:val="decimal"/>
      <w:lvlText w:val="%4."/>
      <w:lvlJc w:val="left"/>
      <w:pPr>
        <w:ind w:left="3164" w:hanging="360"/>
      </w:pPr>
    </w:lvl>
    <w:lvl w:ilvl="4" w:tplc="2C0A0019" w:tentative="1">
      <w:start w:val="1"/>
      <w:numFmt w:val="lowerLetter"/>
      <w:lvlText w:val="%5."/>
      <w:lvlJc w:val="left"/>
      <w:pPr>
        <w:ind w:left="3884" w:hanging="360"/>
      </w:pPr>
    </w:lvl>
    <w:lvl w:ilvl="5" w:tplc="2C0A001B" w:tentative="1">
      <w:start w:val="1"/>
      <w:numFmt w:val="lowerRoman"/>
      <w:lvlText w:val="%6."/>
      <w:lvlJc w:val="right"/>
      <w:pPr>
        <w:ind w:left="4604" w:hanging="180"/>
      </w:pPr>
    </w:lvl>
    <w:lvl w:ilvl="6" w:tplc="2C0A000F" w:tentative="1">
      <w:start w:val="1"/>
      <w:numFmt w:val="decimal"/>
      <w:lvlText w:val="%7."/>
      <w:lvlJc w:val="left"/>
      <w:pPr>
        <w:ind w:left="5324" w:hanging="360"/>
      </w:pPr>
    </w:lvl>
    <w:lvl w:ilvl="7" w:tplc="2C0A0019" w:tentative="1">
      <w:start w:val="1"/>
      <w:numFmt w:val="lowerLetter"/>
      <w:lvlText w:val="%8."/>
      <w:lvlJc w:val="left"/>
      <w:pPr>
        <w:ind w:left="6044" w:hanging="360"/>
      </w:pPr>
    </w:lvl>
    <w:lvl w:ilvl="8" w:tplc="2C0A001B" w:tentative="1">
      <w:start w:val="1"/>
      <w:numFmt w:val="lowerRoman"/>
      <w:lvlText w:val="%9."/>
      <w:lvlJc w:val="right"/>
      <w:pPr>
        <w:ind w:left="6764" w:hanging="180"/>
      </w:pPr>
    </w:lvl>
  </w:abstractNum>
  <w:abstractNum w:abstractNumId="16" w15:restartNumberingAfterBreak="0">
    <w:nsid w:val="7BC508EC"/>
    <w:multiLevelType w:val="hybridMultilevel"/>
    <w:tmpl w:val="D3DAD0E2"/>
    <w:lvl w:ilvl="0" w:tplc="F01E3FB8">
      <w:start w:val="1"/>
      <w:numFmt w:val="decimal"/>
      <w:lvlText w:val="%1."/>
      <w:lvlJc w:val="left"/>
      <w:pPr>
        <w:ind w:left="360" w:hanging="360"/>
      </w:pPr>
      <w:rPr>
        <w:b/>
        <w:bCs/>
        <w:sz w:val="30"/>
        <w:szCs w:val="30"/>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num w:numId="1">
    <w:abstractNumId w:val="16"/>
  </w:num>
  <w:num w:numId="2">
    <w:abstractNumId w:val="13"/>
  </w:num>
  <w:num w:numId="3">
    <w:abstractNumId w:val="2"/>
  </w:num>
  <w:num w:numId="4">
    <w:abstractNumId w:val="6"/>
  </w:num>
  <w:num w:numId="5">
    <w:abstractNumId w:val="15"/>
  </w:num>
  <w:num w:numId="6">
    <w:abstractNumId w:val="11"/>
  </w:num>
  <w:num w:numId="7">
    <w:abstractNumId w:val="14"/>
  </w:num>
  <w:num w:numId="8">
    <w:abstractNumId w:val="9"/>
  </w:num>
  <w:num w:numId="9">
    <w:abstractNumId w:val="1"/>
  </w:num>
  <w:num w:numId="10">
    <w:abstractNumId w:val="12"/>
  </w:num>
  <w:num w:numId="11">
    <w:abstractNumId w:val="7"/>
  </w:num>
  <w:num w:numId="12">
    <w:abstractNumId w:val="10"/>
  </w:num>
  <w:num w:numId="13">
    <w:abstractNumId w:val="5"/>
  </w:num>
  <w:num w:numId="14">
    <w:abstractNumId w:val="4"/>
  </w:num>
  <w:num w:numId="15">
    <w:abstractNumId w:val="8"/>
  </w:num>
  <w:num w:numId="16">
    <w:abstractNumId w:val="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787"/>
    <w:rsid w:val="0001171F"/>
    <w:rsid w:val="00014272"/>
    <w:rsid w:val="00015CD0"/>
    <w:rsid w:val="00017210"/>
    <w:rsid w:val="00045AB8"/>
    <w:rsid w:val="0004786F"/>
    <w:rsid w:val="000714DE"/>
    <w:rsid w:val="00087696"/>
    <w:rsid w:val="000A2C9A"/>
    <w:rsid w:val="000B1E72"/>
    <w:rsid w:val="000B25FC"/>
    <w:rsid w:val="000C5A62"/>
    <w:rsid w:val="000D486B"/>
    <w:rsid w:val="000F140F"/>
    <w:rsid w:val="00102F7E"/>
    <w:rsid w:val="00104A56"/>
    <w:rsid w:val="00112C3E"/>
    <w:rsid w:val="00141A06"/>
    <w:rsid w:val="00161E76"/>
    <w:rsid w:val="00173CAC"/>
    <w:rsid w:val="001A05CD"/>
    <w:rsid w:val="001A40EA"/>
    <w:rsid w:val="001C0E24"/>
    <w:rsid w:val="00201B51"/>
    <w:rsid w:val="0020226A"/>
    <w:rsid w:val="002307A1"/>
    <w:rsid w:val="002327F5"/>
    <w:rsid w:val="00284EF0"/>
    <w:rsid w:val="002E2BEA"/>
    <w:rsid w:val="002E6550"/>
    <w:rsid w:val="00314DF3"/>
    <w:rsid w:val="0032437E"/>
    <w:rsid w:val="00330BFD"/>
    <w:rsid w:val="00364ABF"/>
    <w:rsid w:val="00374CA9"/>
    <w:rsid w:val="00384D1F"/>
    <w:rsid w:val="00387BF8"/>
    <w:rsid w:val="003A2E54"/>
    <w:rsid w:val="003B537F"/>
    <w:rsid w:val="003C1BE0"/>
    <w:rsid w:val="003D07C0"/>
    <w:rsid w:val="00407478"/>
    <w:rsid w:val="004314A1"/>
    <w:rsid w:val="004373BC"/>
    <w:rsid w:val="00456EA8"/>
    <w:rsid w:val="0047225C"/>
    <w:rsid w:val="00482077"/>
    <w:rsid w:val="004843D2"/>
    <w:rsid w:val="004A184A"/>
    <w:rsid w:val="004B1C95"/>
    <w:rsid w:val="004D4C25"/>
    <w:rsid w:val="004E0C24"/>
    <w:rsid w:val="00504935"/>
    <w:rsid w:val="005104D2"/>
    <w:rsid w:val="00515010"/>
    <w:rsid w:val="00521F78"/>
    <w:rsid w:val="00524221"/>
    <w:rsid w:val="0053580F"/>
    <w:rsid w:val="00542BC7"/>
    <w:rsid w:val="00550F78"/>
    <w:rsid w:val="005663ED"/>
    <w:rsid w:val="00576B4D"/>
    <w:rsid w:val="005838C0"/>
    <w:rsid w:val="005855E2"/>
    <w:rsid w:val="005878B3"/>
    <w:rsid w:val="005963C8"/>
    <w:rsid w:val="005E40AA"/>
    <w:rsid w:val="005E6371"/>
    <w:rsid w:val="00610A28"/>
    <w:rsid w:val="00613CA0"/>
    <w:rsid w:val="00625325"/>
    <w:rsid w:val="0063710B"/>
    <w:rsid w:val="00647D26"/>
    <w:rsid w:val="00670FA6"/>
    <w:rsid w:val="006A3CC7"/>
    <w:rsid w:val="006B0D4A"/>
    <w:rsid w:val="006B785E"/>
    <w:rsid w:val="006C3AF4"/>
    <w:rsid w:val="006C4E12"/>
    <w:rsid w:val="006C7A22"/>
    <w:rsid w:val="00727FB8"/>
    <w:rsid w:val="00734B01"/>
    <w:rsid w:val="00780E83"/>
    <w:rsid w:val="007A3BD4"/>
    <w:rsid w:val="007A5D4D"/>
    <w:rsid w:val="007B70A7"/>
    <w:rsid w:val="007E1046"/>
    <w:rsid w:val="00802ED8"/>
    <w:rsid w:val="00815C7C"/>
    <w:rsid w:val="00816CBE"/>
    <w:rsid w:val="00857DBD"/>
    <w:rsid w:val="0087630A"/>
    <w:rsid w:val="008916D9"/>
    <w:rsid w:val="008A0C8D"/>
    <w:rsid w:val="008A1EAE"/>
    <w:rsid w:val="008A24DA"/>
    <w:rsid w:val="008A45EA"/>
    <w:rsid w:val="008C4BD9"/>
    <w:rsid w:val="008C5F3C"/>
    <w:rsid w:val="008D006E"/>
    <w:rsid w:val="008E2C5F"/>
    <w:rsid w:val="008E55DC"/>
    <w:rsid w:val="00910492"/>
    <w:rsid w:val="009147AD"/>
    <w:rsid w:val="00934A8E"/>
    <w:rsid w:val="00942880"/>
    <w:rsid w:val="009473B9"/>
    <w:rsid w:val="00986100"/>
    <w:rsid w:val="009B2A68"/>
    <w:rsid w:val="009C436D"/>
    <w:rsid w:val="009E3569"/>
    <w:rsid w:val="009F0886"/>
    <w:rsid w:val="009F22F1"/>
    <w:rsid w:val="00A05E6F"/>
    <w:rsid w:val="00A0651B"/>
    <w:rsid w:val="00A12B3A"/>
    <w:rsid w:val="00A226EA"/>
    <w:rsid w:val="00A25C9F"/>
    <w:rsid w:val="00A273B2"/>
    <w:rsid w:val="00A3270A"/>
    <w:rsid w:val="00A642E6"/>
    <w:rsid w:val="00A72499"/>
    <w:rsid w:val="00A930B7"/>
    <w:rsid w:val="00AB2EE8"/>
    <w:rsid w:val="00AB70BF"/>
    <w:rsid w:val="00AC5787"/>
    <w:rsid w:val="00AD251E"/>
    <w:rsid w:val="00AE136C"/>
    <w:rsid w:val="00AE2C70"/>
    <w:rsid w:val="00AF310A"/>
    <w:rsid w:val="00B16967"/>
    <w:rsid w:val="00B24DE7"/>
    <w:rsid w:val="00B35483"/>
    <w:rsid w:val="00B44470"/>
    <w:rsid w:val="00B51F92"/>
    <w:rsid w:val="00B52746"/>
    <w:rsid w:val="00B555D9"/>
    <w:rsid w:val="00B6623A"/>
    <w:rsid w:val="00B6767D"/>
    <w:rsid w:val="00B91467"/>
    <w:rsid w:val="00B97E86"/>
    <w:rsid w:val="00BA0BEC"/>
    <w:rsid w:val="00BA0DD2"/>
    <w:rsid w:val="00BA291A"/>
    <w:rsid w:val="00BB0203"/>
    <w:rsid w:val="00BC6235"/>
    <w:rsid w:val="00BE0B3A"/>
    <w:rsid w:val="00BE34B5"/>
    <w:rsid w:val="00BE6E54"/>
    <w:rsid w:val="00C03215"/>
    <w:rsid w:val="00C47059"/>
    <w:rsid w:val="00C66CBC"/>
    <w:rsid w:val="00CA4761"/>
    <w:rsid w:val="00CC0C86"/>
    <w:rsid w:val="00CD11DA"/>
    <w:rsid w:val="00D87724"/>
    <w:rsid w:val="00D96EB1"/>
    <w:rsid w:val="00DA0F6B"/>
    <w:rsid w:val="00DD63AF"/>
    <w:rsid w:val="00DD6BD5"/>
    <w:rsid w:val="00E11F68"/>
    <w:rsid w:val="00E1216B"/>
    <w:rsid w:val="00E2665A"/>
    <w:rsid w:val="00E32F68"/>
    <w:rsid w:val="00E646F9"/>
    <w:rsid w:val="00E7798B"/>
    <w:rsid w:val="00E9288F"/>
    <w:rsid w:val="00EA17D9"/>
    <w:rsid w:val="00EB0634"/>
    <w:rsid w:val="00ED2659"/>
    <w:rsid w:val="00F048A3"/>
    <w:rsid w:val="00F21061"/>
    <w:rsid w:val="00F36455"/>
    <w:rsid w:val="00F42FA4"/>
    <w:rsid w:val="00F43C4D"/>
    <w:rsid w:val="00F61A46"/>
    <w:rsid w:val="00F70BFA"/>
    <w:rsid w:val="00F77DFF"/>
    <w:rsid w:val="00F814C0"/>
    <w:rsid w:val="00FA0D19"/>
    <w:rsid w:val="00FB452E"/>
    <w:rsid w:val="00FC2D60"/>
    <w:rsid w:val="00FC4603"/>
    <w:rsid w:val="00FE4412"/>
    <w:rsid w:val="00FF388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C385EF"/>
  <w15:chartTrackingRefBased/>
  <w15:docId w15:val="{13A92A3F-031F-4C89-9098-9A1F45CA8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A0DD2"/>
    <w:pPr>
      <w:keepNext/>
      <w:keepLines/>
      <w:spacing w:before="240" w:after="0"/>
      <w:outlineLvl w:val="0"/>
    </w:pPr>
    <w:rPr>
      <w:rFonts w:ascii="Arial" w:eastAsiaTheme="majorEastAsia" w:hAnsi="Arial" w:cstheme="majorBidi"/>
      <w:b/>
      <w:color w:val="000000" w:themeColor="text1"/>
      <w:sz w:val="30"/>
      <w:szCs w:val="32"/>
    </w:rPr>
  </w:style>
  <w:style w:type="paragraph" w:styleId="Ttulo2">
    <w:name w:val="heading 2"/>
    <w:basedOn w:val="Normal"/>
    <w:next w:val="Normal"/>
    <w:link w:val="Ttulo2Car"/>
    <w:uiPriority w:val="9"/>
    <w:unhideWhenUsed/>
    <w:qFormat/>
    <w:rsid w:val="008C4BD9"/>
    <w:pPr>
      <w:keepNext/>
      <w:keepLines/>
      <w:spacing w:before="40" w:after="0"/>
      <w:outlineLvl w:val="1"/>
    </w:pPr>
    <w:rPr>
      <w:rFonts w:ascii="Arial" w:eastAsiaTheme="majorEastAsia" w:hAnsi="Arial" w:cstheme="majorBidi"/>
      <w:b/>
      <w:sz w:val="26"/>
      <w:szCs w:val="26"/>
    </w:rPr>
  </w:style>
  <w:style w:type="paragraph" w:styleId="Ttulo3">
    <w:name w:val="heading 3"/>
    <w:basedOn w:val="Normal"/>
    <w:next w:val="Normal"/>
    <w:link w:val="Ttulo3Car"/>
    <w:uiPriority w:val="9"/>
    <w:unhideWhenUsed/>
    <w:qFormat/>
    <w:rsid w:val="008C5F3C"/>
    <w:pPr>
      <w:keepNext/>
      <w:keepLines/>
      <w:spacing w:before="40" w:after="0"/>
      <w:outlineLvl w:val="2"/>
    </w:pPr>
    <w:rPr>
      <w:rFonts w:ascii="Arial" w:eastAsiaTheme="majorEastAsia" w:hAnsi="Arial" w:cstheme="majorBidi"/>
      <w:b/>
      <w:color w:val="000000" w:themeColor="text1"/>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iedepginaCar">
    <w:name w:val="Pie de página Car"/>
    <w:basedOn w:val="Fuentedeprrafopredeter"/>
    <w:link w:val="Piedepgina"/>
    <w:uiPriority w:val="99"/>
    <w:qFormat/>
    <w:locked/>
    <w:rsid w:val="00AB70BF"/>
    <w:rPr>
      <w:rFonts w:ascii="Arial" w:hAnsi="Arial" w:cs="Times New Roman"/>
      <w:sz w:val="18"/>
    </w:rPr>
  </w:style>
  <w:style w:type="character" w:styleId="Nmerodepgina">
    <w:name w:val="page number"/>
    <w:basedOn w:val="Fuentedeprrafopredeter"/>
    <w:rsid w:val="00AB70BF"/>
    <w:rPr>
      <w:rFonts w:cs="Times New Roman"/>
    </w:rPr>
  </w:style>
  <w:style w:type="character" w:customStyle="1" w:styleId="EncabezadoCar">
    <w:name w:val="Encabezado Car"/>
    <w:basedOn w:val="Fuentedeprrafopredeter"/>
    <w:link w:val="Encabezado"/>
    <w:uiPriority w:val="99"/>
    <w:locked/>
    <w:rsid w:val="00AB70BF"/>
    <w:rPr>
      <w:rFonts w:ascii="Arial" w:eastAsia="SimSun" w:hAnsi="Arial" w:cs="Times New Roman"/>
      <w:sz w:val="18"/>
      <w:szCs w:val="24"/>
      <w:lang w:val="en-US" w:eastAsia="zh-CN"/>
    </w:rPr>
  </w:style>
  <w:style w:type="paragraph" w:styleId="Encabezado">
    <w:name w:val="header"/>
    <w:basedOn w:val="Normal"/>
    <w:link w:val="EncabezadoCar"/>
    <w:uiPriority w:val="99"/>
    <w:rsid w:val="00AB70BF"/>
    <w:pPr>
      <w:pBdr>
        <w:top w:val="none" w:sz="0" w:space="1" w:color="auto"/>
        <w:left w:val="none" w:sz="0" w:space="4" w:color="auto"/>
        <w:bottom w:val="single" w:sz="4" w:space="1" w:color="auto"/>
        <w:right w:val="none" w:sz="0" w:space="4" w:color="auto"/>
      </w:pBdr>
      <w:tabs>
        <w:tab w:val="center" w:pos="4320"/>
        <w:tab w:val="right" w:pos="8640"/>
      </w:tabs>
      <w:spacing w:after="0" w:line="240" w:lineRule="auto"/>
    </w:pPr>
    <w:rPr>
      <w:rFonts w:ascii="Arial" w:eastAsia="SimSun" w:hAnsi="Arial" w:cs="Times New Roman"/>
      <w:sz w:val="18"/>
      <w:szCs w:val="24"/>
      <w:lang w:val="en-US" w:eastAsia="zh-CN"/>
    </w:rPr>
  </w:style>
  <w:style w:type="character" w:customStyle="1" w:styleId="EncabezadoCar1">
    <w:name w:val="Encabezado Car1"/>
    <w:basedOn w:val="Fuentedeprrafopredeter"/>
    <w:uiPriority w:val="99"/>
    <w:semiHidden/>
    <w:rsid w:val="00AB70BF"/>
  </w:style>
  <w:style w:type="paragraph" w:styleId="Piedepgina">
    <w:name w:val="footer"/>
    <w:basedOn w:val="Normal"/>
    <w:link w:val="PiedepginaCar"/>
    <w:uiPriority w:val="99"/>
    <w:rsid w:val="00AB70BF"/>
    <w:pPr>
      <w:pBdr>
        <w:top w:val="single" w:sz="4" w:space="1" w:color="auto"/>
        <w:left w:val="none" w:sz="0" w:space="4" w:color="auto"/>
        <w:bottom w:val="none" w:sz="0" w:space="1" w:color="auto"/>
        <w:right w:val="none" w:sz="0" w:space="4" w:color="auto"/>
      </w:pBdr>
      <w:tabs>
        <w:tab w:val="center" w:pos="4419"/>
        <w:tab w:val="right" w:pos="8838"/>
      </w:tabs>
      <w:spacing w:after="0" w:line="240" w:lineRule="auto"/>
      <w:jc w:val="right"/>
    </w:pPr>
    <w:rPr>
      <w:rFonts w:ascii="Arial" w:hAnsi="Arial" w:cs="Times New Roman"/>
      <w:sz w:val="18"/>
    </w:rPr>
  </w:style>
  <w:style w:type="character" w:customStyle="1" w:styleId="PiedepginaCar1">
    <w:name w:val="Pie de página Car1"/>
    <w:basedOn w:val="Fuentedeprrafopredeter"/>
    <w:uiPriority w:val="99"/>
    <w:semiHidden/>
    <w:rsid w:val="00AB70BF"/>
  </w:style>
  <w:style w:type="paragraph" w:styleId="Prrafodelista">
    <w:name w:val="List Paragraph"/>
    <w:basedOn w:val="Normal"/>
    <w:uiPriority w:val="34"/>
    <w:qFormat/>
    <w:rsid w:val="00F43C4D"/>
    <w:pPr>
      <w:ind w:left="720"/>
      <w:contextualSpacing/>
    </w:pPr>
  </w:style>
  <w:style w:type="character" w:styleId="Textodelmarcadordeposicin">
    <w:name w:val="Placeholder Text"/>
    <w:basedOn w:val="Fuentedeprrafopredeter"/>
    <w:uiPriority w:val="99"/>
    <w:semiHidden/>
    <w:rsid w:val="00387BF8"/>
    <w:rPr>
      <w:color w:val="808080"/>
    </w:rPr>
  </w:style>
  <w:style w:type="table" w:styleId="Tablaconcuadrcula">
    <w:name w:val="Table Grid"/>
    <w:basedOn w:val="Tablanormal"/>
    <w:uiPriority w:val="39"/>
    <w:rsid w:val="00934A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934A8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4-nfasis1">
    <w:name w:val="Grid Table 4 Accent 1"/>
    <w:basedOn w:val="Tablanormal"/>
    <w:uiPriority w:val="49"/>
    <w:rsid w:val="00934A8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4-nfasis6">
    <w:name w:val="Grid Table 4 Accent 6"/>
    <w:basedOn w:val="Tablanormal"/>
    <w:uiPriority w:val="49"/>
    <w:rsid w:val="00C4705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2">
    <w:name w:val="Grid Table 4 Accent 2"/>
    <w:basedOn w:val="Tablanormal"/>
    <w:uiPriority w:val="49"/>
    <w:rsid w:val="00407478"/>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Ttulo1Car">
    <w:name w:val="Título 1 Car"/>
    <w:basedOn w:val="Fuentedeprrafopredeter"/>
    <w:link w:val="Ttulo1"/>
    <w:uiPriority w:val="9"/>
    <w:rsid w:val="00BA0DD2"/>
    <w:rPr>
      <w:rFonts w:ascii="Arial" w:eastAsiaTheme="majorEastAsia" w:hAnsi="Arial" w:cstheme="majorBidi"/>
      <w:b/>
      <w:color w:val="000000" w:themeColor="text1"/>
      <w:sz w:val="30"/>
      <w:szCs w:val="32"/>
    </w:rPr>
  </w:style>
  <w:style w:type="paragraph" w:styleId="TtuloTDC">
    <w:name w:val="TOC Heading"/>
    <w:basedOn w:val="Ttulo1"/>
    <w:next w:val="Normal"/>
    <w:uiPriority w:val="39"/>
    <w:unhideWhenUsed/>
    <w:qFormat/>
    <w:rsid w:val="00BA0DD2"/>
    <w:pPr>
      <w:outlineLvl w:val="9"/>
    </w:pPr>
    <w:rPr>
      <w:rFonts w:asciiTheme="majorHAnsi" w:hAnsiTheme="majorHAnsi"/>
      <w:b w:val="0"/>
      <w:color w:val="2F5496" w:themeColor="accent1" w:themeShade="BF"/>
      <w:sz w:val="32"/>
      <w:lang w:eastAsia="es-AR"/>
    </w:rPr>
  </w:style>
  <w:style w:type="paragraph" w:styleId="TDC1">
    <w:name w:val="toc 1"/>
    <w:basedOn w:val="Normal"/>
    <w:next w:val="Normal"/>
    <w:autoRedefine/>
    <w:uiPriority w:val="39"/>
    <w:unhideWhenUsed/>
    <w:rsid w:val="00BA0DD2"/>
    <w:pPr>
      <w:spacing w:after="100"/>
    </w:pPr>
  </w:style>
  <w:style w:type="character" w:styleId="Hipervnculo">
    <w:name w:val="Hyperlink"/>
    <w:basedOn w:val="Fuentedeprrafopredeter"/>
    <w:uiPriority w:val="99"/>
    <w:unhideWhenUsed/>
    <w:rsid w:val="00BA0DD2"/>
    <w:rPr>
      <w:color w:val="0563C1" w:themeColor="hyperlink"/>
      <w:u w:val="single"/>
    </w:rPr>
  </w:style>
  <w:style w:type="character" w:customStyle="1" w:styleId="Ttulo2Car">
    <w:name w:val="Título 2 Car"/>
    <w:basedOn w:val="Fuentedeprrafopredeter"/>
    <w:link w:val="Ttulo2"/>
    <w:uiPriority w:val="9"/>
    <w:rsid w:val="008C4BD9"/>
    <w:rPr>
      <w:rFonts w:ascii="Arial" w:eastAsiaTheme="majorEastAsia" w:hAnsi="Arial" w:cstheme="majorBidi"/>
      <w:b/>
      <w:sz w:val="26"/>
      <w:szCs w:val="26"/>
    </w:rPr>
  </w:style>
  <w:style w:type="paragraph" w:styleId="TDC2">
    <w:name w:val="toc 2"/>
    <w:basedOn w:val="Normal"/>
    <w:next w:val="Normal"/>
    <w:autoRedefine/>
    <w:uiPriority w:val="39"/>
    <w:unhideWhenUsed/>
    <w:rsid w:val="008C4BD9"/>
    <w:pPr>
      <w:spacing w:after="100"/>
      <w:ind w:left="220"/>
    </w:pPr>
  </w:style>
  <w:style w:type="paragraph" w:styleId="Descripcin">
    <w:name w:val="caption"/>
    <w:basedOn w:val="Normal"/>
    <w:next w:val="Normal"/>
    <w:uiPriority w:val="35"/>
    <w:unhideWhenUsed/>
    <w:qFormat/>
    <w:rsid w:val="00BA0BEC"/>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8A1EAE"/>
    <w:pPr>
      <w:spacing w:after="0"/>
    </w:pPr>
  </w:style>
  <w:style w:type="character" w:customStyle="1" w:styleId="Ttulo3Car">
    <w:name w:val="Título 3 Car"/>
    <w:basedOn w:val="Fuentedeprrafopredeter"/>
    <w:link w:val="Ttulo3"/>
    <w:uiPriority w:val="9"/>
    <w:rsid w:val="008C5F3C"/>
    <w:rPr>
      <w:rFonts w:ascii="Arial" w:eastAsiaTheme="majorEastAsia" w:hAnsi="Arial" w:cstheme="majorBidi"/>
      <w:b/>
      <w:color w:val="000000" w:themeColor="text1"/>
      <w:szCs w:val="24"/>
    </w:rPr>
  </w:style>
  <w:style w:type="paragraph" w:styleId="TDC3">
    <w:name w:val="toc 3"/>
    <w:basedOn w:val="Normal"/>
    <w:next w:val="Normal"/>
    <w:autoRedefine/>
    <w:uiPriority w:val="39"/>
    <w:unhideWhenUsed/>
    <w:rsid w:val="005E40A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D:\Facultad\5&#176;%20A&#241;o\Temas%20Especificos%20de%20Electronica%20Digital%20I\Laboratorios\Laboratorio%202\Informe%20Laboratorio%202%20-%20Echenique.docx" TargetMode="External"/><Relationship Id="rId18" Type="http://schemas.openxmlformats.org/officeDocument/2006/relationships/hyperlink" Target="file:///D:\Facultad\5&#176;%20A&#241;o\Temas%20Especificos%20de%20Electronica%20Digital%20I\Laboratorios\Laboratorio%202\Informe%20Laboratorio%202%20-%20Echenique.docx" TargetMode="External"/><Relationship Id="rId26" Type="http://schemas.openxmlformats.org/officeDocument/2006/relationships/hyperlink" Target="file:///D:\Facultad\5&#176;%20A&#241;o\Temas%20Especificos%20de%20Electronica%20Digital%20I\Laboratorios\Laboratorio%202\Informe%20Laboratorio%202%20-%20Echenique.docx" TargetMode="External"/><Relationship Id="rId39"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file:///D:\Facultad\5&#176;%20A&#241;o\Temas%20Especificos%20de%20Electronica%20Digital%20I\Laboratorios\Laboratorio%202\Informe%20Laboratorio%202%20-%20Echenique.docx" TargetMode="External"/><Relationship Id="rId34" Type="http://schemas.openxmlformats.org/officeDocument/2006/relationships/image" Target="media/image7.png"/><Relationship Id="rId42"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file:///D:\Facultad\5&#176;%20A&#241;o\Temas%20Especificos%20de%20Electronica%20Digital%20I\Laboratorios\Laboratorio%202\Informe%20Laboratorio%202%20-%20Echenique.docx" TargetMode="External"/><Relationship Id="rId25" Type="http://schemas.openxmlformats.org/officeDocument/2006/relationships/hyperlink" Target="file:///D:\Facultad\5&#176;%20A&#241;o\Temas%20Especificos%20de%20Electronica%20Digital%20I\Laboratorios\Laboratorio%202\Informe%20Laboratorio%202%20-%20Echenique.docx" TargetMode="External"/><Relationship Id="rId33" Type="http://schemas.openxmlformats.org/officeDocument/2006/relationships/image" Target="media/image6.png"/><Relationship Id="rId38" Type="http://schemas.openxmlformats.org/officeDocument/2006/relationships/image" Target="media/image11.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D:\Facultad\5&#176;%20A&#241;o\Temas%20Especificos%20de%20Electronica%20Digital%20I\Laboratorios\Laboratorio%202\Informe%20Laboratorio%202%20-%20Echenique.docx" TargetMode="External"/><Relationship Id="rId20" Type="http://schemas.openxmlformats.org/officeDocument/2006/relationships/hyperlink" Target="file:///D:\Facultad\5&#176;%20A&#241;o\Temas%20Especificos%20de%20Electronica%20Digital%20I\Laboratorios\Laboratorio%202\Informe%20Laboratorio%202%20-%20Echenique.docx" TargetMode="External"/><Relationship Id="rId29" Type="http://schemas.openxmlformats.org/officeDocument/2006/relationships/image" Target="media/image2.png"/><Relationship Id="rId41"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file:///D:\Facultad\5&#176;%20A&#241;o\Temas%20Especificos%20de%20Electronica%20Digital%20I\Laboratorios\Laboratorio%202\Informe%20Laboratorio%202%20-%20Echenique.docx" TargetMode="Externa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D:\Facultad\5&#176;%20A&#241;o\Temas%20Especificos%20de%20Electronica%20Digital%20I\Laboratorios\Laboratorio%202\Informe%20Laboratorio%202%20-%20Echenique.docx" TargetMode="External"/><Relationship Id="rId23" Type="http://schemas.openxmlformats.org/officeDocument/2006/relationships/hyperlink" Target="file:///D:\Facultad\5&#176;%20A&#241;o\Temas%20Especificos%20de%20Electronica%20Digital%20I\Laboratorios\Laboratorio%202\Informe%20Laboratorio%202%20-%20Echenique.docx" TargetMode="External"/><Relationship Id="rId28" Type="http://schemas.openxmlformats.org/officeDocument/2006/relationships/footer" Target="footer2.xml"/><Relationship Id="rId36" Type="http://schemas.openxmlformats.org/officeDocument/2006/relationships/image" Target="media/image9.png"/><Relationship Id="rId10" Type="http://schemas.openxmlformats.org/officeDocument/2006/relationships/header" Target="header2.xml"/><Relationship Id="rId19" Type="http://schemas.openxmlformats.org/officeDocument/2006/relationships/hyperlink" Target="file:///D:\Facultad\5&#176;%20A&#241;o\Temas%20Especificos%20de%20Electronica%20Digital%20I\Laboratorios\Laboratorio%202\Informe%20Laboratorio%202%20-%20Echenique.docx" TargetMode="External"/><Relationship Id="rId31" Type="http://schemas.openxmlformats.org/officeDocument/2006/relationships/image" Target="media/image4.png"/><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D:\Facultad\5&#176;%20A&#241;o\Temas%20Especificos%20de%20Electronica%20Digital%20I\Laboratorios\Laboratorio%202\Informe%20Laboratorio%202%20-%20Echenique.docx" TargetMode="External"/><Relationship Id="rId22" Type="http://schemas.openxmlformats.org/officeDocument/2006/relationships/hyperlink" Target="file:///D:\Facultad\5&#176;%20A&#241;o\Temas%20Especificos%20de%20Electronica%20Digital%20I\Laboratorios\Laboratorio%202\Informe%20Laboratorio%202%20-%20Echenique.docx" TargetMode="External"/><Relationship Id="rId27" Type="http://schemas.openxmlformats.org/officeDocument/2006/relationships/header" Target="header4.xml"/><Relationship Id="rId30" Type="http://schemas.openxmlformats.org/officeDocument/2006/relationships/image" Target="media/image3.png"/><Relationship Id="rId35" Type="http://schemas.openxmlformats.org/officeDocument/2006/relationships/image" Target="media/image8.png"/><Relationship Id="rId43" Type="http://schemas.openxmlformats.org/officeDocument/2006/relationships/header" Target="header5.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BEABD-FD04-4AC5-8206-584D81D4E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1085</TotalTime>
  <Pages>22</Pages>
  <Words>5988</Words>
  <Characters>32940</Characters>
  <Application>Microsoft Office Word</Application>
  <DocSecurity>0</DocSecurity>
  <Lines>274</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Echenique</dc:creator>
  <cp:keywords/>
  <dc:description/>
  <cp:lastModifiedBy>Leonardo Echenique</cp:lastModifiedBy>
  <cp:revision>137</cp:revision>
  <dcterms:created xsi:type="dcterms:W3CDTF">2021-04-15T13:14:00Z</dcterms:created>
  <dcterms:modified xsi:type="dcterms:W3CDTF">2021-04-21T02:10:00Z</dcterms:modified>
</cp:coreProperties>
</file>