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A4E" w:rsidRDefault="007041FE">
      <w:pPr>
        <w:pStyle w:val="Ttulo1"/>
        <w:tabs>
          <w:tab w:val="left" w:pos="5525"/>
          <w:tab w:val="left" w:pos="14965"/>
        </w:tabs>
      </w:pPr>
      <w:r>
        <w:rPr>
          <w:rFonts w:ascii="Times New Roman"/>
          <w:color w:val="FFFFFF"/>
          <w:shd w:val="clear" w:color="auto" w:fill="135176"/>
        </w:rPr>
        <w:t xml:space="preserve"> </w:t>
      </w:r>
      <w:r>
        <w:rPr>
          <w:rFonts w:ascii="Times New Roman"/>
          <w:color w:val="FFFFFF"/>
          <w:shd w:val="clear" w:color="auto" w:fill="135176"/>
        </w:rPr>
        <w:tab/>
      </w:r>
      <w:r>
        <w:rPr>
          <w:color w:val="FFFFFF"/>
          <w:shd w:val="clear" w:color="auto" w:fill="135176"/>
        </w:rPr>
        <w:t>Informe</w:t>
      </w:r>
      <w:r>
        <w:rPr>
          <w:color w:val="FFFFFF"/>
          <w:spacing w:val="-10"/>
          <w:shd w:val="clear" w:color="auto" w:fill="135176"/>
        </w:rPr>
        <w:t xml:space="preserve"> </w:t>
      </w:r>
      <w:proofErr w:type="spellStart"/>
      <w:r>
        <w:rPr>
          <w:color w:val="FFFFFF"/>
          <w:shd w:val="clear" w:color="auto" w:fill="135176"/>
        </w:rPr>
        <w:t>GanttProject</w:t>
      </w:r>
      <w:proofErr w:type="spellEnd"/>
      <w:r>
        <w:rPr>
          <w:color w:val="FFFFFF"/>
          <w:shd w:val="clear" w:color="auto" w:fill="135176"/>
        </w:rPr>
        <w:tab/>
      </w:r>
    </w:p>
    <w:p w:rsidR="00B95A4E" w:rsidRDefault="00B95A4E">
      <w:pPr>
        <w:pStyle w:val="Textoindependiente"/>
        <w:spacing w:before="3"/>
        <w:rPr>
          <w:sz w:val="33"/>
        </w:rPr>
      </w:pPr>
    </w:p>
    <w:p w:rsidR="00B95A4E" w:rsidRDefault="007041FE">
      <w:pPr>
        <w:pStyle w:val="Textoindependiente"/>
        <w:spacing w:line="307" w:lineRule="auto"/>
        <w:ind w:left="112" w:right="12657"/>
      </w:pPr>
      <w:proofErr w:type="gramStart"/>
      <w:r>
        <w:rPr>
          <w:color w:val="135176"/>
        </w:rPr>
        <w:t>Proyecto</w:t>
      </w:r>
      <w:r>
        <w:rPr>
          <w:color w:val="135176"/>
          <w:spacing w:val="-7"/>
        </w:rPr>
        <w:t xml:space="preserve"> </w:t>
      </w:r>
      <w:r>
        <w:rPr>
          <w:color w:val="135176"/>
        </w:rPr>
        <w:t>:</w:t>
      </w:r>
      <w:proofErr w:type="gramEnd"/>
      <w:r>
        <w:rPr>
          <w:color w:val="135176"/>
          <w:spacing w:val="-6"/>
        </w:rPr>
        <w:t xml:space="preserve"> </w:t>
      </w:r>
      <w:r>
        <w:rPr>
          <w:color w:val="135176"/>
        </w:rPr>
        <w:t>Laboratorio</w:t>
      </w:r>
      <w:r>
        <w:rPr>
          <w:color w:val="135176"/>
          <w:spacing w:val="-6"/>
        </w:rPr>
        <w:t xml:space="preserve"> </w:t>
      </w:r>
      <w:r>
        <w:rPr>
          <w:color w:val="135176"/>
        </w:rPr>
        <w:t>2</w:t>
      </w:r>
      <w:r>
        <w:rPr>
          <w:color w:val="135176"/>
          <w:spacing w:val="-60"/>
        </w:rPr>
        <w:t xml:space="preserve"> </w:t>
      </w:r>
      <w:r>
        <w:rPr>
          <w:color w:val="135176"/>
        </w:rPr>
        <w:t>Inicio</w:t>
      </w:r>
      <w:r>
        <w:rPr>
          <w:color w:val="135176"/>
          <w:spacing w:val="-2"/>
        </w:rPr>
        <w:t xml:space="preserve"> </w:t>
      </w:r>
      <w:r>
        <w:rPr>
          <w:color w:val="135176"/>
        </w:rPr>
        <w:t>:</w:t>
      </w:r>
      <w:r>
        <w:rPr>
          <w:color w:val="135176"/>
          <w:spacing w:val="-2"/>
        </w:rPr>
        <w:t xml:space="preserve"> </w:t>
      </w:r>
      <w:r>
        <w:rPr>
          <w:color w:val="135176"/>
        </w:rPr>
        <w:t>9/04/21</w:t>
      </w:r>
    </w:p>
    <w:p w:rsidR="00B95A4E" w:rsidRDefault="007041FE">
      <w:pPr>
        <w:pStyle w:val="Textoindependiente"/>
        <w:spacing w:line="306" w:lineRule="exact"/>
        <w:ind w:left="112"/>
      </w:pPr>
      <w:proofErr w:type="gramStart"/>
      <w:r>
        <w:rPr>
          <w:color w:val="135176"/>
        </w:rPr>
        <w:t>Fin</w:t>
      </w:r>
      <w:r>
        <w:rPr>
          <w:color w:val="135176"/>
          <w:spacing w:val="-5"/>
        </w:rPr>
        <w:t xml:space="preserve"> </w:t>
      </w:r>
      <w:r>
        <w:rPr>
          <w:color w:val="135176"/>
        </w:rPr>
        <w:t>:</w:t>
      </w:r>
      <w:proofErr w:type="gramEnd"/>
      <w:r>
        <w:rPr>
          <w:color w:val="135176"/>
          <w:spacing w:val="-4"/>
        </w:rPr>
        <w:t xml:space="preserve"> </w:t>
      </w:r>
      <w:r>
        <w:rPr>
          <w:color w:val="135176"/>
        </w:rPr>
        <w:t>21/04/21</w:t>
      </w:r>
    </w:p>
    <w:p w:rsidR="00B95A4E" w:rsidRDefault="007041FE">
      <w:pPr>
        <w:pStyle w:val="Textoindependiente"/>
        <w:spacing w:before="85" w:line="307" w:lineRule="auto"/>
        <w:ind w:left="112" w:right="10670"/>
      </w:pPr>
      <w:proofErr w:type="gramStart"/>
      <w:r>
        <w:rPr>
          <w:color w:val="135176"/>
        </w:rPr>
        <w:t>Organización :</w:t>
      </w:r>
      <w:proofErr w:type="gramEnd"/>
      <w:r>
        <w:rPr>
          <w:color w:val="135176"/>
        </w:rPr>
        <w:t xml:space="preserve"> Facultad de </w:t>
      </w:r>
      <w:proofErr w:type="spellStart"/>
      <w:r>
        <w:rPr>
          <w:color w:val="135176"/>
        </w:rPr>
        <w:t>Ingenieria</w:t>
      </w:r>
      <w:proofErr w:type="spellEnd"/>
      <w:r>
        <w:rPr>
          <w:color w:val="135176"/>
        </w:rPr>
        <w:t xml:space="preserve"> – UNSJ</w:t>
      </w:r>
      <w:r>
        <w:rPr>
          <w:color w:val="135176"/>
          <w:spacing w:val="-61"/>
        </w:rPr>
        <w:t xml:space="preserve"> </w:t>
      </w:r>
      <w:r>
        <w:rPr>
          <w:color w:val="135176"/>
        </w:rPr>
        <w:t>Página</w:t>
      </w:r>
      <w:r>
        <w:rPr>
          <w:color w:val="135176"/>
          <w:spacing w:val="-2"/>
        </w:rPr>
        <w:t xml:space="preserve"> </w:t>
      </w:r>
      <w:r>
        <w:rPr>
          <w:color w:val="135176"/>
        </w:rPr>
        <w:t>web</w:t>
      </w:r>
      <w:r>
        <w:rPr>
          <w:color w:val="135176"/>
          <w:spacing w:val="-1"/>
        </w:rPr>
        <w:t xml:space="preserve"> </w:t>
      </w:r>
      <w:r>
        <w:rPr>
          <w:color w:val="135176"/>
        </w:rPr>
        <w:t>:</w:t>
      </w:r>
    </w:p>
    <w:p w:rsidR="00B95A4E" w:rsidRDefault="00B95A4E">
      <w:pPr>
        <w:pStyle w:val="Textoindependiente"/>
        <w:spacing w:before="13"/>
        <w:rPr>
          <w:sz w:val="14"/>
        </w:rPr>
      </w:pPr>
    </w:p>
    <w:p w:rsidR="00B95A4E" w:rsidRDefault="007041FE">
      <w:pPr>
        <w:pStyle w:val="Textoindependiente"/>
        <w:ind w:left="112"/>
      </w:pPr>
      <w:proofErr w:type="gramStart"/>
      <w:r>
        <w:rPr>
          <w:color w:val="135176"/>
        </w:rPr>
        <w:t>Descripción</w:t>
      </w:r>
      <w:r>
        <w:rPr>
          <w:color w:val="135176"/>
          <w:spacing w:val="-1"/>
        </w:rPr>
        <w:t xml:space="preserve"> </w:t>
      </w:r>
      <w:r>
        <w:rPr>
          <w:color w:val="135176"/>
        </w:rPr>
        <w:t>:</w:t>
      </w:r>
      <w:proofErr w:type="gramEnd"/>
    </w:p>
    <w:p w:rsidR="00B95A4E" w:rsidRDefault="007041FE">
      <w:pPr>
        <w:spacing w:before="92"/>
        <w:ind w:left="312"/>
        <w:rPr>
          <w:sz w:val="16"/>
        </w:rPr>
      </w:pPr>
      <w:r>
        <w:rPr>
          <w:color w:val="135176"/>
          <w:sz w:val="16"/>
        </w:rPr>
        <w:t>Diseño</w:t>
      </w:r>
      <w:r>
        <w:rPr>
          <w:color w:val="135176"/>
          <w:spacing w:val="-9"/>
          <w:sz w:val="16"/>
        </w:rPr>
        <w:t xml:space="preserve"> </w:t>
      </w:r>
      <w:r>
        <w:rPr>
          <w:color w:val="135176"/>
          <w:sz w:val="16"/>
        </w:rPr>
        <w:t>de</w:t>
      </w:r>
      <w:r>
        <w:rPr>
          <w:color w:val="135176"/>
          <w:spacing w:val="-8"/>
          <w:sz w:val="16"/>
        </w:rPr>
        <w:t xml:space="preserve"> </w:t>
      </w:r>
      <w:r>
        <w:rPr>
          <w:color w:val="135176"/>
          <w:sz w:val="16"/>
        </w:rPr>
        <w:t>Circuitos</w:t>
      </w:r>
      <w:r>
        <w:rPr>
          <w:color w:val="135176"/>
          <w:spacing w:val="-9"/>
          <w:sz w:val="16"/>
        </w:rPr>
        <w:t xml:space="preserve"> </w:t>
      </w:r>
      <w:proofErr w:type="spellStart"/>
      <w:r>
        <w:rPr>
          <w:color w:val="135176"/>
          <w:sz w:val="16"/>
        </w:rPr>
        <w:t>Logicos</w:t>
      </w:r>
      <w:proofErr w:type="spellEnd"/>
      <w:r>
        <w:rPr>
          <w:color w:val="135176"/>
          <w:spacing w:val="-8"/>
          <w:sz w:val="16"/>
        </w:rPr>
        <w:t xml:space="preserve"> </w:t>
      </w:r>
      <w:proofErr w:type="spellStart"/>
      <w:r>
        <w:rPr>
          <w:color w:val="135176"/>
          <w:sz w:val="16"/>
        </w:rPr>
        <w:t>Combinacionales</w:t>
      </w:r>
      <w:proofErr w:type="spellEnd"/>
      <w:r>
        <w:rPr>
          <w:color w:val="135176"/>
          <w:spacing w:val="-8"/>
          <w:sz w:val="16"/>
        </w:rPr>
        <w:t xml:space="preserve"> </w:t>
      </w:r>
      <w:r>
        <w:rPr>
          <w:color w:val="135176"/>
          <w:sz w:val="16"/>
        </w:rPr>
        <w:t>usando</w:t>
      </w:r>
      <w:r>
        <w:rPr>
          <w:color w:val="135176"/>
          <w:spacing w:val="-9"/>
          <w:sz w:val="16"/>
        </w:rPr>
        <w:t xml:space="preserve"> </w:t>
      </w:r>
      <w:proofErr w:type="spellStart"/>
      <w:r>
        <w:rPr>
          <w:color w:val="135176"/>
          <w:sz w:val="16"/>
        </w:rPr>
        <w:t>unicamente</w:t>
      </w:r>
      <w:proofErr w:type="spellEnd"/>
      <w:r>
        <w:rPr>
          <w:color w:val="135176"/>
          <w:spacing w:val="-8"/>
          <w:sz w:val="16"/>
        </w:rPr>
        <w:t xml:space="preserve"> </w:t>
      </w:r>
      <w:r>
        <w:rPr>
          <w:color w:val="135176"/>
          <w:sz w:val="16"/>
        </w:rPr>
        <w:t>instrucciones</w:t>
      </w:r>
      <w:r>
        <w:rPr>
          <w:color w:val="135176"/>
          <w:spacing w:val="-9"/>
          <w:sz w:val="16"/>
        </w:rPr>
        <w:t xml:space="preserve"> </w:t>
      </w:r>
      <w:r>
        <w:rPr>
          <w:color w:val="135176"/>
          <w:sz w:val="16"/>
        </w:rPr>
        <w:t>concurrentes</w:t>
      </w:r>
    </w:p>
    <w:p w:rsidR="00B95A4E" w:rsidRDefault="00B95A4E">
      <w:pPr>
        <w:pStyle w:val="Textoindependiente"/>
        <w:spacing w:before="4"/>
        <w:rPr>
          <w:sz w:val="13"/>
        </w:rPr>
      </w:pPr>
    </w:p>
    <w:p w:rsidR="00B95A4E" w:rsidRDefault="007041FE">
      <w:pPr>
        <w:pStyle w:val="Textoindependiente"/>
        <w:ind w:left="112"/>
      </w:pPr>
      <w:proofErr w:type="gramStart"/>
      <w:r>
        <w:rPr>
          <w:color w:val="135176"/>
        </w:rPr>
        <w:t>Date</w:t>
      </w:r>
      <w:r>
        <w:rPr>
          <w:color w:val="135176"/>
          <w:spacing w:val="2"/>
        </w:rPr>
        <w:t xml:space="preserve"> </w:t>
      </w:r>
      <w:r>
        <w:rPr>
          <w:color w:val="135176"/>
        </w:rPr>
        <w:t>:</w:t>
      </w:r>
      <w:proofErr w:type="gramEnd"/>
      <w:r>
        <w:rPr>
          <w:color w:val="135176"/>
          <w:spacing w:val="2"/>
        </w:rPr>
        <w:t xml:space="preserve"> </w:t>
      </w:r>
      <w:r>
        <w:rPr>
          <w:color w:val="135176"/>
        </w:rPr>
        <w:t>20–abr–2021</w:t>
      </w:r>
      <w:r>
        <w:rPr>
          <w:color w:val="135176"/>
          <w:spacing w:val="2"/>
        </w:rPr>
        <w:t xml:space="preserve"> </w:t>
      </w:r>
      <w:r>
        <w:rPr>
          <w:color w:val="135176"/>
        </w:rPr>
        <w:t>13:28:40</w:t>
      </w:r>
    </w:p>
    <w:p w:rsidR="00B95A4E" w:rsidRDefault="00B95A4E">
      <w:pPr>
        <w:sectPr w:rsidR="00B95A4E">
          <w:headerReference w:type="default" r:id="rId7"/>
          <w:footerReference w:type="default" r:id="rId8"/>
          <w:type w:val="continuous"/>
          <w:pgSz w:w="16840" w:h="11900" w:orient="landscape"/>
          <w:pgMar w:top="1140" w:right="860" w:bottom="1100" w:left="880" w:header="579" w:footer="916" w:gutter="0"/>
          <w:pgNumType w:start="1"/>
          <w:cols w:space="720"/>
        </w:sectPr>
      </w:pPr>
    </w:p>
    <w:tbl>
      <w:tblPr>
        <w:tblStyle w:val="TableNormal"/>
        <w:tblW w:w="0" w:type="auto"/>
        <w:tblInd w:w="122" w:type="dxa"/>
        <w:tblLayout w:type="fixed"/>
        <w:tblLook w:val="01E0" w:firstRow="1" w:lastRow="1" w:firstColumn="1" w:lastColumn="1" w:noHBand="0" w:noVBand="0"/>
      </w:tblPr>
      <w:tblGrid>
        <w:gridCol w:w="200"/>
        <w:gridCol w:w="3551"/>
        <w:gridCol w:w="1871"/>
        <w:gridCol w:w="720"/>
        <w:gridCol w:w="1107"/>
        <w:gridCol w:w="573"/>
        <w:gridCol w:w="1947"/>
        <w:gridCol w:w="2454"/>
        <w:gridCol w:w="885"/>
        <w:gridCol w:w="1550"/>
      </w:tblGrid>
      <w:tr w:rsidR="00B95A4E">
        <w:trPr>
          <w:trHeight w:val="465"/>
        </w:trPr>
        <w:tc>
          <w:tcPr>
            <w:tcW w:w="14858" w:type="dxa"/>
            <w:gridSpan w:val="10"/>
            <w:shd w:val="clear" w:color="auto" w:fill="135176"/>
          </w:tcPr>
          <w:p w:rsidR="00B95A4E" w:rsidRDefault="007041FE">
            <w:pPr>
              <w:pStyle w:val="TableParagraph"/>
              <w:spacing w:before="0" w:line="445" w:lineRule="exact"/>
              <w:ind w:left="6013" w:right="5997"/>
              <w:jc w:val="center"/>
              <w:rPr>
                <w:sz w:val="40"/>
              </w:rPr>
            </w:pPr>
            <w:r>
              <w:rPr>
                <w:color w:val="FFFFFF"/>
                <w:sz w:val="40"/>
              </w:rPr>
              <w:lastRenderedPageBreak/>
              <w:t>Lista</w:t>
            </w:r>
            <w:r>
              <w:rPr>
                <w:color w:val="FFFFFF"/>
                <w:spacing w:val="-3"/>
                <w:sz w:val="40"/>
              </w:rPr>
              <w:t xml:space="preserve"> </w:t>
            </w:r>
            <w:r>
              <w:rPr>
                <w:color w:val="FFFFFF"/>
                <w:sz w:val="40"/>
              </w:rPr>
              <w:t>de</w:t>
            </w:r>
            <w:r>
              <w:rPr>
                <w:color w:val="FFFFFF"/>
                <w:spacing w:val="-3"/>
                <w:sz w:val="40"/>
              </w:rPr>
              <w:t xml:space="preserve"> </w:t>
            </w:r>
            <w:commentRangeStart w:id="0"/>
            <w:r>
              <w:rPr>
                <w:color w:val="FFFFFF"/>
                <w:sz w:val="40"/>
              </w:rPr>
              <w:t>tareas</w:t>
            </w:r>
            <w:commentRangeEnd w:id="0"/>
            <w:r w:rsidR="00B61CE2">
              <w:rPr>
                <w:rStyle w:val="Refdecomentario"/>
              </w:rPr>
              <w:commentReference w:id="0"/>
            </w:r>
          </w:p>
        </w:tc>
      </w:tr>
      <w:tr w:rsidR="00B95A4E">
        <w:trPr>
          <w:trHeight w:val="1035"/>
        </w:trPr>
        <w:tc>
          <w:tcPr>
            <w:tcW w:w="3751" w:type="dxa"/>
            <w:gridSpan w:val="2"/>
            <w:shd w:val="clear" w:color="auto" w:fill="BABABA"/>
          </w:tcPr>
          <w:p w:rsidR="00B95A4E" w:rsidRDefault="007041FE">
            <w:pPr>
              <w:pStyle w:val="TableParagraph"/>
              <w:spacing w:before="97" w:line="240" w:lineRule="auto"/>
              <w:ind w:left="210"/>
            </w:pPr>
            <w:r>
              <w:t>Nombre</w:t>
            </w:r>
          </w:p>
        </w:tc>
        <w:tc>
          <w:tcPr>
            <w:tcW w:w="1871" w:type="dxa"/>
            <w:shd w:val="clear" w:color="auto" w:fill="BABABA"/>
          </w:tcPr>
          <w:p w:rsidR="00B95A4E" w:rsidRDefault="00B95A4E">
            <w:pPr>
              <w:pStyle w:val="TableParagraph"/>
              <w:spacing w:before="4" w:line="240" w:lineRule="auto"/>
              <w:rPr>
                <w:sz w:val="23"/>
              </w:rPr>
            </w:pPr>
          </w:p>
          <w:p w:rsidR="00B95A4E" w:rsidRDefault="007041FE">
            <w:pPr>
              <w:pStyle w:val="TableParagraph"/>
              <w:spacing w:before="0" w:line="240" w:lineRule="auto"/>
              <w:ind w:right="33"/>
              <w:jc w:val="right"/>
            </w:pPr>
            <w:r>
              <w:t>Fecha</w:t>
            </w:r>
            <w:r>
              <w:rPr>
                <w:spacing w:val="-4"/>
              </w:rPr>
              <w:t xml:space="preserve"> </w:t>
            </w:r>
            <w:r>
              <w:t>de</w:t>
            </w:r>
          </w:p>
        </w:tc>
        <w:tc>
          <w:tcPr>
            <w:tcW w:w="720" w:type="dxa"/>
            <w:shd w:val="clear" w:color="auto" w:fill="BABABA"/>
          </w:tcPr>
          <w:p w:rsidR="00B95A4E" w:rsidRDefault="00B95A4E">
            <w:pPr>
              <w:pStyle w:val="TableParagraph"/>
              <w:spacing w:before="4" w:line="240" w:lineRule="auto"/>
              <w:rPr>
                <w:sz w:val="23"/>
              </w:rPr>
            </w:pPr>
          </w:p>
          <w:p w:rsidR="00B95A4E" w:rsidRDefault="007041FE">
            <w:pPr>
              <w:pStyle w:val="TableParagraph"/>
              <w:spacing w:before="0" w:line="240" w:lineRule="auto"/>
              <w:ind w:left="34"/>
            </w:pPr>
            <w:r>
              <w:t>inicio</w:t>
            </w:r>
          </w:p>
        </w:tc>
        <w:tc>
          <w:tcPr>
            <w:tcW w:w="1107" w:type="dxa"/>
            <w:shd w:val="clear" w:color="auto" w:fill="BABABA"/>
          </w:tcPr>
          <w:p w:rsidR="00B95A4E" w:rsidRDefault="00B95A4E">
            <w:pPr>
              <w:pStyle w:val="TableParagraph"/>
              <w:spacing w:before="0" w:line="240" w:lineRule="auto"/>
              <w:rPr>
                <w:sz w:val="26"/>
              </w:rPr>
            </w:pPr>
          </w:p>
          <w:p w:rsidR="00B95A4E" w:rsidRDefault="007041FE">
            <w:pPr>
              <w:pStyle w:val="TableParagraph"/>
              <w:spacing w:before="218" w:line="240" w:lineRule="auto"/>
              <w:ind w:left="129"/>
            </w:pPr>
            <w:r>
              <w:t>Fecha</w:t>
            </w:r>
            <w:r>
              <w:rPr>
                <w:spacing w:val="-5"/>
              </w:rPr>
              <w:t xml:space="preserve"> </w:t>
            </w:r>
            <w:r>
              <w:t>de</w:t>
            </w:r>
          </w:p>
        </w:tc>
        <w:tc>
          <w:tcPr>
            <w:tcW w:w="573" w:type="dxa"/>
            <w:shd w:val="clear" w:color="auto" w:fill="BABABA"/>
          </w:tcPr>
          <w:p w:rsidR="00B95A4E" w:rsidRDefault="00B95A4E">
            <w:pPr>
              <w:pStyle w:val="TableParagraph"/>
              <w:spacing w:before="0" w:line="240" w:lineRule="auto"/>
              <w:rPr>
                <w:sz w:val="26"/>
              </w:rPr>
            </w:pPr>
          </w:p>
          <w:p w:rsidR="00B95A4E" w:rsidRDefault="007041FE">
            <w:pPr>
              <w:pStyle w:val="TableParagraph"/>
              <w:spacing w:before="218" w:line="240" w:lineRule="auto"/>
              <w:ind w:left="33"/>
            </w:pPr>
            <w:r>
              <w:t>fin</w:t>
            </w:r>
          </w:p>
        </w:tc>
        <w:tc>
          <w:tcPr>
            <w:tcW w:w="1947" w:type="dxa"/>
            <w:shd w:val="clear" w:color="auto" w:fill="BABABA"/>
          </w:tcPr>
          <w:p w:rsidR="00B95A4E" w:rsidRDefault="007041FE">
            <w:pPr>
              <w:pStyle w:val="TableParagraph"/>
              <w:spacing w:before="97" w:line="240" w:lineRule="auto"/>
              <w:ind w:left="275"/>
            </w:pPr>
            <w:r>
              <w:t>Horas</w:t>
            </w:r>
          </w:p>
        </w:tc>
        <w:tc>
          <w:tcPr>
            <w:tcW w:w="2454" w:type="dxa"/>
            <w:shd w:val="clear" w:color="auto" w:fill="BABABA"/>
          </w:tcPr>
          <w:p w:rsidR="00B95A4E" w:rsidRDefault="00B95A4E">
            <w:pPr>
              <w:pStyle w:val="TableParagraph"/>
              <w:spacing w:before="4" w:line="240" w:lineRule="auto"/>
              <w:rPr>
                <w:sz w:val="23"/>
              </w:rPr>
            </w:pPr>
          </w:p>
          <w:p w:rsidR="00B95A4E" w:rsidRDefault="007041FE">
            <w:pPr>
              <w:pStyle w:val="TableParagraph"/>
              <w:spacing w:before="0" w:line="240" w:lineRule="auto"/>
              <w:ind w:left="1068"/>
            </w:pPr>
            <w:r>
              <w:t>Duración</w:t>
            </w:r>
          </w:p>
        </w:tc>
        <w:tc>
          <w:tcPr>
            <w:tcW w:w="2435" w:type="dxa"/>
            <w:gridSpan w:val="2"/>
            <w:shd w:val="clear" w:color="auto" w:fill="BABABA"/>
          </w:tcPr>
          <w:p w:rsidR="00B95A4E" w:rsidRDefault="007041FE">
            <w:pPr>
              <w:pStyle w:val="TableParagraph"/>
              <w:spacing w:before="97" w:line="240" w:lineRule="auto"/>
              <w:ind w:left="440"/>
            </w:pPr>
            <w:r>
              <w:t>Recursos</w:t>
            </w:r>
          </w:p>
        </w:tc>
      </w:tr>
      <w:tr w:rsidR="00B95A4E">
        <w:trPr>
          <w:trHeight w:val="289"/>
        </w:trPr>
        <w:tc>
          <w:tcPr>
            <w:tcW w:w="200" w:type="dxa"/>
            <w:vMerge w:val="restart"/>
            <w:tcBorders>
              <w:left w:val="single" w:sz="8" w:space="0" w:color="BABABA"/>
              <w:right w:val="single" w:sz="8" w:space="0" w:color="BABABA"/>
            </w:tcBorders>
            <w:shd w:val="clear" w:color="auto" w:fill="0000FF"/>
          </w:tcPr>
          <w:p w:rsidR="00B95A4E" w:rsidRDefault="00B95A4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551" w:type="dxa"/>
            <w:tcBorders>
              <w:left w:val="single" w:sz="8" w:space="0" w:color="BABABA"/>
            </w:tcBorders>
          </w:tcPr>
          <w:p w:rsidR="00B95A4E" w:rsidRDefault="007041FE">
            <w:pPr>
              <w:pStyle w:val="TableParagraph"/>
              <w:ind w:left="89"/>
              <w:rPr>
                <w:sz w:val="18"/>
              </w:rPr>
            </w:pPr>
            <w:r>
              <w:rPr>
                <w:sz w:val="18"/>
              </w:rPr>
              <w:t>Decodificador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1871" w:type="dxa"/>
          </w:tcPr>
          <w:p w:rsidR="00B95A4E" w:rsidRDefault="007041FE">
            <w:pPr>
              <w:pStyle w:val="TableParagraph"/>
              <w:ind w:right="126"/>
              <w:jc w:val="right"/>
              <w:rPr>
                <w:sz w:val="18"/>
              </w:rPr>
            </w:pPr>
            <w:r>
              <w:rPr>
                <w:sz w:val="18"/>
              </w:rPr>
              <w:t>9/04/21</w:t>
            </w:r>
          </w:p>
        </w:tc>
        <w:tc>
          <w:tcPr>
            <w:tcW w:w="1827" w:type="dxa"/>
            <w:gridSpan w:val="2"/>
          </w:tcPr>
          <w:p w:rsidR="00B95A4E" w:rsidRDefault="007041FE">
            <w:pPr>
              <w:pStyle w:val="TableParagraph"/>
              <w:ind w:left="940"/>
              <w:rPr>
                <w:sz w:val="18"/>
              </w:rPr>
            </w:pPr>
            <w:r>
              <w:rPr>
                <w:sz w:val="18"/>
              </w:rPr>
              <w:t>12/04/21</w:t>
            </w:r>
          </w:p>
        </w:tc>
        <w:tc>
          <w:tcPr>
            <w:tcW w:w="2520" w:type="dxa"/>
            <w:gridSpan w:val="2"/>
          </w:tcPr>
          <w:p w:rsidR="00B95A4E" w:rsidRDefault="007041FE">
            <w:pPr>
              <w:pStyle w:val="TableParagraph"/>
              <w:ind w:left="920" w:right="1331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2454" w:type="dxa"/>
          </w:tcPr>
          <w:p w:rsidR="00B95A4E" w:rsidRDefault="007041FE">
            <w:pPr>
              <w:pStyle w:val="TableParagraph"/>
              <w:ind w:right="2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885" w:type="dxa"/>
          </w:tcPr>
          <w:p w:rsidR="00B95A4E" w:rsidRDefault="007041FE">
            <w:pPr>
              <w:pStyle w:val="TableParagraph"/>
              <w:ind w:right="19"/>
              <w:jc w:val="right"/>
              <w:rPr>
                <w:sz w:val="18"/>
              </w:rPr>
            </w:pPr>
            <w:r>
              <w:rPr>
                <w:sz w:val="18"/>
              </w:rPr>
              <w:t>Ing.</w:t>
            </w:r>
          </w:p>
        </w:tc>
        <w:tc>
          <w:tcPr>
            <w:tcW w:w="1550" w:type="dxa"/>
            <w:tcBorders>
              <w:right w:val="single" w:sz="8" w:space="0" w:color="BABABA"/>
            </w:tcBorders>
          </w:tcPr>
          <w:p w:rsidR="00B95A4E" w:rsidRDefault="007041FE">
            <w:pPr>
              <w:pStyle w:val="TableParagraph"/>
              <w:ind w:left="35"/>
              <w:rPr>
                <w:sz w:val="18"/>
              </w:rPr>
            </w:pPr>
            <w:proofErr w:type="spellStart"/>
            <w:r>
              <w:rPr>
                <w:sz w:val="18"/>
              </w:rPr>
              <w:t>Electronico</w:t>
            </w:r>
            <w:proofErr w:type="spellEnd"/>
          </w:p>
        </w:tc>
      </w:tr>
      <w:tr w:rsidR="00B95A4E">
        <w:trPr>
          <w:trHeight w:val="289"/>
        </w:trPr>
        <w:tc>
          <w:tcPr>
            <w:tcW w:w="200" w:type="dxa"/>
            <w:vMerge/>
            <w:tcBorders>
              <w:top w:val="nil"/>
              <w:left w:val="single" w:sz="8" w:space="0" w:color="BABABA"/>
              <w:right w:val="single" w:sz="8" w:space="0" w:color="BABABA"/>
            </w:tcBorders>
            <w:shd w:val="clear" w:color="auto" w:fill="0000FF"/>
          </w:tcPr>
          <w:p w:rsidR="00B95A4E" w:rsidRDefault="00B95A4E">
            <w:pPr>
              <w:rPr>
                <w:sz w:val="2"/>
                <w:szCs w:val="2"/>
              </w:rPr>
            </w:pPr>
          </w:p>
        </w:tc>
        <w:tc>
          <w:tcPr>
            <w:tcW w:w="3551" w:type="dxa"/>
            <w:tcBorders>
              <w:left w:val="single" w:sz="8" w:space="0" w:color="BABABA"/>
            </w:tcBorders>
          </w:tcPr>
          <w:p w:rsidR="00B95A4E" w:rsidRDefault="007041FE">
            <w:pPr>
              <w:pStyle w:val="TableParagraph"/>
              <w:ind w:left="89"/>
              <w:rPr>
                <w:sz w:val="18"/>
              </w:rPr>
            </w:pPr>
            <w:r>
              <w:rPr>
                <w:sz w:val="18"/>
              </w:rPr>
              <w:t>Decodificador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BCD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7seg</w:t>
            </w:r>
          </w:p>
        </w:tc>
        <w:tc>
          <w:tcPr>
            <w:tcW w:w="1871" w:type="dxa"/>
          </w:tcPr>
          <w:p w:rsidR="00B95A4E" w:rsidRDefault="007041FE">
            <w:pPr>
              <w:pStyle w:val="TableParagraph"/>
              <w:ind w:right="12"/>
              <w:jc w:val="right"/>
              <w:rPr>
                <w:sz w:val="18"/>
              </w:rPr>
            </w:pPr>
            <w:r>
              <w:rPr>
                <w:sz w:val="18"/>
              </w:rPr>
              <w:t>12/04/21</w:t>
            </w:r>
          </w:p>
        </w:tc>
        <w:tc>
          <w:tcPr>
            <w:tcW w:w="1827" w:type="dxa"/>
            <w:gridSpan w:val="2"/>
          </w:tcPr>
          <w:p w:rsidR="00B95A4E" w:rsidRDefault="007041FE">
            <w:pPr>
              <w:pStyle w:val="TableParagraph"/>
              <w:ind w:left="940"/>
              <w:rPr>
                <w:sz w:val="18"/>
              </w:rPr>
            </w:pPr>
            <w:r>
              <w:rPr>
                <w:sz w:val="18"/>
              </w:rPr>
              <w:t>14/04/21</w:t>
            </w:r>
          </w:p>
        </w:tc>
        <w:tc>
          <w:tcPr>
            <w:tcW w:w="2520" w:type="dxa"/>
            <w:gridSpan w:val="2"/>
          </w:tcPr>
          <w:p w:rsidR="00B95A4E" w:rsidRDefault="007041FE">
            <w:pPr>
              <w:pStyle w:val="TableParagraph"/>
              <w:ind w:right="525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2454" w:type="dxa"/>
          </w:tcPr>
          <w:p w:rsidR="00B95A4E" w:rsidRDefault="007041FE">
            <w:pPr>
              <w:pStyle w:val="TableParagraph"/>
              <w:ind w:right="2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885" w:type="dxa"/>
          </w:tcPr>
          <w:p w:rsidR="00B95A4E" w:rsidRDefault="007041FE">
            <w:pPr>
              <w:pStyle w:val="TableParagraph"/>
              <w:ind w:right="19"/>
              <w:jc w:val="right"/>
              <w:rPr>
                <w:sz w:val="18"/>
              </w:rPr>
            </w:pPr>
            <w:r>
              <w:rPr>
                <w:sz w:val="18"/>
              </w:rPr>
              <w:t>Ing.</w:t>
            </w:r>
          </w:p>
        </w:tc>
        <w:tc>
          <w:tcPr>
            <w:tcW w:w="1550" w:type="dxa"/>
            <w:tcBorders>
              <w:right w:val="single" w:sz="8" w:space="0" w:color="BABABA"/>
            </w:tcBorders>
          </w:tcPr>
          <w:p w:rsidR="00B95A4E" w:rsidRDefault="007041FE">
            <w:pPr>
              <w:pStyle w:val="TableParagraph"/>
              <w:ind w:left="35"/>
              <w:rPr>
                <w:sz w:val="18"/>
              </w:rPr>
            </w:pPr>
            <w:proofErr w:type="spellStart"/>
            <w:r>
              <w:rPr>
                <w:sz w:val="18"/>
              </w:rPr>
              <w:t>Electronico</w:t>
            </w:r>
            <w:proofErr w:type="spellEnd"/>
          </w:p>
        </w:tc>
      </w:tr>
      <w:tr w:rsidR="00B95A4E">
        <w:trPr>
          <w:trHeight w:val="289"/>
        </w:trPr>
        <w:tc>
          <w:tcPr>
            <w:tcW w:w="200" w:type="dxa"/>
            <w:vMerge/>
            <w:tcBorders>
              <w:top w:val="nil"/>
              <w:left w:val="single" w:sz="8" w:space="0" w:color="BABABA"/>
              <w:right w:val="single" w:sz="8" w:space="0" w:color="BABABA"/>
            </w:tcBorders>
            <w:shd w:val="clear" w:color="auto" w:fill="0000FF"/>
          </w:tcPr>
          <w:p w:rsidR="00B95A4E" w:rsidRDefault="00B95A4E">
            <w:pPr>
              <w:rPr>
                <w:sz w:val="2"/>
                <w:szCs w:val="2"/>
              </w:rPr>
            </w:pPr>
          </w:p>
        </w:tc>
        <w:tc>
          <w:tcPr>
            <w:tcW w:w="3551" w:type="dxa"/>
            <w:tcBorders>
              <w:left w:val="single" w:sz="8" w:space="0" w:color="BABABA"/>
            </w:tcBorders>
          </w:tcPr>
          <w:p w:rsidR="00B95A4E" w:rsidRDefault="007041FE">
            <w:pPr>
              <w:pStyle w:val="TableParagraph"/>
              <w:ind w:left="89"/>
              <w:rPr>
                <w:sz w:val="18"/>
              </w:rPr>
            </w:pPr>
            <w:r>
              <w:rPr>
                <w:sz w:val="18"/>
              </w:rPr>
              <w:t>Decodificador</w:t>
            </w:r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Hex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7seg</w:t>
            </w:r>
          </w:p>
        </w:tc>
        <w:tc>
          <w:tcPr>
            <w:tcW w:w="1871" w:type="dxa"/>
          </w:tcPr>
          <w:p w:rsidR="00B95A4E" w:rsidRDefault="007041FE">
            <w:pPr>
              <w:pStyle w:val="TableParagraph"/>
              <w:ind w:right="13"/>
              <w:jc w:val="right"/>
              <w:rPr>
                <w:sz w:val="18"/>
              </w:rPr>
            </w:pPr>
            <w:r>
              <w:rPr>
                <w:sz w:val="18"/>
              </w:rPr>
              <w:t>14/04/21</w:t>
            </w:r>
          </w:p>
        </w:tc>
        <w:tc>
          <w:tcPr>
            <w:tcW w:w="1827" w:type="dxa"/>
            <w:gridSpan w:val="2"/>
          </w:tcPr>
          <w:p w:rsidR="00B95A4E" w:rsidRDefault="007041FE">
            <w:pPr>
              <w:pStyle w:val="TableParagraph"/>
              <w:ind w:left="939"/>
              <w:rPr>
                <w:sz w:val="18"/>
              </w:rPr>
            </w:pPr>
            <w:r>
              <w:rPr>
                <w:sz w:val="18"/>
              </w:rPr>
              <w:t>15/04/21</w:t>
            </w:r>
          </w:p>
        </w:tc>
        <w:tc>
          <w:tcPr>
            <w:tcW w:w="2520" w:type="dxa"/>
            <w:gridSpan w:val="2"/>
          </w:tcPr>
          <w:p w:rsidR="00B95A4E" w:rsidRDefault="007041FE">
            <w:pPr>
              <w:pStyle w:val="TableParagraph"/>
              <w:ind w:right="525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454" w:type="dxa"/>
          </w:tcPr>
          <w:p w:rsidR="00B95A4E" w:rsidRDefault="007041FE">
            <w:pPr>
              <w:pStyle w:val="TableParagraph"/>
              <w:ind w:right="2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885" w:type="dxa"/>
          </w:tcPr>
          <w:p w:rsidR="00B95A4E" w:rsidRDefault="007041FE">
            <w:pPr>
              <w:pStyle w:val="TableParagraph"/>
              <w:ind w:right="19"/>
              <w:jc w:val="right"/>
              <w:rPr>
                <w:sz w:val="18"/>
              </w:rPr>
            </w:pPr>
            <w:r>
              <w:rPr>
                <w:sz w:val="18"/>
              </w:rPr>
              <w:t>Ing.</w:t>
            </w:r>
          </w:p>
        </w:tc>
        <w:tc>
          <w:tcPr>
            <w:tcW w:w="1550" w:type="dxa"/>
            <w:tcBorders>
              <w:right w:val="single" w:sz="8" w:space="0" w:color="BABABA"/>
            </w:tcBorders>
          </w:tcPr>
          <w:p w:rsidR="00B95A4E" w:rsidRDefault="007041FE">
            <w:pPr>
              <w:pStyle w:val="TableParagraph"/>
              <w:ind w:left="35"/>
              <w:rPr>
                <w:sz w:val="18"/>
              </w:rPr>
            </w:pPr>
            <w:proofErr w:type="spellStart"/>
            <w:r>
              <w:rPr>
                <w:sz w:val="18"/>
              </w:rPr>
              <w:t>Electronico</w:t>
            </w:r>
            <w:proofErr w:type="spellEnd"/>
          </w:p>
        </w:tc>
      </w:tr>
      <w:tr w:rsidR="00B95A4E">
        <w:trPr>
          <w:trHeight w:val="289"/>
        </w:trPr>
        <w:tc>
          <w:tcPr>
            <w:tcW w:w="200" w:type="dxa"/>
            <w:vMerge/>
            <w:tcBorders>
              <w:top w:val="nil"/>
              <w:left w:val="single" w:sz="8" w:space="0" w:color="BABABA"/>
              <w:right w:val="single" w:sz="8" w:space="0" w:color="BABABA"/>
            </w:tcBorders>
            <w:shd w:val="clear" w:color="auto" w:fill="0000FF"/>
          </w:tcPr>
          <w:p w:rsidR="00B95A4E" w:rsidRDefault="00B95A4E">
            <w:pPr>
              <w:rPr>
                <w:sz w:val="2"/>
                <w:szCs w:val="2"/>
              </w:rPr>
            </w:pPr>
          </w:p>
        </w:tc>
        <w:tc>
          <w:tcPr>
            <w:tcW w:w="3551" w:type="dxa"/>
            <w:tcBorders>
              <w:left w:val="single" w:sz="8" w:space="0" w:color="BABABA"/>
            </w:tcBorders>
          </w:tcPr>
          <w:p w:rsidR="00B95A4E" w:rsidRDefault="007041FE">
            <w:pPr>
              <w:pStyle w:val="TableParagraph"/>
              <w:ind w:left="89"/>
              <w:rPr>
                <w:sz w:val="18"/>
              </w:rPr>
            </w:pPr>
            <w:proofErr w:type="spellStart"/>
            <w:r>
              <w:rPr>
                <w:sz w:val="18"/>
              </w:rPr>
              <w:t>Multiplexer</w:t>
            </w:r>
            <w:proofErr w:type="spellEnd"/>
          </w:p>
        </w:tc>
        <w:tc>
          <w:tcPr>
            <w:tcW w:w="1871" w:type="dxa"/>
          </w:tcPr>
          <w:p w:rsidR="00B95A4E" w:rsidRDefault="007041FE">
            <w:pPr>
              <w:pStyle w:val="TableParagraph"/>
              <w:ind w:right="13"/>
              <w:jc w:val="right"/>
              <w:rPr>
                <w:sz w:val="18"/>
              </w:rPr>
            </w:pPr>
            <w:r>
              <w:rPr>
                <w:sz w:val="18"/>
              </w:rPr>
              <w:t>14/04/21</w:t>
            </w:r>
          </w:p>
        </w:tc>
        <w:tc>
          <w:tcPr>
            <w:tcW w:w="1827" w:type="dxa"/>
            <w:gridSpan w:val="2"/>
          </w:tcPr>
          <w:p w:rsidR="00B95A4E" w:rsidRDefault="007041FE">
            <w:pPr>
              <w:pStyle w:val="TableParagraph"/>
              <w:ind w:left="939"/>
              <w:rPr>
                <w:sz w:val="18"/>
              </w:rPr>
            </w:pPr>
            <w:r>
              <w:rPr>
                <w:sz w:val="18"/>
              </w:rPr>
              <w:t>15/04/21</w:t>
            </w:r>
          </w:p>
        </w:tc>
        <w:tc>
          <w:tcPr>
            <w:tcW w:w="2520" w:type="dxa"/>
            <w:gridSpan w:val="2"/>
          </w:tcPr>
          <w:p w:rsidR="00B95A4E" w:rsidRDefault="007041FE">
            <w:pPr>
              <w:pStyle w:val="TableParagraph"/>
              <w:ind w:right="52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454" w:type="dxa"/>
          </w:tcPr>
          <w:p w:rsidR="00B95A4E" w:rsidRDefault="007041FE">
            <w:pPr>
              <w:pStyle w:val="TableParagraph"/>
              <w:ind w:right="22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885" w:type="dxa"/>
          </w:tcPr>
          <w:p w:rsidR="00B95A4E" w:rsidRDefault="007041FE">
            <w:pPr>
              <w:pStyle w:val="TableParagraph"/>
              <w:ind w:right="19"/>
              <w:jc w:val="right"/>
              <w:rPr>
                <w:sz w:val="18"/>
              </w:rPr>
            </w:pPr>
            <w:r>
              <w:rPr>
                <w:sz w:val="18"/>
              </w:rPr>
              <w:t>Ing.</w:t>
            </w:r>
          </w:p>
        </w:tc>
        <w:tc>
          <w:tcPr>
            <w:tcW w:w="1550" w:type="dxa"/>
            <w:tcBorders>
              <w:right w:val="single" w:sz="8" w:space="0" w:color="BABABA"/>
            </w:tcBorders>
          </w:tcPr>
          <w:p w:rsidR="00B95A4E" w:rsidRDefault="007041FE">
            <w:pPr>
              <w:pStyle w:val="TableParagraph"/>
              <w:ind w:left="35"/>
              <w:rPr>
                <w:sz w:val="18"/>
              </w:rPr>
            </w:pPr>
            <w:proofErr w:type="spellStart"/>
            <w:r>
              <w:rPr>
                <w:sz w:val="18"/>
              </w:rPr>
              <w:t>Electronico</w:t>
            </w:r>
            <w:proofErr w:type="spellEnd"/>
          </w:p>
        </w:tc>
      </w:tr>
      <w:tr w:rsidR="00B95A4E">
        <w:trPr>
          <w:trHeight w:val="289"/>
        </w:trPr>
        <w:tc>
          <w:tcPr>
            <w:tcW w:w="200" w:type="dxa"/>
            <w:vMerge/>
            <w:tcBorders>
              <w:top w:val="nil"/>
              <w:left w:val="single" w:sz="8" w:space="0" w:color="BABABA"/>
              <w:right w:val="single" w:sz="8" w:space="0" w:color="BABABA"/>
            </w:tcBorders>
            <w:shd w:val="clear" w:color="auto" w:fill="0000FF"/>
          </w:tcPr>
          <w:p w:rsidR="00B95A4E" w:rsidRDefault="00B95A4E">
            <w:pPr>
              <w:rPr>
                <w:sz w:val="2"/>
                <w:szCs w:val="2"/>
              </w:rPr>
            </w:pPr>
          </w:p>
        </w:tc>
        <w:tc>
          <w:tcPr>
            <w:tcW w:w="3551" w:type="dxa"/>
            <w:tcBorders>
              <w:left w:val="single" w:sz="8" w:space="0" w:color="BABABA"/>
            </w:tcBorders>
          </w:tcPr>
          <w:p w:rsidR="00B95A4E" w:rsidRDefault="007041FE">
            <w:pPr>
              <w:pStyle w:val="TableParagraph"/>
              <w:ind w:left="89"/>
              <w:rPr>
                <w:sz w:val="18"/>
              </w:rPr>
            </w:pPr>
            <w:r>
              <w:rPr>
                <w:sz w:val="18"/>
              </w:rPr>
              <w:t>Sistema</w:t>
            </w:r>
          </w:p>
        </w:tc>
        <w:tc>
          <w:tcPr>
            <w:tcW w:w="1871" w:type="dxa"/>
          </w:tcPr>
          <w:p w:rsidR="00B95A4E" w:rsidRDefault="007041FE">
            <w:pPr>
              <w:pStyle w:val="TableParagraph"/>
              <w:ind w:right="13"/>
              <w:jc w:val="right"/>
              <w:rPr>
                <w:sz w:val="18"/>
              </w:rPr>
            </w:pPr>
            <w:r>
              <w:rPr>
                <w:sz w:val="18"/>
              </w:rPr>
              <w:t>15/04/21</w:t>
            </w:r>
          </w:p>
        </w:tc>
        <w:tc>
          <w:tcPr>
            <w:tcW w:w="1827" w:type="dxa"/>
            <w:gridSpan w:val="2"/>
          </w:tcPr>
          <w:p w:rsidR="00B95A4E" w:rsidRDefault="007041FE">
            <w:pPr>
              <w:pStyle w:val="TableParagraph"/>
              <w:ind w:left="939"/>
              <w:rPr>
                <w:sz w:val="18"/>
              </w:rPr>
            </w:pPr>
            <w:r>
              <w:rPr>
                <w:sz w:val="18"/>
              </w:rPr>
              <w:t>17/04/21</w:t>
            </w:r>
          </w:p>
        </w:tc>
        <w:tc>
          <w:tcPr>
            <w:tcW w:w="2520" w:type="dxa"/>
            <w:gridSpan w:val="2"/>
          </w:tcPr>
          <w:p w:rsidR="00B95A4E" w:rsidRDefault="007041FE">
            <w:pPr>
              <w:pStyle w:val="TableParagraph"/>
              <w:ind w:right="528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2454" w:type="dxa"/>
          </w:tcPr>
          <w:p w:rsidR="00B95A4E" w:rsidRDefault="007041FE">
            <w:pPr>
              <w:pStyle w:val="TableParagraph"/>
              <w:ind w:right="22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885" w:type="dxa"/>
          </w:tcPr>
          <w:p w:rsidR="00B95A4E" w:rsidRDefault="007041FE">
            <w:pPr>
              <w:pStyle w:val="TableParagraph"/>
              <w:ind w:right="19"/>
              <w:jc w:val="right"/>
              <w:rPr>
                <w:sz w:val="18"/>
              </w:rPr>
            </w:pPr>
            <w:r>
              <w:rPr>
                <w:sz w:val="18"/>
              </w:rPr>
              <w:t>Ing.</w:t>
            </w:r>
          </w:p>
        </w:tc>
        <w:tc>
          <w:tcPr>
            <w:tcW w:w="1550" w:type="dxa"/>
            <w:tcBorders>
              <w:right w:val="single" w:sz="8" w:space="0" w:color="BABABA"/>
            </w:tcBorders>
          </w:tcPr>
          <w:p w:rsidR="00B95A4E" w:rsidRDefault="007041FE">
            <w:pPr>
              <w:pStyle w:val="TableParagraph"/>
              <w:ind w:left="35"/>
              <w:rPr>
                <w:sz w:val="18"/>
              </w:rPr>
            </w:pPr>
            <w:proofErr w:type="spellStart"/>
            <w:r>
              <w:rPr>
                <w:sz w:val="18"/>
              </w:rPr>
              <w:t>Electronico</w:t>
            </w:r>
            <w:proofErr w:type="spellEnd"/>
          </w:p>
        </w:tc>
      </w:tr>
      <w:tr w:rsidR="00B95A4E">
        <w:trPr>
          <w:trHeight w:val="289"/>
        </w:trPr>
        <w:tc>
          <w:tcPr>
            <w:tcW w:w="200" w:type="dxa"/>
            <w:tcBorders>
              <w:left w:val="single" w:sz="8" w:space="0" w:color="BABABA"/>
              <w:right w:val="single" w:sz="8" w:space="0" w:color="BABABA"/>
            </w:tcBorders>
            <w:shd w:val="clear" w:color="auto" w:fill="8BB5CD"/>
          </w:tcPr>
          <w:p w:rsidR="00B95A4E" w:rsidRDefault="00B95A4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551" w:type="dxa"/>
            <w:tcBorders>
              <w:left w:val="single" w:sz="8" w:space="0" w:color="BABABA"/>
            </w:tcBorders>
          </w:tcPr>
          <w:p w:rsidR="00B95A4E" w:rsidRDefault="007041FE">
            <w:pPr>
              <w:pStyle w:val="TableParagraph"/>
              <w:ind w:left="89"/>
              <w:rPr>
                <w:sz w:val="18"/>
              </w:rPr>
            </w:pPr>
            <w:proofErr w:type="spellStart"/>
            <w:r>
              <w:rPr>
                <w:sz w:val="18"/>
              </w:rPr>
              <w:t>Finalizacion</w:t>
            </w:r>
            <w:proofErr w:type="spellEnd"/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Descripciones</w:t>
            </w:r>
          </w:p>
        </w:tc>
        <w:tc>
          <w:tcPr>
            <w:tcW w:w="1871" w:type="dxa"/>
          </w:tcPr>
          <w:p w:rsidR="00B95A4E" w:rsidRDefault="007041FE">
            <w:pPr>
              <w:pStyle w:val="TableParagraph"/>
              <w:ind w:right="12"/>
              <w:jc w:val="right"/>
              <w:rPr>
                <w:sz w:val="18"/>
              </w:rPr>
            </w:pPr>
            <w:r>
              <w:rPr>
                <w:sz w:val="18"/>
              </w:rPr>
              <w:t>17/04/21</w:t>
            </w:r>
          </w:p>
        </w:tc>
        <w:tc>
          <w:tcPr>
            <w:tcW w:w="1827" w:type="dxa"/>
            <w:gridSpan w:val="2"/>
          </w:tcPr>
          <w:p w:rsidR="00B95A4E" w:rsidRDefault="007041FE">
            <w:pPr>
              <w:pStyle w:val="TableParagraph"/>
              <w:ind w:left="940"/>
              <w:rPr>
                <w:sz w:val="18"/>
              </w:rPr>
            </w:pPr>
            <w:r>
              <w:rPr>
                <w:sz w:val="18"/>
              </w:rPr>
              <w:t>18/04/21</w:t>
            </w:r>
          </w:p>
        </w:tc>
        <w:tc>
          <w:tcPr>
            <w:tcW w:w="2520" w:type="dxa"/>
            <w:gridSpan w:val="2"/>
          </w:tcPr>
          <w:p w:rsidR="00B95A4E" w:rsidRDefault="007041FE">
            <w:pPr>
              <w:pStyle w:val="TableParagraph"/>
              <w:ind w:right="524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454" w:type="dxa"/>
          </w:tcPr>
          <w:p w:rsidR="00B95A4E" w:rsidRDefault="007041FE">
            <w:pPr>
              <w:pStyle w:val="TableParagraph"/>
              <w:ind w:right="19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885" w:type="dxa"/>
          </w:tcPr>
          <w:p w:rsidR="00B95A4E" w:rsidRDefault="00B95A4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550" w:type="dxa"/>
            <w:tcBorders>
              <w:right w:val="single" w:sz="8" w:space="0" w:color="BABABA"/>
            </w:tcBorders>
          </w:tcPr>
          <w:p w:rsidR="00B95A4E" w:rsidRDefault="00B95A4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B95A4E">
        <w:trPr>
          <w:trHeight w:val="289"/>
        </w:trPr>
        <w:tc>
          <w:tcPr>
            <w:tcW w:w="200" w:type="dxa"/>
            <w:tcBorders>
              <w:left w:val="single" w:sz="8" w:space="0" w:color="BABABA"/>
              <w:right w:val="single" w:sz="8" w:space="0" w:color="BABABA"/>
            </w:tcBorders>
            <w:shd w:val="clear" w:color="auto" w:fill="FF0000"/>
          </w:tcPr>
          <w:p w:rsidR="00B95A4E" w:rsidRDefault="00B95A4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551" w:type="dxa"/>
            <w:tcBorders>
              <w:left w:val="single" w:sz="8" w:space="0" w:color="BABABA"/>
            </w:tcBorders>
          </w:tcPr>
          <w:p w:rsidR="00B95A4E" w:rsidRDefault="007041FE">
            <w:pPr>
              <w:pStyle w:val="TableParagraph"/>
              <w:ind w:left="89"/>
              <w:rPr>
                <w:sz w:val="18"/>
              </w:rPr>
            </w:pPr>
            <w:r>
              <w:rPr>
                <w:sz w:val="18"/>
              </w:rPr>
              <w:t>Informe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Trabajo</w:t>
            </w:r>
          </w:p>
        </w:tc>
        <w:tc>
          <w:tcPr>
            <w:tcW w:w="1871" w:type="dxa"/>
          </w:tcPr>
          <w:p w:rsidR="00B95A4E" w:rsidRDefault="007041FE">
            <w:pPr>
              <w:pStyle w:val="TableParagraph"/>
              <w:ind w:right="13"/>
              <w:jc w:val="right"/>
              <w:rPr>
                <w:sz w:val="18"/>
              </w:rPr>
            </w:pPr>
            <w:r>
              <w:rPr>
                <w:sz w:val="18"/>
              </w:rPr>
              <w:t>14/04/21</w:t>
            </w:r>
          </w:p>
        </w:tc>
        <w:tc>
          <w:tcPr>
            <w:tcW w:w="1827" w:type="dxa"/>
            <w:gridSpan w:val="2"/>
          </w:tcPr>
          <w:p w:rsidR="00B95A4E" w:rsidRDefault="007041FE">
            <w:pPr>
              <w:pStyle w:val="TableParagraph"/>
              <w:ind w:left="939"/>
              <w:rPr>
                <w:sz w:val="18"/>
              </w:rPr>
            </w:pPr>
            <w:r>
              <w:rPr>
                <w:sz w:val="18"/>
              </w:rPr>
              <w:t>19/04/21</w:t>
            </w:r>
          </w:p>
        </w:tc>
        <w:tc>
          <w:tcPr>
            <w:tcW w:w="2520" w:type="dxa"/>
            <w:gridSpan w:val="2"/>
          </w:tcPr>
          <w:p w:rsidR="00B95A4E" w:rsidRDefault="007041FE">
            <w:pPr>
              <w:pStyle w:val="TableParagraph"/>
              <w:ind w:left="919" w:right="1331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2454" w:type="dxa"/>
          </w:tcPr>
          <w:p w:rsidR="00B95A4E" w:rsidRDefault="007041FE">
            <w:pPr>
              <w:pStyle w:val="TableParagraph"/>
              <w:ind w:right="21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885" w:type="dxa"/>
          </w:tcPr>
          <w:p w:rsidR="00B95A4E" w:rsidRDefault="007041FE">
            <w:pPr>
              <w:pStyle w:val="TableParagraph"/>
              <w:ind w:right="19"/>
              <w:jc w:val="right"/>
              <w:rPr>
                <w:sz w:val="18"/>
              </w:rPr>
            </w:pPr>
            <w:r>
              <w:rPr>
                <w:sz w:val="18"/>
              </w:rPr>
              <w:t>Ing.</w:t>
            </w:r>
          </w:p>
        </w:tc>
        <w:tc>
          <w:tcPr>
            <w:tcW w:w="1550" w:type="dxa"/>
            <w:tcBorders>
              <w:right w:val="single" w:sz="8" w:space="0" w:color="BABABA"/>
            </w:tcBorders>
          </w:tcPr>
          <w:p w:rsidR="00B95A4E" w:rsidRDefault="007041FE">
            <w:pPr>
              <w:pStyle w:val="TableParagraph"/>
              <w:ind w:left="35"/>
              <w:rPr>
                <w:sz w:val="18"/>
              </w:rPr>
            </w:pPr>
            <w:proofErr w:type="spellStart"/>
            <w:r>
              <w:rPr>
                <w:sz w:val="18"/>
              </w:rPr>
              <w:t>Electronico</w:t>
            </w:r>
            <w:proofErr w:type="spellEnd"/>
          </w:p>
        </w:tc>
      </w:tr>
      <w:tr w:rsidR="00B95A4E">
        <w:trPr>
          <w:trHeight w:val="286"/>
        </w:trPr>
        <w:tc>
          <w:tcPr>
            <w:tcW w:w="200" w:type="dxa"/>
            <w:tcBorders>
              <w:left w:val="single" w:sz="8" w:space="0" w:color="BABABA"/>
              <w:bottom w:val="single" w:sz="18" w:space="0" w:color="BABABA"/>
              <w:right w:val="single" w:sz="8" w:space="0" w:color="BABABA"/>
            </w:tcBorders>
            <w:shd w:val="clear" w:color="auto" w:fill="006600"/>
          </w:tcPr>
          <w:p w:rsidR="00B95A4E" w:rsidRDefault="00B95A4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551" w:type="dxa"/>
            <w:tcBorders>
              <w:left w:val="single" w:sz="8" w:space="0" w:color="BABABA"/>
              <w:bottom w:val="single" w:sz="18" w:space="0" w:color="BABABA"/>
            </w:tcBorders>
          </w:tcPr>
          <w:p w:rsidR="00B95A4E" w:rsidRDefault="007041FE">
            <w:pPr>
              <w:pStyle w:val="TableParagraph"/>
              <w:spacing w:line="253" w:lineRule="exact"/>
              <w:ind w:left="89"/>
              <w:rPr>
                <w:sz w:val="18"/>
              </w:rPr>
            </w:pPr>
            <w:proofErr w:type="spellStart"/>
            <w:r>
              <w:rPr>
                <w:sz w:val="18"/>
              </w:rPr>
              <w:t>Presentacion</w:t>
            </w:r>
            <w:proofErr w:type="spellEnd"/>
            <w:r>
              <w:rPr>
                <w:spacing w:val="-9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Prezi</w:t>
            </w:r>
            <w:proofErr w:type="spellEnd"/>
          </w:p>
        </w:tc>
        <w:tc>
          <w:tcPr>
            <w:tcW w:w="1871" w:type="dxa"/>
            <w:tcBorders>
              <w:bottom w:val="single" w:sz="18" w:space="0" w:color="BABABA"/>
            </w:tcBorders>
          </w:tcPr>
          <w:p w:rsidR="00B95A4E" w:rsidRDefault="007041FE">
            <w:pPr>
              <w:pStyle w:val="TableParagraph"/>
              <w:spacing w:line="253" w:lineRule="exact"/>
              <w:ind w:right="14"/>
              <w:jc w:val="right"/>
              <w:rPr>
                <w:sz w:val="18"/>
              </w:rPr>
            </w:pPr>
            <w:r>
              <w:rPr>
                <w:sz w:val="18"/>
              </w:rPr>
              <w:t>20/04/21</w:t>
            </w:r>
          </w:p>
        </w:tc>
        <w:tc>
          <w:tcPr>
            <w:tcW w:w="1827" w:type="dxa"/>
            <w:gridSpan w:val="2"/>
            <w:tcBorders>
              <w:bottom w:val="single" w:sz="18" w:space="0" w:color="BABABA"/>
            </w:tcBorders>
          </w:tcPr>
          <w:p w:rsidR="00B95A4E" w:rsidRDefault="007041FE">
            <w:pPr>
              <w:pStyle w:val="TableParagraph"/>
              <w:spacing w:line="253" w:lineRule="exact"/>
              <w:ind w:left="938"/>
              <w:rPr>
                <w:sz w:val="18"/>
              </w:rPr>
            </w:pPr>
            <w:r>
              <w:rPr>
                <w:sz w:val="18"/>
              </w:rPr>
              <w:t>21/04/21</w:t>
            </w:r>
          </w:p>
        </w:tc>
        <w:tc>
          <w:tcPr>
            <w:tcW w:w="2520" w:type="dxa"/>
            <w:gridSpan w:val="2"/>
            <w:tcBorders>
              <w:bottom w:val="single" w:sz="18" w:space="0" w:color="BABABA"/>
            </w:tcBorders>
          </w:tcPr>
          <w:p w:rsidR="00B95A4E" w:rsidRDefault="007041FE">
            <w:pPr>
              <w:pStyle w:val="TableParagraph"/>
              <w:spacing w:line="253" w:lineRule="exact"/>
              <w:ind w:right="529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2454" w:type="dxa"/>
            <w:tcBorders>
              <w:bottom w:val="single" w:sz="18" w:space="0" w:color="BABABA"/>
            </w:tcBorders>
          </w:tcPr>
          <w:p w:rsidR="00B95A4E" w:rsidRDefault="007041FE">
            <w:pPr>
              <w:pStyle w:val="TableParagraph"/>
              <w:spacing w:line="253" w:lineRule="exact"/>
              <w:ind w:right="24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885" w:type="dxa"/>
            <w:tcBorders>
              <w:bottom w:val="single" w:sz="18" w:space="0" w:color="BABABA"/>
            </w:tcBorders>
          </w:tcPr>
          <w:p w:rsidR="00B95A4E" w:rsidRDefault="007041FE">
            <w:pPr>
              <w:pStyle w:val="TableParagraph"/>
              <w:spacing w:line="253" w:lineRule="exact"/>
              <w:ind w:right="19"/>
              <w:jc w:val="right"/>
              <w:rPr>
                <w:sz w:val="18"/>
              </w:rPr>
            </w:pPr>
            <w:r>
              <w:rPr>
                <w:sz w:val="18"/>
              </w:rPr>
              <w:t>Ing.</w:t>
            </w:r>
          </w:p>
        </w:tc>
        <w:tc>
          <w:tcPr>
            <w:tcW w:w="1550" w:type="dxa"/>
            <w:tcBorders>
              <w:bottom w:val="single" w:sz="18" w:space="0" w:color="BABABA"/>
              <w:right w:val="single" w:sz="8" w:space="0" w:color="BABABA"/>
            </w:tcBorders>
          </w:tcPr>
          <w:p w:rsidR="00B95A4E" w:rsidRDefault="007041FE">
            <w:pPr>
              <w:pStyle w:val="TableParagraph"/>
              <w:spacing w:line="253" w:lineRule="exact"/>
              <w:ind w:left="35"/>
              <w:rPr>
                <w:sz w:val="18"/>
              </w:rPr>
            </w:pPr>
            <w:proofErr w:type="spellStart"/>
            <w:r>
              <w:rPr>
                <w:sz w:val="18"/>
              </w:rPr>
              <w:t>Electronico</w:t>
            </w:r>
            <w:proofErr w:type="spellEnd"/>
          </w:p>
        </w:tc>
      </w:tr>
    </w:tbl>
    <w:p w:rsidR="00B95A4E" w:rsidRDefault="00B95A4E">
      <w:pPr>
        <w:spacing w:line="253" w:lineRule="exact"/>
        <w:rPr>
          <w:sz w:val="18"/>
        </w:rPr>
        <w:sectPr w:rsidR="00B95A4E">
          <w:pgSz w:w="16840" w:h="11900" w:orient="landscape"/>
          <w:pgMar w:top="1140" w:right="860" w:bottom="1100" w:left="880" w:header="579" w:footer="916" w:gutter="0"/>
          <w:cols w:space="720"/>
        </w:sectPr>
      </w:pP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2264"/>
        <w:gridCol w:w="3668"/>
        <w:gridCol w:w="3747"/>
        <w:gridCol w:w="2521"/>
        <w:gridCol w:w="2654"/>
      </w:tblGrid>
      <w:tr w:rsidR="00B95A4E">
        <w:trPr>
          <w:trHeight w:val="705"/>
        </w:trPr>
        <w:tc>
          <w:tcPr>
            <w:tcW w:w="14854" w:type="dxa"/>
            <w:gridSpan w:val="5"/>
            <w:shd w:val="clear" w:color="auto" w:fill="135176"/>
          </w:tcPr>
          <w:p w:rsidR="00B95A4E" w:rsidRDefault="007041FE">
            <w:pPr>
              <w:pStyle w:val="TableParagraph"/>
              <w:spacing w:before="61" w:line="240" w:lineRule="auto"/>
              <w:ind w:left="5768" w:right="5768"/>
              <w:jc w:val="center"/>
              <w:rPr>
                <w:sz w:val="40"/>
              </w:rPr>
            </w:pPr>
            <w:r>
              <w:rPr>
                <w:color w:val="FFFFFF"/>
                <w:sz w:val="40"/>
              </w:rPr>
              <w:lastRenderedPageBreak/>
              <w:t>Lista</w:t>
            </w:r>
            <w:r>
              <w:rPr>
                <w:color w:val="FFFFFF"/>
                <w:spacing w:val="-6"/>
                <w:sz w:val="40"/>
              </w:rPr>
              <w:t xml:space="preserve"> </w:t>
            </w:r>
            <w:r>
              <w:rPr>
                <w:color w:val="FFFFFF"/>
                <w:sz w:val="40"/>
              </w:rPr>
              <w:t>de</w:t>
            </w:r>
            <w:r>
              <w:rPr>
                <w:color w:val="FFFFFF"/>
                <w:spacing w:val="-5"/>
                <w:sz w:val="40"/>
              </w:rPr>
              <w:t xml:space="preserve"> </w:t>
            </w:r>
            <w:r>
              <w:rPr>
                <w:color w:val="FFFFFF"/>
                <w:sz w:val="40"/>
              </w:rPr>
              <w:t>recursos</w:t>
            </w:r>
          </w:p>
        </w:tc>
      </w:tr>
      <w:tr w:rsidR="00B95A4E">
        <w:trPr>
          <w:trHeight w:val="1035"/>
        </w:trPr>
        <w:tc>
          <w:tcPr>
            <w:tcW w:w="2264" w:type="dxa"/>
            <w:shd w:val="clear" w:color="auto" w:fill="BABABA"/>
          </w:tcPr>
          <w:p w:rsidR="00B95A4E" w:rsidRDefault="007041FE">
            <w:pPr>
              <w:pStyle w:val="TableParagraph"/>
              <w:spacing w:before="97" w:line="240" w:lineRule="auto"/>
            </w:pPr>
            <w:r>
              <w:t>Nombre</w:t>
            </w:r>
          </w:p>
        </w:tc>
        <w:tc>
          <w:tcPr>
            <w:tcW w:w="3668" w:type="dxa"/>
            <w:shd w:val="clear" w:color="auto" w:fill="BABABA"/>
          </w:tcPr>
          <w:p w:rsidR="00B95A4E" w:rsidRDefault="00B95A4E">
            <w:pPr>
              <w:pStyle w:val="TableParagraph"/>
              <w:spacing w:before="4" w:line="240" w:lineRule="auto"/>
              <w:rPr>
                <w:sz w:val="23"/>
              </w:rPr>
            </w:pPr>
          </w:p>
          <w:p w:rsidR="00B95A4E" w:rsidRDefault="007041FE">
            <w:pPr>
              <w:pStyle w:val="TableParagraph"/>
              <w:spacing w:before="0" w:line="240" w:lineRule="auto"/>
              <w:ind w:left="1392" w:right="1397"/>
              <w:jc w:val="center"/>
            </w:pPr>
            <w:r>
              <w:t>Función</w:t>
            </w:r>
          </w:p>
        </w:tc>
        <w:tc>
          <w:tcPr>
            <w:tcW w:w="3747" w:type="dxa"/>
            <w:shd w:val="clear" w:color="auto" w:fill="BABABA"/>
          </w:tcPr>
          <w:p w:rsidR="00B95A4E" w:rsidRDefault="00B95A4E">
            <w:pPr>
              <w:pStyle w:val="TableParagraph"/>
              <w:spacing w:before="0" w:line="240" w:lineRule="auto"/>
              <w:rPr>
                <w:sz w:val="26"/>
              </w:rPr>
            </w:pPr>
          </w:p>
          <w:p w:rsidR="00B95A4E" w:rsidRDefault="007041FE">
            <w:pPr>
              <w:pStyle w:val="TableParagraph"/>
              <w:spacing w:before="218" w:line="240" w:lineRule="auto"/>
              <w:ind w:left="1418"/>
            </w:pPr>
            <w:r>
              <w:t>Costo/Hora</w:t>
            </w:r>
            <w:r>
              <w:rPr>
                <w:spacing w:val="-9"/>
              </w:rPr>
              <w:t xml:space="preserve"> </w:t>
            </w:r>
            <w:r>
              <w:t>[Pesos]</w:t>
            </w:r>
          </w:p>
        </w:tc>
        <w:tc>
          <w:tcPr>
            <w:tcW w:w="2521" w:type="dxa"/>
            <w:shd w:val="clear" w:color="auto" w:fill="BABABA"/>
          </w:tcPr>
          <w:p w:rsidR="00B95A4E" w:rsidRDefault="007041FE">
            <w:pPr>
              <w:pStyle w:val="TableParagraph"/>
              <w:spacing w:before="97" w:line="240" w:lineRule="auto"/>
              <w:ind w:left="274"/>
            </w:pPr>
            <w:r>
              <w:t>Costo</w:t>
            </w:r>
            <w:r>
              <w:rPr>
                <w:spacing w:val="-6"/>
              </w:rPr>
              <w:t xml:space="preserve"> </w:t>
            </w:r>
            <w:r>
              <w:t>Total</w:t>
            </w:r>
            <w:r>
              <w:rPr>
                <w:spacing w:val="-6"/>
              </w:rPr>
              <w:t xml:space="preserve"> </w:t>
            </w:r>
            <w:r>
              <w:t>[Pesos]</w:t>
            </w:r>
          </w:p>
        </w:tc>
        <w:tc>
          <w:tcPr>
            <w:tcW w:w="2654" w:type="dxa"/>
            <w:shd w:val="clear" w:color="auto" w:fill="BABABA"/>
          </w:tcPr>
          <w:p w:rsidR="00B95A4E" w:rsidRDefault="00B95A4E">
            <w:pPr>
              <w:pStyle w:val="TableParagraph"/>
              <w:spacing w:before="4" w:line="240" w:lineRule="auto"/>
              <w:rPr>
                <w:sz w:val="23"/>
              </w:rPr>
            </w:pPr>
          </w:p>
          <w:p w:rsidR="00B95A4E" w:rsidRDefault="007041FE">
            <w:pPr>
              <w:pStyle w:val="TableParagraph"/>
              <w:spacing w:before="0" w:line="240" w:lineRule="auto"/>
              <w:ind w:left="203"/>
            </w:pPr>
            <w:r>
              <w:t>Total</w:t>
            </w:r>
            <w:r>
              <w:rPr>
                <w:spacing w:val="-6"/>
              </w:rPr>
              <w:t xml:space="preserve"> </w:t>
            </w:r>
            <w:r>
              <w:t>Horas</w:t>
            </w:r>
          </w:p>
        </w:tc>
      </w:tr>
    </w:tbl>
    <w:p w:rsidR="00B95A4E" w:rsidRDefault="007041FE">
      <w:pPr>
        <w:pStyle w:val="Textoindependiente"/>
        <w:tabs>
          <w:tab w:val="left" w:pos="3885"/>
          <w:tab w:val="left" w:pos="7559"/>
          <w:tab w:val="left" w:pos="10162"/>
          <w:tab w:val="right" w:pos="12865"/>
        </w:tabs>
        <w:spacing w:before="120"/>
        <w:ind w:left="212"/>
      </w:pPr>
      <w:r>
        <w:pict>
          <v:rect id="_x0000_s1026" style="position:absolute;left:0;text-align:left;margin-left:49.6pt;margin-top:25.35pt;width:742.7pt;height:2pt;z-index:-251657728;mso-wrap-distance-left:0;mso-wrap-distance-right:0;mso-position-horizontal-relative:page;mso-position-vertical-relative:text" fillcolor="#bababa" stroked="f">
            <w10:wrap type="topAndBottom" anchorx="page"/>
          </v:rect>
        </w:pict>
      </w:r>
      <w:r>
        <w:t>Ing.</w:t>
      </w:r>
      <w:r>
        <w:rPr>
          <w:spacing w:val="-5"/>
        </w:rPr>
        <w:t xml:space="preserve"> </w:t>
      </w:r>
      <w:proofErr w:type="spellStart"/>
      <w:r>
        <w:t>Electronico</w:t>
      </w:r>
      <w:proofErr w:type="spellEnd"/>
      <w:r>
        <w:tab/>
        <w:t>Encargado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proyecto</w:t>
      </w:r>
      <w:r>
        <w:tab/>
        <w:t>400</w:t>
      </w:r>
      <w:r>
        <w:tab/>
        <w:t>16000</w:t>
      </w:r>
      <w:r>
        <w:rPr>
          <w:rFonts w:ascii="Times New Roman"/>
        </w:rPr>
        <w:tab/>
      </w:r>
      <w:r>
        <w:t>40</w:t>
      </w:r>
    </w:p>
    <w:p w:rsidR="00B95A4E" w:rsidRDefault="00B95A4E">
      <w:pPr>
        <w:sectPr w:rsidR="00B95A4E">
          <w:pgSz w:w="16840" w:h="11900" w:orient="landscape"/>
          <w:pgMar w:top="1140" w:right="860" w:bottom="1100" w:left="880" w:header="579" w:footer="916" w:gutter="0"/>
          <w:cols w:space="720"/>
        </w:sectPr>
      </w:pPr>
    </w:p>
    <w:p w:rsidR="00B95A4E" w:rsidRPr="00B61CE2" w:rsidRDefault="007041FE">
      <w:pPr>
        <w:pStyle w:val="Ttulo1"/>
        <w:tabs>
          <w:tab w:val="left" w:pos="5714"/>
          <w:tab w:val="left" w:pos="14965"/>
        </w:tabs>
        <w:rPr>
          <w:lang w:val="pt-BR"/>
        </w:rPr>
      </w:pPr>
      <w:r>
        <w:rPr>
          <w:rFonts w:ascii="Times New Roman"/>
          <w:color w:val="FFFFFF"/>
          <w:shd w:val="clear" w:color="auto" w:fill="135176"/>
        </w:rPr>
        <w:lastRenderedPageBreak/>
        <w:t xml:space="preserve"> </w:t>
      </w:r>
      <w:r>
        <w:rPr>
          <w:rFonts w:ascii="Times New Roman"/>
          <w:color w:val="FFFFFF"/>
          <w:shd w:val="clear" w:color="auto" w:fill="135176"/>
        </w:rPr>
        <w:tab/>
      </w:r>
      <w:r w:rsidRPr="00B61CE2">
        <w:rPr>
          <w:color w:val="FFFFFF"/>
          <w:shd w:val="clear" w:color="auto" w:fill="135176"/>
          <w:lang w:val="pt-BR"/>
        </w:rPr>
        <w:t>Diagrama</w:t>
      </w:r>
      <w:r w:rsidRPr="00B61CE2">
        <w:rPr>
          <w:color w:val="FFFFFF"/>
          <w:spacing w:val="-3"/>
          <w:shd w:val="clear" w:color="auto" w:fill="135176"/>
          <w:lang w:val="pt-BR"/>
        </w:rPr>
        <w:t xml:space="preserve"> </w:t>
      </w:r>
      <w:r w:rsidRPr="00B61CE2">
        <w:rPr>
          <w:color w:val="FFFFFF"/>
          <w:shd w:val="clear" w:color="auto" w:fill="135176"/>
          <w:lang w:val="pt-BR"/>
        </w:rPr>
        <w:t>de</w:t>
      </w:r>
      <w:r w:rsidRPr="00B61CE2">
        <w:rPr>
          <w:color w:val="FFFFFF"/>
          <w:spacing w:val="-3"/>
          <w:shd w:val="clear" w:color="auto" w:fill="135176"/>
          <w:lang w:val="pt-BR"/>
        </w:rPr>
        <w:t xml:space="preserve"> </w:t>
      </w:r>
      <w:proofErr w:type="spellStart"/>
      <w:r w:rsidRPr="00B61CE2">
        <w:rPr>
          <w:color w:val="FFFFFF"/>
          <w:shd w:val="clear" w:color="auto" w:fill="135176"/>
          <w:lang w:val="pt-BR"/>
        </w:rPr>
        <w:t>Gantt</w:t>
      </w:r>
      <w:proofErr w:type="spellEnd"/>
      <w:r w:rsidRPr="00B61CE2">
        <w:rPr>
          <w:color w:val="FFFFFF"/>
          <w:shd w:val="clear" w:color="auto" w:fill="135176"/>
          <w:lang w:val="pt-BR"/>
        </w:rPr>
        <w:tab/>
      </w:r>
    </w:p>
    <w:p w:rsidR="00B95A4E" w:rsidRPr="00B61CE2" w:rsidRDefault="007041FE">
      <w:pPr>
        <w:pStyle w:val="Textoindependiente"/>
        <w:rPr>
          <w:sz w:val="28"/>
          <w:lang w:val="pt-BR"/>
        </w:rPr>
      </w:pPr>
      <w:r>
        <w:rPr>
          <w:noProof/>
          <w:lang w:val="es-AR" w:eastAsia="es-AR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629996</wp:posOffset>
            </wp:positionH>
            <wp:positionV relativeFrom="paragraph">
              <wp:posOffset>298165</wp:posOffset>
            </wp:positionV>
            <wp:extent cx="9330142" cy="396468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30142" cy="3964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5A4E" w:rsidRPr="00B61CE2" w:rsidRDefault="00B95A4E">
      <w:pPr>
        <w:rPr>
          <w:sz w:val="28"/>
          <w:lang w:val="pt-BR"/>
        </w:rPr>
        <w:sectPr w:rsidR="00B95A4E" w:rsidRPr="00B61CE2">
          <w:pgSz w:w="16840" w:h="11900" w:orient="landscape"/>
          <w:pgMar w:top="1140" w:right="860" w:bottom="1100" w:left="880" w:header="579" w:footer="916" w:gutter="0"/>
          <w:cols w:space="720"/>
        </w:sectPr>
      </w:pPr>
    </w:p>
    <w:p w:rsidR="00B95A4E" w:rsidRPr="00B61CE2" w:rsidRDefault="007041FE">
      <w:pPr>
        <w:tabs>
          <w:tab w:val="left" w:pos="5415"/>
          <w:tab w:val="left" w:pos="14965"/>
        </w:tabs>
        <w:spacing w:before="91"/>
        <w:ind w:left="112"/>
        <w:rPr>
          <w:sz w:val="40"/>
          <w:lang w:val="pt-BR"/>
        </w:rPr>
      </w:pPr>
      <w:r w:rsidRPr="00B61CE2">
        <w:rPr>
          <w:rFonts w:ascii="Times New Roman"/>
          <w:color w:val="FFFFFF"/>
          <w:sz w:val="40"/>
          <w:shd w:val="clear" w:color="auto" w:fill="135176"/>
          <w:lang w:val="pt-BR"/>
        </w:rPr>
        <w:lastRenderedPageBreak/>
        <w:t xml:space="preserve"> </w:t>
      </w:r>
      <w:r w:rsidRPr="00B61CE2">
        <w:rPr>
          <w:rFonts w:ascii="Times New Roman"/>
          <w:color w:val="FFFFFF"/>
          <w:sz w:val="40"/>
          <w:shd w:val="clear" w:color="auto" w:fill="135176"/>
          <w:lang w:val="pt-BR"/>
        </w:rPr>
        <w:tab/>
      </w:r>
      <w:r w:rsidRPr="00B61CE2">
        <w:rPr>
          <w:color w:val="FFFFFF"/>
          <w:sz w:val="40"/>
          <w:shd w:val="clear" w:color="auto" w:fill="135176"/>
          <w:lang w:val="pt-BR"/>
        </w:rPr>
        <w:t>Diagrama</w:t>
      </w:r>
      <w:r w:rsidRPr="00B61CE2">
        <w:rPr>
          <w:color w:val="FFFFFF"/>
          <w:spacing w:val="-4"/>
          <w:sz w:val="40"/>
          <w:shd w:val="clear" w:color="auto" w:fill="135176"/>
          <w:lang w:val="pt-BR"/>
        </w:rPr>
        <w:t xml:space="preserve"> </w:t>
      </w:r>
      <w:r w:rsidRPr="00B61CE2">
        <w:rPr>
          <w:color w:val="FFFFFF"/>
          <w:sz w:val="40"/>
          <w:shd w:val="clear" w:color="auto" w:fill="135176"/>
          <w:lang w:val="pt-BR"/>
        </w:rPr>
        <w:t>de</w:t>
      </w:r>
      <w:r w:rsidRPr="00B61CE2">
        <w:rPr>
          <w:color w:val="FFFFFF"/>
          <w:spacing w:val="-4"/>
          <w:sz w:val="40"/>
          <w:shd w:val="clear" w:color="auto" w:fill="135176"/>
          <w:lang w:val="pt-BR"/>
        </w:rPr>
        <w:t xml:space="preserve"> </w:t>
      </w:r>
      <w:r w:rsidRPr="00B61CE2">
        <w:rPr>
          <w:color w:val="FFFFFF"/>
          <w:sz w:val="40"/>
          <w:shd w:val="clear" w:color="auto" w:fill="135176"/>
          <w:lang w:val="pt-BR"/>
        </w:rPr>
        <w:t>recursos</w:t>
      </w:r>
      <w:r w:rsidRPr="00B61CE2">
        <w:rPr>
          <w:color w:val="FFFFFF"/>
          <w:sz w:val="40"/>
          <w:shd w:val="clear" w:color="auto" w:fill="135176"/>
          <w:lang w:val="pt-BR"/>
        </w:rPr>
        <w:tab/>
      </w:r>
    </w:p>
    <w:p w:rsidR="00B61CE2" w:rsidRDefault="00B61CE2">
      <w:pPr>
        <w:pStyle w:val="Textoindependiente"/>
        <w:rPr>
          <w:ins w:id="1" w:author="Carlos Rubén" w:date="2021-04-27T20:18:00Z"/>
          <w:sz w:val="28"/>
        </w:rPr>
      </w:pPr>
      <w:r>
        <w:rPr>
          <w:noProof/>
          <w:lang w:val="es-AR" w:eastAsia="es-AR"/>
        </w:rPr>
        <w:drawing>
          <wp:anchor distT="0" distB="0" distL="0" distR="0" simplePos="0" relativeHeight="251656704" behindDoc="0" locked="0" layoutInCell="1" allowOverlap="1" wp14:anchorId="2BA407AA" wp14:editId="4EC6BC6E">
            <wp:simplePos x="0" y="0"/>
            <wp:positionH relativeFrom="page">
              <wp:posOffset>629920</wp:posOffset>
            </wp:positionH>
            <wp:positionV relativeFrom="paragraph">
              <wp:posOffset>154305</wp:posOffset>
            </wp:positionV>
            <wp:extent cx="9370695" cy="1099820"/>
            <wp:effectExtent l="0" t="0" r="1905" b="508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70695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5A4E" w:rsidRDefault="00B61CE2" w:rsidP="00552F13">
      <w:pPr>
        <w:pStyle w:val="Textoindependiente"/>
        <w:jc w:val="both"/>
        <w:rPr>
          <w:ins w:id="2" w:author="Carlos Rubén" w:date="2021-04-27T20:28:00Z"/>
          <w:sz w:val="28"/>
        </w:rPr>
        <w:pPrChange w:id="3" w:author="Carlos Rubén" w:date="2021-04-27T20:28:00Z">
          <w:pPr>
            <w:pStyle w:val="Textoindependiente"/>
          </w:pPr>
        </w:pPrChange>
      </w:pPr>
      <w:ins w:id="4" w:author="Carlos Rubén" w:date="2021-04-27T20:18:00Z">
        <w:r>
          <w:rPr>
            <w:sz w:val="28"/>
          </w:rPr>
          <w:t>En un trabajo real</w:t>
        </w:r>
      </w:ins>
      <w:ins w:id="5" w:author="Carlos Rubén" w:date="2021-04-27T20:20:00Z">
        <w:r>
          <w:rPr>
            <w:sz w:val="28"/>
          </w:rPr>
          <w:t>,</w:t>
        </w:r>
      </w:ins>
      <w:ins w:id="6" w:author="Carlos Rubén" w:date="2021-04-27T20:18:00Z">
        <w:r>
          <w:rPr>
            <w:sz w:val="28"/>
          </w:rPr>
          <w:t xml:space="preserve"> para </w:t>
        </w:r>
      </w:ins>
      <w:ins w:id="7" w:author="Carlos Rubén" w:date="2021-04-27T20:20:00Z">
        <w:r>
          <w:rPr>
            <w:sz w:val="28"/>
          </w:rPr>
          <w:t>cobrar</w:t>
        </w:r>
      </w:ins>
      <w:ins w:id="8" w:author="Carlos Rubén" w:date="2021-04-27T20:18:00Z">
        <w:r>
          <w:rPr>
            <w:sz w:val="28"/>
          </w:rPr>
          <w:t xml:space="preserve"> este trabajo ustedes deber</w:t>
        </w:r>
      </w:ins>
      <w:ins w:id="9" w:author="Carlos Rubén" w:date="2021-04-27T20:19:00Z">
        <w:r>
          <w:rPr>
            <w:sz w:val="28"/>
          </w:rPr>
          <w:t>ían entregar una factura</w:t>
        </w:r>
      </w:ins>
      <w:ins w:id="10" w:author="Carlos Rubén" w:date="2021-04-27T20:20:00Z">
        <w:r>
          <w:rPr>
            <w:sz w:val="28"/>
          </w:rPr>
          <w:t xml:space="preserve"> a la empresa que los contrate. </w:t>
        </w:r>
      </w:ins>
      <w:ins w:id="11" w:author="Carlos Rubén" w:date="2021-04-27T20:21:00Z">
        <w:r>
          <w:rPr>
            <w:sz w:val="28"/>
          </w:rPr>
          <w:t>E</w:t>
        </w:r>
      </w:ins>
      <w:ins w:id="12" w:author="Carlos Rubén" w:date="2021-04-27T20:22:00Z">
        <w:r>
          <w:rPr>
            <w:sz w:val="28"/>
          </w:rPr>
          <w:t xml:space="preserve">l monto de la factura, además del costo de las horas de trabajo, debe incluir los impuestos que se deben pagar al estado. Hay varios </w:t>
        </w:r>
      </w:ins>
      <w:ins w:id="13" w:author="Carlos Rubén" w:date="2021-04-27T20:25:00Z">
        <w:r>
          <w:rPr>
            <w:sz w:val="28"/>
          </w:rPr>
          <w:t>impuestos</w:t>
        </w:r>
      </w:ins>
      <w:ins w:id="14" w:author="Carlos Rubén" w:date="2021-04-27T20:22:00Z">
        <w:r>
          <w:rPr>
            <w:sz w:val="28"/>
          </w:rPr>
          <w:t xml:space="preserve"> que deben considerarse, entre los m</w:t>
        </w:r>
      </w:ins>
      <w:ins w:id="15" w:author="Carlos Rubén" w:date="2021-04-27T20:23:00Z">
        <w:r>
          <w:rPr>
            <w:sz w:val="28"/>
          </w:rPr>
          <w:t xml:space="preserve">ás conocidos están ingresos brutos </w:t>
        </w:r>
      </w:ins>
      <w:ins w:id="16" w:author="Carlos Rubén" w:date="2021-04-27T20:25:00Z">
        <w:r>
          <w:rPr>
            <w:sz w:val="28"/>
          </w:rPr>
          <w:t>y el IVA (</w:t>
        </w:r>
      </w:ins>
      <w:ins w:id="17" w:author="Carlos Rubén" w:date="2021-04-27T20:26:00Z">
        <w:r>
          <w:rPr>
            <w:sz w:val="28"/>
          </w:rPr>
          <w:t>Impuesto al valor agregado</w:t>
        </w:r>
      </w:ins>
      <w:ins w:id="18" w:author="Carlos Rubén" w:date="2021-04-27T20:25:00Z">
        <w:r>
          <w:rPr>
            <w:sz w:val="28"/>
          </w:rPr>
          <w:t>)</w:t>
        </w:r>
      </w:ins>
      <w:ins w:id="19" w:author="Carlos Rubén" w:date="2021-04-27T20:26:00Z">
        <w:r>
          <w:rPr>
            <w:sz w:val="28"/>
          </w:rPr>
          <w:t xml:space="preserve">. </w:t>
        </w:r>
      </w:ins>
      <w:ins w:id="20" w:author="Carlos Rubén" w:date="2021-04-27T20:27:00Z">
        <w:r w:rsidR="00552F13">
          <w:rPr>
            <w:sz w:val="28"/>
          </w:rPr>
          <w:t>El más fácil de computar es el IVA ya que al costo de las horas de trabajo deberían agregar el 21%.</w:t>
        </w:r>
      </w:ins>
    </w:p>
    <w:p w:rsidR="00552F13" w:rsidRDefault="00552F13" w:rsidP="00552F13">
      <w:pPr>
        <w:pStyle w:val="Textoindependiente"/>
        <w:jc w:val="both"/>
        <w:rPr>
          <w:ins w:id="21" w:author="Carlos Rubén" w:date="2021-04-27T20:28:00Z"/>
          <w:sz w:val="28"/>
        </w:rPr>
        <w:pPrChange w:id="22" w:author="Carlos Rubén" w:date="2021-04-27T20:28:00Z">
          <w:pPr>
            <w:pStyle w:val="Textoindependiente"/>
          </w:pPr>
        </w:pPrChange>
      </w:pPr>
    </w:p>
    <w:p w:rsidR="00552F13" w:rsidRDefault="00552F13" w:rsidP="00552F13">
      <w:pPr>
        <w:pStyle w:val="Textoindependiente"/>
        <w:jc w:val="both"/>
        <w:rPr>
          <w:ins w:id="23" w:author="Carlos Rubén" w:date="2021-04-27T20:31:00Z"/>
          <w:sz w:val="28"/>
        </w:rPr>
        <w:pPrChange w:id="24" w:author="Carlos Rubén" w:date="2021-04-27T20:28:00Z">
          <w:pPr>
            <w:pStyle w:val="Textoindependiente"/>
          </w:pPr>
        </w:pPrChange>
      </w:pPr>
      <w:ins w:id="25" w:author="Carlos Rubén" w:date="2021-04-27T20:28:00Z">
        <w:r>
          <w:rPr>
            <w:sz w:val="28"/>
          </w:rPr>
          <w:t xml:space="preserve">En un presupuesto por lo general, se informa el valor sin los impuestos y el valor con los impuesto, o haciendo una referencia a ello. </w:t>
        </w:r>
      </w:ins>
      <w:ins w:id="26" w:author="Carlos Rubén" w:date="2021-04-27T20:31:00Z">
        <w:r>
          <w:rPr>
            <w:sz w:val="28"/>
          </w:rPr>
          <w:t>Por ejemplo, en este caso sería: $14.000,00 + IVA 21%.-</w:t>
        </w:r>
      </w:ins>
    </w:p>
    <w:p w:rsidR="00552F13" w:rsidRDefault="00552F13" w:rsidP="00552F13">
      <w:pPr>
        <w:pStyle w:val="Textoindependiente"/>
        <w:jc w:val="both"/>
        <w:rPr>
          <w:ins w:id="27" w:author="Carlos Rubén" w:date="2021-04-27T20:32:00Z"/>
          <w:sz w:val="28"/>
        </w:rPr>
        <w:pPrChange w:id="28" w:author="Carlos Rubén" w:date="2021-04-27T20:28:00Z">
          <w:pPr>
            <w:pStyle w:val="Textoindependiente"/>
          </w:pPr>
        </w:pPrChange>
      </w:pPr>
    </w:p>
    <w:p w:rsidR="00552F13" w:rsidRDefault="00552F13" w:rsidP="00552F13">
      <w:pPr>
        <w:pStyle w:val="Textoindependiente"/>
        <w:jc w:val="both"/>
        <w:rPr>
          <w:ins w:id="29" w:author="Carlos Rubén" w:date="2021-04-27T20:27:00Z"/>
          <w:sz w:val="28"/>
        </w:rPr>
        <w:pPrChange w:id="30" w:author="Carlos Rubén" w:date="2021-04-27T20:28:00Z">
          <w:pPr>
            <w:pStyle w:val="Textoindependiente"/>
          </w:pPr>
        </w:pPrChange>
      </w:pPr>
      <w:ins w:id="31" w:author="Carlos Rubén" w:date="2021-04-27T20:32:00Z">
        <w:r>
          <w:rPr>
            <w:sz w:val="28"/>
          </w:rPr>
          <w:t xml:space="preserve">Otra cosa que suele agregarse en un presupuesto son las condiciones de pago. </w:t>
        </w:r>
      </w:ins>
      <w:ins w:id="32" w:author="Carlos Rubén" w:date="2021-04-27T20:33:00Z">
        <w:r>
          <w:rPr>
            <w:sz w:val="28"/>
          </w:rPr>
          <w:t>Por ejemplo, se agrega un texto que diga que se abona un 30% al momento de encargar el trabajo y el resto, o 70%, al momento de entrega.</w:t>
        </w:r>
      </w:ins>
      <w:bookmarkStart w:id="33" w:name="_GoBack"/>
      <w:bookmarkEnd w:id="33"/>
    </w:p>
    <w:p w:rsidR="00552F13" w:rsidRDefault="00552F13">
      <w:pPr>
        <w:pStyle w:val="Textoindependiente"/>
        <w:rPr>
          <w:ins w:id="34" w:author="Carlos Rubén" w:date="2021-04-27T20:28:00Z"/>
          <w:sz w:val="28"/>
        </w:rPr>
      </w:pPr>
    </w:p>
    <w:p w:rsidR="00552F13" w:rsidRDefault="00552F13">
      <w:pPr>
        <w:pStyle w:val="Textoindependiente"/>
        <w:rPr>
          <w:ins w:id="35" w:author="Carlos Rubén" w:date="2021-04-27T20:27:00Z"/>
          <w:sz w:val="28"/>
        </w:rPr>
      </w:pPr>
    </w:p>
    <w:p w:rsidR="00552F13" w:rsidRDefault="00552F13">
      <w:pPr>
        <w:pStyle w:val="Textoindependiente"/>
        <w:rPr>
          <w:sz w:val="28"/>
        </w:rPr>
      </w:pPr>
    </w:p>
    <w:sectPr w:rsidR="00552F13">
      <w:pgSz w:w="16840" w:h="11900" w:orient="landscape"/>
      <w:pgMar w:top="1140" w:right="860" w:bottom="1100" w:left="880" w:header="579" w:footer="916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arlos Rubén" w:date="2021-04-27T20:17:00Z" w:initials="CR">
    <w:p w:rsidR="00B61CE2" w:rsidRDefault="00B61CE2">
      <w:pPr>
        <w:pStyle w:val="Textocomentario"/>
      </w:pPr>
      <w:r>
        <w:rPr>
          <w:rStyle w:val="Refdecomentario"/>
        </w:rPr>
        <w:annotationRef/>
      </w:r>
      <w:r>
        <w:t xml:space="preserve">Faltaría agregar la tarea de pruebas de laboratorio. Eso les llevó tiempo en el </w:t>
      </w:r>
      <w:proofErr w:type="spellStart"/>
      <w:r>
        <w:t>lab</w:t>
      </w:r>
      <w:proofErr w:type="spellEnd"/>
      <w:r>
        <w:t>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41FE" w:rsidRDefault="007041FE">
      <w:r>
        <w:separator/>
      </w:r>
    </w:p>
  </w:endnote>
  <w:endnote w:type="continuationSeparator" w:id="0">
    <w:p w:rsidR="007041FE" w:rsidRDefault="00704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5A4E" w:rsidRDefault="007041FE">
    <w:pPr>
      <w:pStyle w:val="Textoindependiente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62.2pt;margin-top:538.2pt;width:33.1pt;height:12.5pt;z-index:-15917056;mso-position-horizontal-relative:page;mso-position-vertical-relative:page" filled="f" stroked="f">
          <v:textbox inset="0,0,0,0">
            <w:txbxContent>
              <w:p w:rsidR="00B95A4E" w:rsidRDefault="007041FE">
                <w:pPr>
                  <w:spacing w:line="249" w:lineRule="exact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Page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52F13">
                  <w:rPr>
                    <w:noProof/>
                    <w:sz w:val="18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41FE" w:rsidRDefault="007041FE">
      <w:r>
        <w:separator/>
      </w:r>
    </w:p>
  </w:footnote>
  <w:footnote w:type="continuationSeparator" w:id="0">
    <w:p w:rsidR="007041FE" w:rsidRDefault="007041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5A4E" w:rsidRDefault="007041FE">
    <w:pPr>
      <w:pStyle w:val="Textoindependiente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04.65pt;margin-top:27.95pt;width:88.65pt;height:24.75pt;z-index:-15917568;mso-position-horizontal-relative:page;mso-position-vertical-relative:page" filled="f" stroked="f">
          <v:textbox inset="0,0,0,0">
            <w:txbxContent>
              <w:p w:rsidR="00B95A4E" w:rsidRDefault="007041FE">
                <w:pPr>
                  <w:spacing w:before="11" w:line="213" w:lineRule="auto"/>
                  <w:ind w:left="20" w:right="9" w:firstLine="556"/>
                  <w:rPr>
                    <w:sz w:val="18"/>
                  </w:rPr>
                </w:pPr>
                <w:r>
                  <w:rPr>
                    <w:sz w:val="18"/>
                  </w:rPr>
                  <w:t>Laboratorio</w:t>
                </w:r>
                <w:r>
                  <w:rPr>
                    <w:spacing w:val="-1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2</w:t>
                </w:r>
                <w:r>
                  <w:rPr>
                    <w:spacing w:val="-54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9/04/21–21/04/21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95A4E"/>
    <w:rsid w:val="00552F13"/>
    <w:rsid w:val="007041FE"/>
    <w:rsid w:val="00B61CE2"/>
    <w:rsid w:val="00B9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Lucida Sans Unicode" w:eastAsia="Lucida Sans Unicode" w:hAnsi="Lucida Sans Unicode" w:cs="Lucida Sans Unicode"/>
      <w:lang w:val="es-ES"/>
    </w:rPr>
  </w:style>
  <w:style w:type="paragraph" w:styleId="Ttulo1">
    <w:name w:val="heading 1"/>
    <w:basedOn w:val="Normal"/>
    <w:uiPriority w:val="1"/>
    <w:qFormat/>
    <w:pPr>
      <w:spacing w:before="91"/>
      <w:ind w:left="112"/>
      <w:outlineLvl w:val="0"/>
    </w:pPr>
    <w:rPr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3" w:line="256" w:lineRule="exact"/>
    </w:pPr>
  </w:style>
  <w:style w:type="character" w:styleId="Refdecomentario">
    <w:name w:val="annotation reference"/>
    <w:basedOn w:val="Fuentedeprrafopredeter"/>
    <w:uiPriority w:val="99"/>
    <w:semiHidden/>
    <w:unhideWhenUsed/>
    <w:rsid w:val="00B61CE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61CE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61CE2"/>
    <w:rPr>
      <w:rFonts w:ascii="Lucida Sans Unicode" w:eastAsia="Lucida Sans Unicode" w:hAnsi="Lucida Sans Unicode" w:cs="Lucida Sans Unicode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61CE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61CE2"/>
    <w:rPr>
      <w:rFonts w:ascii="Lucida Sans Unicode" w:eastAsia="Lucida Sans Unicode" w:hAnsi="Lucida Sans Unicode" w:cs="Lucida Sans Unicode"/>
      <w:b/>
      <w:bCs/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61CE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1CE2"/>
    <w:rPr>
      <w:rFonts w:ascii="Tahoma" w:eastAsia="Lucida Sans Unicode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Lucida Sans Unicode" w:eastAsia="Lucida Sans Unicode" w:hAnsi="Lucida Sans Unicode" w:cs="Lucida Sans Unicode"/>
      <w:lang w:val="es-ES"/>
    </w:rPr>
  </w:style>
  <w:style w:type="paragraph" w:styleId="Ttulo1">
    <w:name w:val="heading 1"/>
    <w:basedOn w:val="Normal"/>
    <w:uiPriority w:val="1"/>
    <w:qFormat/>
    <w:pPr>
      <w:spacing w:before="91"/>
      <w:ind w:left="112"/>
      <w:outlineLvl w:val="0"/>
    </w:pPr>
    <w:rPr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3" w:line="256" w:lineRule="exact"/>
    </w:pPr>
  </w:style>
  <w:style w:type="character" w:styleId="Refdecomentario">
    <w:name w:val="annotation reference"/>
    <w:basedOn w:val="Fuentedeprrafopredeter"/>
    <w:uiPriority w:val="99"/>
    <w:semiHidden/>
    <w:unhideWhenUsed/>
    <w:rsid w:val="00B61CE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61CE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61CE2"/>
    <w:rPr>
      <w:rFonts w:ascii="Lucida Sans Unicode" w:eastAsia="Lucida Sans Unicode" w:hAnsi="Lucida Sans Unicode" w:cs="Lucida Sans Unicode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61CE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61CE2"/>
    <w:rPr>
      <w:rFonts w:ascii="Lucida Sans Unicode" w:eastAsia="Lucida Sans Unicode" w:hAnsi="Lucida Sans Unicode" w:cs="Lucida Sans Unicode"/>
      <w:b/>
      <w:bCs/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61CE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1CE2"/>
    <w:rPr>
      <w:rFonts w:ascii="Tahoma" w:eastAsia="Lucida Sans Unicode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292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Rubén</cp:lastModifiedBy>
  <cp:revision>2</cp:revision>
  <dcterms:created xsi:type="dcterms:W3CDTF">2021-04-24T17:19:00Z</dcterms:created>
  <dcterms:modified xsi:type="dcterms:W3CDTF">2021-04-27T23:34:00Z</dcterms:modified>
</cp:coreProperties>
</file>